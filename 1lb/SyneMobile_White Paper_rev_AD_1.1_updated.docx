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82C" w:rsidRPr="003A538F" w:rsidRDefault="00730A67" w:rsidP="009D0A59">
      <w:pPr>
        <w:jc w:val="right"/>
      </w:pPr>
      <w:r>
        <w:rPr>
          <w:noProof/>
        </w:rPr>
        <w:pict>
          <v:shapetype id="_x0000_t202" coordsize="21600,21600" o:spt="202" path="m,l,21600r21600,l21600,xe">
            <v:stroke joinstyle="miter"/>
            <v:path gradientshapeok="t" o:connecttype="rect"/>
          </v:shapetype>
          <v:shape id="_x0000_s1031" type="#_x0000_t202" style="position:absolute;left:0;text-align:left;margin-left:-68.7pt;margin-top:565.7pt;width:568.95pt;height:110.3pt;z-index:251659776;mso-width-relative:margin;mso-height-relative:margin" filled="f" stroked="f">
            <v:textbox style="mso-next-textbox:#_x0000_s1031">
              <w:txbxContent>
                <w:tbl>
                  <w:tblPr>
                    <w:tblW w:w="5282" w:type="pct"/>
                    <w:jc w:val="center"/>
                    <w:tblLook w:val="04A0"/>
                  </w:tblPr>
                  <w:tblGrid>
                    <w:gridCol w:w="11961"/>
                  </w:tblGrid>
                  <w:tr w:rsidR="00656FFD" w:rsidRPr="00AD4420" w:rsidTr="006B5174">
                    <w:trPr>
                      <w:trHeight w:val="1457"/>
                      <w:jc w:val="center"/>
                    </w:trPr>
                    <w:tc>
                      <w:tcPr>
                        <w:tcW w:w="5000" w:type="pct"/>
                        <w:vAlign w:val="center"/>
                      </w:tcPr>
                      <w:p w:rsidR="00656FFD" w:rsidRPr="003F0C7A" w:rsidRDefault="00656FFD" w:rsidP="00541EDF">
                        <w:pPr>
                          <w:pStyle w:val="DocumentTitle"/>
                          <w:ind w:right="278"/>
                          <w:jc w:val="right"/>
                          <w:rPr>
                            <w:rFonts w:asciiTheme="minorHAnsi" w:hAnsiTheme="minorHAnsi"/>
                            <w:b/>
                            <w:color w:val="000000" w:themeColor="text1"/>
                            <w:sz w:val="44"/>
                          </w:rPr>
                        </w:pPr>
                        <w:r>
                          <w:rPr>
                            <w:rFonts w:asciiTheme="minorHAnsi" w:hAnsiTheme="minorHAnsi"/>
                            <w:b/>
                            <w:color w:val="000000" w:themeColor="text1"/>
                            <w:sz w:val="44"/>
                          </w:rPr>
                          <w:t>SyneMobile – White Paper</w:t>
                        </w:r>
                      </w:p>
                      <w:p w:rsidR="00656FFD" w:rsidRPr="003F0C7A" w:rsidRDefault="00656FFD" w:rsidP="00541EDF">
                        <w:pPr>
                          <w:pStyle w:val="DocumentTitle"/>
                          <w:ind w:right="278"/>
                          <w:jc w:val="right"/>
                          <w:rPr>
                            <w:rFonts w:asciiTheme="minorHAnsi" w:hAnsiTheme="minorHAnsi"/>
                            <w:color w:val="000000" w:themeColor="text1"/>
                            <w:sz w:val="32"/>
                            <w:szCs w:val="44"/>
                          </w:rPr>
                        </w:pPr>
                        <w:r>
                          <w:rPr>
                            <w:rFonts w:asciiTheme="minorHAnsi" w:hAnsiTheme="minorHAnsi"/>
                            <w:color w:val="000000" w:themeColor="text1"/>
                            <w:sz w:val="32"/>
                            <w:szCs w:val="44"/>
                          </w:rPr>
                          <w:t>Vishal Bhardwaj, Assistant Manager – Software</w:t>
                        </w:r>
                      </w:p>
                      <w:p w:rsidR="00656FFD" w:rsidRPr="00AD4420" w:rsidRDefault="00656FFD" w:rsidP="009A2C66">
                        <w:pPr>
                          <w:pStyle w:val="DocumentTitle"/>
                          <w:ind w:right="278"/>
                          <w:jc w:val="right"/>
                          <w:rPr>
                            <w:rFonts w:ascii="Arial" w:hAnsi="Arial"/>
                            <w:color w:val="000000" w:themeColor="text1"/>
                            <w:sz w:val="36"/>
                            <w:szCs w:val="44"/>
                          </w:rPr>
                        </w:pPr>
                        <w:r>
                          <w:rPr>
                            <w:rFonts w:asciiTheme="minorHAnsi" w:hAnsiTheme="minorHAnsi"/>
                            <w:color w:val="000000" w:themeColor="text1"/>
                            <w:sz w:val="24"/>
                            <w:szCs w:val="44"/>
                          </w:rPr>
                          <w:t>January 2017</w:t>
                        </w:r>
                      </w:p>
                    </w:tc>
                  </w:tr>
                  <w:tr w:rsidR="00656FFD" w:rsidRPr="00AD4420" w:rsidTr="006B5174">
                    <w:trPr>
                      <w:trHeight w:val="729"/>
                      <w:jc w:val="center"/>
                    </w:trPr>
                    <w:tc>
                      <w:tcPr>
                        <w:tcW w:w="5000" w:type="pct"/>
                        <w:vAlign w:val="center"/>
                      </w:tcPr>
                      <w:p w:rsidR="00656FFD" w:rsidRPr="00AD4420" w:rsidRDefault="00656FFD" w:rsidP="00541EDF">
                        <w:pPr>
                          <w:pStyle w:val="NoSpacing"/>
                          <w:ind w:left="0" w:right="278"/>
                          <w:jc w:val="right"/>
                          <w:rPr>
                            <w:rFonts w:ascii="Arial" w:hAnsi="Arial" w:cs="Arial"/>
                            <w:color w:val="000000" w:themeColor="text1"/>
                            <w:sz w:val="22"/>
                            <w:szCs w:val="28"/>
                          </w:rPr>
                        </w:pPr>
                      </w:p>
                    </w:tc>
                  </w:tr>
                  <w:tr w:rsidR="00656FFD" w:rsidRPr="00AD4420" w:rsidTr="006B5174">
                    <w:trPr>
                      <w:trHeight w:val="729"/>
                      <w:jc w:val="center"/>
                    </w:trPr>
                    <w:tc>
                      <w:tcPr>
                        <w:tcW w:w="5000" w:type="pct"/>
                        <w:vAlign w:val="center"/>
                      </w:tcPr>
                      <w:p w:rsidR="00656FFD" w:rsidRPr="00AD4420" w:rsidRDefault="00656FFD" w:rsidP="00541EDF">
                        <w:pPr>
                          <w:pStyle w:val="NoSpacing"/>
                          <w:ind w:left="0" w:right="278"/>
                          <w:jc w:val="right"/>
                          <w:rPr>
                            <w:rFonts w:ascii="Arial" w:hAnsi="Arial" w:cs="Arial"/>
                            <w:color w:val="000000" w:themeColor="text1"/>
                            <w:sz w:val="22"/>
                            <w:szCs w:val="28"/>
                          </w:rPr>
                        </w:pPr>
                      </w:p>
                    </w:tc>
                  </w:tr>
                </w:tbl>
                <w:p w:rsidR="00656FFD" w:rsidRPr="00AD4420" w:rsidRDefault="00656FFD" w:rsidP="00541EDF">
                  <w:pPr>
                    <w:ind w:right="278"/>
                    <w:jc w:val="right"/>
                    <w:rPr>
                      <w:rFonts w:ascii="Arial" w:hAnsi="Arial" w:cs="Arial"/>
                      <w:sz w:val="16"/>
                    </w:rPr>
                  </w:pPr>
                </w:p>
              </w:txbxContent>
            </v:textbox>
          </v:shape>
        </w:pict>
      </w:r>
      <w:r w:rsidR="009D0A59" w:rsidRPr="003A538F">
        <w:rPr>
          <w:noProof/>
        </w:rPr>
        <w:drawing>
          <wp:anchor distT="0" distB="0" distL="114300" distR="114300" simplePos="0" relativeHeight="251657216" behindDoc="1" locked="0" layoutInCell="1" allowOverlap="1">
            <wp:simplePos x="0" y="0"/>
            <wp:positionH relativeFrom="margin">
              <wp:posOffset>5029200</wp:posOffset>
            </wp:positionH>
            <wp:positionV relativeFrom="margin">
              <wp:posOffset>9006205</wp:posOffset>
            </wp:positionV>
            <wp:extent cx="1190625" cy="285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nechron logo_for Yellow bg.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90625" cy="285750"/>
                    </a:xfrm>
                    <a:prstGeom prst="rect">
                      <a:avLst/>
                    </a:prstGeom>
                  </pic:spPr>
                </pic:pic>
              </a:graphicData>
            </a:graphic>
          </wp:anchor>
        </w:drawing>
      </w:r>
      <w:r>
        <w:rPr>
          <w:noProof/>
        </w:rPr>
        <w:pict>
          <v:rect id="_x0000_s1032" style="position:absolute;left:0;text-align:left;margin-left:-1in;margin-top:561.9pt;width:594.75pt;height:116.25pt;z-index:-251655680;mso-position-horizontal-relative:text;mso-position-vertical-relative:text" stroked="f"/>
        </w:pict>
      </w:r>
      <w:r>
        <w:rPr>
          <w:noProof/>
        </w:rPr>
        <w:pict>
          <v:rect id="_x0000_s1030" style="position:absolute;left:0;text-align:left;margin-left:-78.75pt;margin-top:-81.75pt;width:601.5pt;height:851.25pt;z-index:-251657728;mso-position-horizontal-relative:text;mso-position-vertical-relative:text" fillcolor="#ffe300" stroked="f"/>
        </w:pict>
      </w:r>
      <w:r w:rsidR="00CB50BC" w:rsidRPr="003A538F">
        <w:br w:type="page"/>
      </w:r>
    </w:p>
    <w:p w:rsidR="00A4522E" w:rsidRPr="003A538F" w:rsidRDefault="00A4522E" w:rsidP="009D0A59">
      <w:pPr>
        <w:spacing w:before="0" w:after="0" w:line="240" w:lineRule="auto"/>
        <w:ind w:left="0"/>
        <w:jc w:val="left"/>
        <w:rPr>
          <w:rFonts w:asciiTheme="minorHAnsi" w:hAnsiTheme="minorHAnsi" w:cs="Arial"/>
          <w:b/>
          <w:sz w:val="24"/>
          <w:szCs w:val="24"/>
        </w:rPr>
      </w:pPr>
      <w:r w:rsidRPr="003A538F">
        <w:rPr>
          <w:rFonts w:asciiTheme="minorHAnsi" w:eastAsia="+mn-ea" w:hAnsiTheme="minorHAnsi" w:cs="Carnas Medium"/>
          <w:b/>
          <w:kern w:val="24"/>
          <w:sz w:val="28"/>
          <w:szCs w:val="28"/>
        </w:rPr>
        <w:lastRenderedPageBreak/>
        <w:t>Version</w:t>
      </w:r>
      <w:r w:rsidR="003F0C7A" w:rsidRPr="003A538F">
        <w:rPr>
          <w:rFonts w:asciiTheme="minorHAnsi" w:hAnsiTheme="minorHAnsi"/>
          <w:noProof/>
        </w:rPr>
        <w:t xml:space="preserve"> </w:t>
      </w:r>
      <w:r w:rsidR="004D4BFD" w:rsidRPr="003A538F">
        <w:rPr>
          <w:rFonts w:asciiTheme="minorHAnsi" w:hAnsiTheme="minorHAnsi" w:cs="Arial"/>
          <w:b/>
          <w:sz w:val="24"/>
          <w:szCs w:val="24"/>
        </w:rPr>
        <w:br/>
      </w:r>
    </w:p>
    <w:tbl>
      <w:tblPr>
        <w:tblW w:w="4944"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801"/>
        <w:gridCol w:w="988"/>
        <w:gridCol w:w="1980"/>
        <w:gridCol w:w="4789"/>
      </w:tblGrid>
      <w:tr w:rsidR="00DC4E29" w:rsidRPr="003A538F" w:rsidTr="00DC4E29">
        <w:trPr>
          <w:trHeight w:val="396"/>
        </w:trPr>
        <w:tc>
          <w:tcPr>
            <w:tcW w:w="942" w:type="pct"/>
            <w:shd w:val="clear" w:color="auto" w:fill="A6A6A6"/>
            <w:noWrap/>
            <w:vAlign w:val="center"/>
            <w:hideMark/>
          </w:tcPr>
          <w:p w:rsidR="00A4522E" w:rsidRPr="003A538F" w:rsidRDefault="00A4522E" w:rsidP="000E2B53">
            <w:pPr>
              <w:spacing w:before="0" w:after="0" w:line="240" w:lineRule="auto"/>
              <w:ind w:left="0"/>
              <w:jc w:val="left"/>
              <w:rPr>
                <w:rFonts w:asciiTheme="minorHAnsi" w:eastAsia="+mn-ea" w:hAnsiTheme="minorHAnsi" w:cs="Carnas Medium"/>
                <w:b/>
                <w:kern w:val="24"/>
                <w:sz w:val="22"/>
                <w:szCs w:val="28"/>
              </w:rPr>
            </w:pPr>
            <w:r w:rsidRPr="003A538F">
              <w:rPr>
                <w:rFonts w:asciiTheme="minorHAnsi" w:eastAsia="+mn-ea" w:hAnsiTheme="minorHAnsi" w:cs="Carnas Medium"/>
                <w:b/>
                <w:kern w:val="24"/>
                <w:sz w:val="22"/>
                <w:szCs w:val="28"/>
              </w:rPr>
              <w:t>Date</w:t>
            </w:r>
          </w:p>
        </w:tc>
        <w:tc>
          <w:tcPr>
            <w:tcW w:w="517" w:type="pct"/>
            <w:shd w:val="clear" w:color="auto" w:fill="A6A6A6"/>
            <w:noWrap/>
            <w:vAlign w:val="center"/>
            <w:hideMark/>
          </w:tcPr>
          <w:p w:rsidR="00A4522E" w:rsidRPr="003A538F" w:rsidRDefault="00A4522E" w:rsidP="000E2B53">
            <w:pPr>
              <w:spacing w:before="0" w:after="0" w:line="240" w:lineRule="auto"/>
              <w:ind w:left="0"/>
              <w:jc w:val="left"/>
              <w:rPr>
                <w:rFonts w:asciiTheme="minorHAnsi" w:eastAsia="+mn-ea" w:hAnsiTheme="minorHAnsi" w:cs="Carnas Medium"/>
                <w:b/>
                <w:kern w:val="24"/>
                <w:sz w:val="22"/>
                <w:szCs w:val="28"/>
              </w:rPr>
            </w:pPr>
            <w:r w:rsidRPr="003A538F">
              <w:rPr>
                <w:rFonts w:asciiTheme="minorHAnsi" w:eastAsia="+mn-ea" w:hAnsiTheme="minorHAnsi" w:cs="Carnas Medium"/>
                <w:b/>
                <w:kern w:val="24"/>
                <w:sz w:val="22"/>
                <w:szCs w:val="28"/>
              </w:rPr>
              <w:t>Version</w:t>
            </w:r>
          </w:p>
        </w:tc>
        <w:tc>
          <w:tcPr>
            <w:tcW w:w="1036" w:type="pct"/>
            <w:shd w:val="clear" w:color="auto" w:fill="A6A6A6"/>
            <w:noWrap/>
            <w:vAlign w:val="center"/>
            <w:hideMark/>
          </w:tcPr>
          <w:p w:rsidR="00A4522E" w:rsidRPr="003A538F" w:rsidRDefault="00A4522E" w:rsidP="000E2B53">
            <w:pPr>
              <w:spacing w:before="0" w:after="0" w:line="240" w:lineRule="auto"/>
              <w:ind w:left="0"/>
              <w:jc w:val="left"/>
              <w:rPr>
                <w:rFonts w:asciiTheme="minorHAnsi" w:eastAsia="+mn-ea" w:hAnsiTheme="minorHAnsi" w:cs="Carnas Medium"/>
                <w:b/>
                <w:kern w:val="24"/>
                <w:sz w:val="22"/>
                <w:szCs w:val="28"/>
              </w:rPr>
            </w:pPr>
            <w:r w:rsidRPr="003A538F">
              <w:rPr>
                <w:rFonts w:asciiTheme="minorHAnsi" w:eastAsia="+mn-ea" w:hAnsiTheme="minorHAnsi" w:cs="Carnas Medium"/>
                <w:b/>
                <w:kern w:val="24"/>
                <w:sz w:val="22"/>
                <w:szCs w:val="28"/>
              </w:rPr>
              <w:t>Author</w:t>
            </w:r>
          </w:p>
        </w:tc>
        <w:tc>
          <w:tcPr>
            <w:tcW w:w="2505" w:type="pct"/>
            <w:shd w:val="clear" w:color="auto" w:fill="A6A6A6"/>
            <w:noWrap/>
            <w:vAlign w:val="center"/>
            <w:hideMark/>
          </w:tcPr>
          <w:p w:rsidR="00A4522E" w:rsidRPr="003A538F" w:rsidRDefault="00A4522E" w:rsidP="000E2B53">
            <w:pPr>
              <w:spacing w:before="0" w:after="0" w:line="240" w:lineRule="auto"/>
              <w:ind w:left="0"/>
              <w:jc w:val="left"/>
              <w:rPr>
                <w:rFonts w:asciiTheme="minorHAnsi" w:eastAsia="+mn-ea" w:hAnsiTheme="minorHAnsi" w:cs="Carnas Medium"/>
                <w:b/>
                <w:kern w:val="24"/>
                <w:sz w:val="22"/>
                <w:szCs w:val="28"/>
              </w:rPr>
            </w:pPr>
            <w:r w:rsidRPr="003A538F">
              <w:rPr>
                <w:rFonts w:asciiTheme="minorHAnsi" w:eastAsia="+mn-ea" w:hAnsiTheme="minorHAnsi" w:cs="Carnas Medium"/>
                <w:b/>
                <w:kern w:val="24"/>
                <w:sz w:val="22"/>
                <w:szCs w:val="28"/>
              </w:rPr>
              <w:t>Description</w:t>
            </w:r>
          </w:p>
        </w:tc>
      </w:tr>
      <w:tr w:rsidR="00DC4E29" w:rsidRPr="003A538F" w:rsidTr="00DC4E29">
        <w:trPr>
          <w:trHeight w:val="350"/>
        </w:trPr>
        <w:tc>
          <w:tcPr>
            <w:tcW w:w="942" w:type="pct"/>
            <w:shd w:val="clear" w:color="auto" w:fill="auto"/>
            <w:noWrap/>
          </w:tcPr>
          <w:p w:rsidR="00A4522E" w:rsidRPr="003A538F" w:rsidRDefault="00CD1378" w:rsidP="003C3E43">
            <w:pPr>
              <w:spacing w:after="0" w:line="240" w:lineRule="auto"/>
              <w:ind w:left="0"/>
              <w:jc w:val="left"/>
              <w:rPr>
                <w:rFonts w:asciiTheme="minorHAnsi" w:hAnsiTheme="minorHAnsi" w:cs="Arial"/>
                <w:sz w:val="22"/>
                <w:szCs w:val="24"/>
              </w:rPr>
            </w:pPr>
            <w:r>
              <w:rPr>
                <w:rFonts w:asciiTheme="minorHAnsi" w:hAnsiTheme="minorHAnsi" w:cs="Arial"/>
                <w:sz w:val="22"/>
                <w:szCs w:val="24"/>
              </w:rPr>
              <w:t xml:space="preserve">Jan. </w:t>
            </w:r>
            <w:r w:rsidR="00801B4B" w:rsidRPr="003A538F">
              <w:rPr>
                <w:rFonts w:asciiTheme="minorHAnsi" w:hAnsiTheme="minorHAnsi" w:cs="Arial"/>
                <w:sz w:val="22"/>
                <w:szCs w:val="24"/>
              </w:rPr>
              <w:t>27</w:t>
            </w:r>
            <w:r w:rsidR="00A4522E" w:rsidRPr="003A538F">
              <w:rPr>
                <w:rFonts w:asciiTheme="minorHAnsi" w:hAnsiTheme="minorHAnsi" w:cs="Arial"/>
                <w:sz w:val="22"/>
                <w:szCs w:val="24"/>
              </w:rPr>
              <w:t xml:space="preserve">, </w:t>
            </w:r>
            <w:r w:rsidR="003C3E43" w:rsidRPr="003A538F">
              <w:rPr>
                <w:rFonts w:asciiTheme="minorHAnsi" w:hAnsiTheme="minorHAnsi" w:cs="Arial"/>
                <w:sz w:val="22"/>
                <w:szCs w:val="24"/>
              </w:rPr>
              <w:t>2017</w:t>
            </w:r>
          </w:p>
        </w:tc>
        <w:tc>
          <w:tcPr>
            <w:tcW w:w="517" w:type="pct"/>
            <w:shd w:val="clear" w:color="auto" w:fill="auto"/>
            <w:noWrap/>
          </w:tcPr>
          <w:p w:rsidR="00A4522E" w:rsidRPr="003A538F" w:rsidRDefault="00A4522E" w:rsidP="00C8612C">
            <w:pPr>
              <w:spacing w:after="0" w:line="240" w:lineRule="auto"/>
              <w:ind w:left="0"/>
              <w:jc w:val="center"/>
              <w:rPr>
                <w:rFonts w:asciiTheme="minorHAnsi" w:hAnsiTheme="minorHAnsi" w:cs="Arial"/>
                <w:sz w:val="22"/>
                <w:szCs w:val="24"/>
              </w:rPr>
            </w:pPr>
            <w:r w:rsidRPr="003A538F">
              <w:rPr>
                <w:rFonts w:asciiTheme="minorHAnsi" w:hAnsiTheme="minorHAnsi" w:cs="Arial"/>
                <w:sz w:val="22"/>
                <w:szCs w:val="24"/>
              </w:rPr>
              <w:t>1.0</w:t>
            </w:r>
          </w:p>
        </w:tc>
        <w:tc>
          <w:tcPr>
            <w:tcW w:w="1036" w:type="pct"/>
            <w:shd w:val="clear" w:color="auto" w:fill="auto"/>
            <w:noWrap/>
          </w:tcPr>
          <w:p w:rsidR="00A4522E" w:rsidRPr="003A538F" w:rsidRDefault="001836E2" w:rsidP="000E2B53">
            <w:pPr>
              <w:spacing w:after="0" w:line="240" w:lineRule="auto"/>
              <w:ind w:left="0"/>
              <w:jc w:val="left"/>
              <w:rPr>
                <w:rFonts w:asciiTheme="minorHAnsi" w:hAnsiTheme="minorHAnsi" w:cs="Arial"/>
                <w:sz w:val="22"/>
                <w:szCs w:val="24"/>
              </w:rPr>
            </w:pPr>
            <w:r w:rsidRPr="003A538F">
              <w:rPr>
                <w:rFonts w:asciiTheme="minorHAnsi" w:hAnsiTheme="minorHAnsi" w:cs="Arial"/>
                <w:sz w:val="22"/>
                <w:szCs w:val="24"/>
              </w:rPr>
              <w:t>Vishal Bhardwaj</w:t>
            </w:r>
          </w:p>
        </w:tc>
        <w:tc>
          <w:tcPr>
            <w:tcW w:w="2505" w:type="pct"/>
            <w:shd w:val="clear" w:color="auto" w:fill="auto"/>
            <w:noWrap/>
          </w:tcPr>
          <w:p w:rsidR="00A4522E" w:rsidRPr="003A538F" w:rsidRDefault="003F0C7A" w:rsidP="000E2B53">
            <w:pPr>
              <w:spacing w:after="0" w:line="240" w:lineRule="auto"/>
              <w:ind w:left="0"/>
              <w:jc w:val="left"/>
              <w:rPr>
                <w:rFonts w:asciiTheme="minorHAnsi" w:hAnsiTheme="minorHAnsi" w:cs="Arial"/>
                <w:sz w:val="22"/>
                <w:szCs w:val="24"/>
              </w:rPr>
            </w:pPr>
            <w:r w:rsidRPr="003A538F">
              <w:rPr>
                <w:rFonts w:asciiTheme="minorHAnsi" w:hAnsiTheme="minorHAnsi" w:cs="Arial"/>
                <w:sz w:val="22"/>
                <w:szCs w:val="24"/>
              </w:rPr>
              <w:t>Initial Draft</w:t>
            </w:r>
          </w:p>
        </w:tc>
      </w:tr>
      <w:tr w:rsidR="003F0C7A" w:rsidRPr="003A538F" w:rsidTr="00DC4E29">
        <w:trPr>
          <w:trHeight w:val="350"/>
        </w:trPr>
        <w:tc>
          <w:tcPr>
            <w:tcW w:w="942" w:type="pct"/>
            <w:shd w:val="clear" w:color="auto" w:fill="auto"/>
            <w:noWrap/>
          </w:tcPr>
          <w:p w:rsidR="003F0C7A" w:rsidRPr="003A538F" w:rsidRDefault="00CD1378" w:rsidP="003F0C7A">
            <w:pPr>
              <w:spacing w:after="0" w:line="240" w:lineRule="auto"/>
              <w:ind w:left="0"/>
              <w:jc w:val="left"/>
              <w:rPr>
                <w:rFonts w:asciiTheme="minorHAnsi" w:hAnsiTheme="minorHAnsi" w:cs="Arial"/>
                <w:sz w:val="22"/>
                <w:szCs w:val="24"/>
              </w:rPr>
            </w:pPr>
            <w:r>
              <w:rPr>
                <w:rFonts w:asciiTheme="minorHAnsi" w:hAnsiTheme="minorHAnsi" w:cs="Arial"/>
                <w:sz w:val="22"/>
                <w:szCs w:val="24"/>
              </w:rPr>
              <w:t xml:space="preserve">Jan. </w:t>
            </w:r>
            <w:r w:rsidRPr="003A538F">
              <w:rPr>
                <w:rFonts w:asciiTheme="minorHAnsi" w:hAnsiTheme="minorHAnsi" w:cs="Arial"/>
                <w:sz w:val="22"/>
                <w:szCs w:val="24"/>
              </w:rPr>
              <w:t>27, 2017</w:t>
            </w:r>
          </w:p>
        </w:tc>
        <w:tc>
          <w:tcPr>
            <w:tcW w:w="517" w:type="pct"/>
            <w:shd w:val="clear" w:color="auto" w:fill="auto"/>
            <w:noWrap/>
          </w:tcPr>
          <w:p w:rsidR="003F0C7A" w:rsidRPr="003A538F" w:rsidRDefault="003F0C7A" w:rsidP="00C8612C">
            <w:pPr>
              <w:spacing w:after="0" w:line="240" w:lineRule="auto"/>
              <w:ind w:left="0"/>
              <w:jc w:val="center"/>
              <w:rPr>
                <w:rFonts w:asciiTheme="minorHAnsi" w:hAnsiTheme="minorHAnsi" w:cs="Arial"/>
                <w:sz w:val="22"/>
                <w:szCs w:val="24"/>
              </w:rPr>
            </w:pPr>
            <w:r w:rsidRPr="003A538F">
              <w:rPr>
                <w:rFonts w:asciiTheme="minorHAnsi" w:hAnsiTheme="minorHAnsi" w:cs="Arial"/>
                <w:sz w:val="22"/>
                <w:szCs w:val="24"/>
              </w:rPr>
              <w:t>1.1</w:t>
            </w:r>
          </w:p>
        </w:tc>
        <w:tc>
          <w:tcPr>
            <w:tcW w:w="1036" w:type="pct"/>
            <w:shd w:val="clear" w:color="auto" w:fill="auto"/>
            <w:noWrap/>
          </w:tcPr>
          <w:p w:rsidR="003F0C7A" w:rsidRPr="003A538F" w:rsidRDefault="00CD1378" w:rsidP="00092F49">
            <w:pPr>
              <w:spacing w:after="0" w:line="240" w:lineRule="auto"/>
              <w:ind w:left="0"/>
              <w:jc w:val="left"/>
              <w:rPr>
                <w:rFonts w:asciiTheme="minorHAnsi" w:hAnsiTheme="minorHAnsi" w:cs="Arial"/>
                <w:sz w:val="22"/>
                <w:szCs w:val="24"/>
              </w:rPr>
            </w:pPr>
            <w:proofErr w:type="spellStart"/>
            <w:r>
              <w:rPr>
                <w:rFonts w:asciiTheme="minorHAnsi" w:hAnsiTheme="minorHAnsi" w:cs="Arial"/>
                <w:sz w:val="22"/>
                <w:szCs w:val="24"/>
              </w:rPr>
              <w:t>Asma</w:t>
            </w:r>
            <w:proofErr w:type="spellEnd"/>
            <w:r>
              <w:rPr>
                <w:rFonts w:asciiTheme="minorHAnsi" w:hAnsiTheme="minorHAnsi" w:cs="Arial"/>
                <w:sz w:val="22"/>
                <w:szCs w:val="24"/>
              </w:rPr>
              <w:t xml:space="preserve"> </w:t>
            </w:r>
            <w:proofErr w:type="spellStart"/>
            <w:r>
              <w:rPr>
                <w:rFonts w:asciiTheme="minorHAnsi" w:hAnsiTheme="minorHAnsi" w:cs="Arial"/>
                <w:sz w:val="22"/>
                <w:szCs w:val="24"/>
              </w:rPr>
              <w:t>Doni</w:t>
            </w:r>
            <w:proofErr w:type="spellEnd"/>
          </w:p>
        </w:tc>
        <w:tc>
          <w:tcPr>
            <w:tcW w:w="2505" w:type="pct"/>
            <w:shd w:val="clear" w:color="auto" w:fill="auto"/>
            <w:noWrap/>
          </w:tcPr>
          <w:p w:rsidR="003F0C7A" w:rsidRPr="003A538F" w:rsidRDefault="003F0C7A" w:rsidP="003F0C7A">
            <w:pPr>
              <w:spacing w:after="0" w:line="240" w:lineRule="auto"/>
              <w:ind w:left="0"/>
              <w:jc w:val="left"/>
              <w:rPr>
                <w:rFonts w:asciiTheme="minorHAnsi" w:hAnsiTheme="minorHAnsi" w:cs="Arial"/>
                <w:sz w:val="22"/>
                <w:szCs w:val="24"/>
              </w:rPr>
            </w:pPr>
            <w:r w:rsidRPr="003A538F">
              <w:rPr>
                <w:rFonts w:asciiTheme="minorHAnsi" w:hAnsiTheme="minorHAnsi" w:cs="Arial"/>
                <w:sz w:val="22"/>
                <w:szCs w:val="24"/>
              </w:rPr>
              <w:t>Reviewed and sent it to Beneficiary for updates</w:t>
            </w:r>
          </w:p>
        </w:tc>
      </w:tr>
      <w:tr w:rsidR="003F0C7A" w:rsidRPr="003A538F" w:rsidTr="00DC4E29">
        <w:trPr>
          <w:trHeight w:val="350"/>
        </w:trPr>
        <w:tc>
          <w:tcPr>
            <w:tcW w:w="942" w:type="pct"/>
            <w:shd w:val="clear" w:color="auto" w:fill="auto"/>
            <w:noWrap/>
          </w:tcPr>
          <w:p w:rsidR="003F0C7A" w:rsidRPr="003A538F" w:rsidRDefault="009214E4" w:rsidP="003F0C7A">
            <w:pPr>
              <w:spacing w:after="0" w:line="240" w:lineRule="auto"/>
              <w:ind w:left="0"/>
              <w:jc w:val="left"/>
              <w:rPr>
                <w:rFonts w:asciiTheme="minorHAnsi" w:hAnsiTheme="minorHAnsi" w:cs="Arial"/>
                <w:sz w:val="22"/>
                <w:szCs w:val="24"/>
              </w:rPr>
            </w:pPr>
            <w:ins w:id="0" w:author="Bhardwaj, Vishal" w:date="2017-02-01T10:22:00Z">
              <w:r>
                <w:rPr>
                  <w:rFonts w:asciiTheme="minorHAnsi" w:hAnsiTheme="minorHAnsi" w:cs="Arial"/>
                  <w:sz w:val="22"/>
                  <w:szCs w:val="24"/>
                </w:rPr>
                <w:t>Feb</w:t>
              </w:r>
            </w:ins>
            <w:del w:id="1" w:author="Bhardwaj, Vishal" w:date="2017-02-01T10:22:00Z">
              <w:r w:rsidR="006A4887" w:rsidDel="009214E4">
                <w:rPr>
                  <w:rFonts w:asciiTheme="minorHAnsi" w:hAnsiTheme="minorHAnsi" w:cs="Arial"/>
                  <w:sz w:val="22"/>
                  <w:szCs w:val="24"/>
                </w:rPr>
                <w:delText>Jan</w:delText>
              </w:r>
            </w:del>
            <w:r w:rsidR="006A4887">
              <w:rPr>
                <w:rFonts w:asciiTheme="minorHAnsi" w:hAnsiTheme="minorHAnsi" w:cs="Arial"/>
                <w:sz w:val="22"/>
                <w:szCs w:val="24"/>
              </w:rPr>
              <w:t>.</w:t>
            </w:r>
            <w:del w:id="2" w:author="Bhardwaj, Vishal" w:date="2017-02-01T10:22:00Z">
              <w:r w:rsidR="006A4887" w:rsidDel="009214E4">
                <w:rPr>
                  <w:rFonts w:asciiTheme="minorHAnsi" w:hAnsiTheme="minorHAnsi" w:cs="Arial"/>
                  <w:sz w:val="22"/>
                  <w:szCs w:val="24"/>
                </w:rPr>
                <w:delText xml:space="preserve"> 3</w:delText>
              </w:r>
            </w:del>
            <w:r w:rsidR="006A4887">
              <w:rPr>
                <w:rFonts w:asciiTheme="minorHAnsi" w:hAnsiTheme="minorHAnsi" w:cs="Arial"/>
                <w:sz w:val="22"/>
                <w:szCs w:val="24"/>
              </w:rPr>
              <w:t>1</w:t>
            </w:r>
            <w:r w:rsidR="006A4887" w:rsidRPr="003A538F">
              <w:rPr>
                <w:rFonts w:asciiTheme="minorHAnsi" w:hAnsiTheme="minorHAnsi" w:cs="Arial"/>
                <w:sz w:val="22"/>
                <w:szCs w:val="24"/>
              </w:rPr>
              <w:t>, 2017</w:t>
            </w:r>
          </w:p>
        </w:tc>
        <w:tc>
          <w:tcPr>
            <w:tcW w:w="517" w:type="pct"/>
            <w:shd w:val="clear" w:color="auto" w:fill="auto"/>
            <w:noWrap/>
          </w:tcPr>
          <w:p w:rsidR="003F0C7A" w:rsidRPr="003A538F" w:rsidRDefault="003F0C7A" w:rsidP="00C8612C">
            <w:pPr>
              <w:spacing w:after="0" w:line="240" w:lineRule="auto"/>
              <w:ind w:left="0"/>
              <w:jc w:val="center"/>
              <w:rPr>
                <w:rFonts w:asciiTheme="minorHAnsi" w:hAnsiTheme="minorHAnsi" w:cs="Arial"/>
                <w:sz w:val="22"/>
                <w:szCs w:val="24"/>
              </w:rPr>
            </w:pPr>
            <w:r w:rsidRPr="003A538F">
              <w:rPr>
                <w:rFonts w:asciiTheme="minorHAnsi" w:hAnsiTheme="minorHAnsi" w:cs="Arial"/>
                <w:sz w:val="22"/>
                <w:szCs w:val="24"/>
              </w:rPr>
              <w:t>1.2</w:t>
            </w:r>
          </w:p>
        </w:tc>
        <w:tc>
          <w:tcPr>
            <w:tcW w:w="1036" w:type="pct"/>
            <w:shd w:val="clear" w:color="auto" w:fill="auto"/>
            <w:noWrap/>
          </w:tcPr>
          <w:p w:rsidR="003F0C7A" w:rsidRPr="00337292" w:rsidRDefault="00337292" w:rsidP="003F0C7A">
            <w:pPr>
              <w:spacing w:after="0" w:line="240" w:lineRule="auto"/>
              <w:ind w:left="0"/>
              <w:jc w:val="left"/>
              <w:rPr>
                <w:rFonts w:asciiTheme="minorHAnsi" w:hAnsiTheme="minorHAnsi" w:cs="Arial"/>
                <w:sz w:val="22"/>
                <w:szCs w:val="24"/>
              </w:rPr>
            </w:pPr>
            <w:r w:rsidRPr="00337292">
              <w:rPr>
                <w:rFonts w:asciiTheme="minorHAnsi" w:hAnsiTheme="minorHAnsi" w:cs="Arial"/>
                <w:sz w:val="22"/>
                <w:szCs w:val="24"/>
              </w:rPr>
              <w:t>Vishal Bhardwaj</w:t>
            </w:r>
          </w:p>
        </w:tc>
        <w:tc>
          <w:tcPr>
            <w:tcW w:w="2505" w:type="pct"/>
            <w:shd w:val="clear" w:color="auto" w:fill="auto"/>
            <w:noWrap/>
          </w:tcPr>
          <w:p w:rsidR="003F0C7A" w:rsidRPr="003A538F" w:rsidRDefault="003F0C7A" w:rsidP="007E7418">
            <w:pPr>
              <w:spacing w:after="0" w:line="240" w:lineRule="auto"/>
              <w:ind w:left="0"/>
              <w:jc w:val="left"/>
              <w:rPr>
                <w:rFonts w:asciiTheme="minorHAnsi" w:hAnsiTheme="minorHAnsi" w:cs="Arial"/>
                <w:sz w:val="22"/>
                <w:szCs w:val="24"/>
              </w:rPr>
            </w:pPr>
            <w:r w:rsidRPr="003A538F">
              <w:rPr>
                <w:rFonts w:asciiTheme="minorHAnsi" w:hAnsiTheme="minorHAnsi" w:cs="Arial"/>
                <w:sz w:val="22"/>
                <w:szCs w:val="24"/>
              </w:rPr>
              <w:t xml:space="preserve">Updated and sent it to </w:t>
            </w:r>
            <w:r w:rsidR="007E7418" w:rsidRPr="003A538F">
              <w:rPr>
                <w:rFonts w:asciiTheme="minorHAnsi" w:hAnsiTheme="minorHAnsi" w:cs="Arial"/>
                <w:sz w:val="22"/>
                <w:szCs w:val="24"/>
              </w:rPr>
              <w:t xml:space="preserve">the Visa team </w:t>
            </w:r>
            <w:r w:rsidRPr="003A538F">
              <w:rPr>
                <w:rFonts w:asciiTheme="minorHAnsi" w:hAnsiTheme="minorHAnsi" w:cs="Arial"/>
                <w:sz w:val="22"/>
                <w:szCs w:val="24"/>
              </w:rPr>
              <w:t>for review</w:t>
            </w:r>
          </w:p>
        </w:tc>
      </w:tr>
      <w:tr w:rsidR="003F0C7A" w:rsidRPr="003A538F" w:rsidTr="00DC4E29">
        <w:trPr>
          <w:trHeight w:val="350"/>
        </w:trPr>
        <w:tc>
          <w:tcPr>
            <w:tcW w:w="942" w:type="pct"/>
            <w:shd w:val="clear" w:color="auto" w:fill="auto"/>
            <w:noWrap/>
          </w:tcPr>
          <w:p w:rsidR="003F0C7A" w:rsidRPr="003A538F" w:rsidRDefault="003F0C7A" w:rsidP="003F0C7A">
            <w:pPr>
              <w:spacing w:after="0" w:line="240" w:lineRule="auto"/>
              <w:ind w:left="0"/>
              <w:jc w:val="left"/>
              <w:rPr>
                <w:rFonts w:asciiTheme="minorHAnsi" w:hAnsiTheme="minorHAnsi" w:cs="Arial"/>
                <w:sz w:val="22"/>
                <w:szCs w:val="24"/>
              </w:rPr>
            </w:pPr>
            <w:r w:rsidRPr="003A538F">
              <w:rPr>
                <w:rFonts w:asciiTheme="minorHAnsi" w:hAnsiTheme="minorHAnsi" w:cs="Arial"/>
                <w:sz w:val="22"/>
                <w:szCs w:val="24"/>
              </w:rPr>
              <w:t>Month DD, YYYY</w:t>
            </w:r>
          </w:p>
        </w:tc>
        <w:tc>
          <w:tcPr>
            <w:tcW w:w="517" w:type="pct"/>
            <w:shd w:val="clear" w:color="auto" w:fill="auto"/>
            <w:noWrap/>
          </w:tcPr>
          <w:p w:rsidR="003F0C7A" w:rsidRPr="003A538F" w:rsidRDefault="006755D8" w:rsidP="00C8612C">
            <w:pPr>
              <w:spacing w:after="0" w:line="240" w:lineRule="auto"/>
              <w:ind w:left="0"/>
              <w:jc w:val="center"/>
              <w:rPr>
                <w:rFonts w:asciiTheme="minorHAnsi" w:hAnsiTheme="minorHAnsi" w:cs="Arial"/>
                <w:sz w:val="22"/>
                <w:szCs w:val="24"/>
              </w:rPr>
            </w:pPr>
            <w:r w:rsidRPr="003A538F">
              <w:rPr>
                <w:rFonts w:asciiTheme="minorHAnsi" w:hAnsiTheme="minorHAnsi" w:cs="Arial"/>
                <w:sz w:val="22"/>
                <w:szCs w:val="24"/>
              </w:rPr>
              <w:t>1.3</w:t>
            </w:r>
          </w:p>
        </w:tc>
        <w:tc>
          <w:tcPr>
            <w:tcW w:w="1036" w:type="pct"/>
            <w:shd w:val="clear" w:color="auto" w:fill="auto"/>
            <w:noWrap/>
          </w:tcPr>
          <w:p w:rsidR="003F0C7A" w:rsidRPr="003A538F" w:rsidRDefault="00054ED5" w:rsidP="003F0C7A">
            <w:pPr>
              <w:spacing w:after="0" w:line="240" w:lineRule="auto"/>
              <w:ind w:left="0"/>
              <w:jc w:val="left"/>
              <w:rPr>
                <w:rFonts w:asciiTheme="minorHAnsi" w:hAnsiTheme="minorHAnsi" w:cs="Arial"/>
                <w:sz w:val="22"/>
                <w:szCs w:val="24"/>
              </w:rPr>
            </w:pPr>
            <w:r w:rsidRPr="003A538F">
              <w:rPr>
                <w:rFonts w:asciiTheme="minorHAnsi" w:hAnsiTheme="minorHAnsi" w:cs="Arial"/>
                <w:sz w:val="22"/>
                <w:szCs w:val="24"/>
              </w:rPr>
              <w:t>Visa Team</w:t>
            </w:r>
          </w:p>
        </w:tc>
        <w:tc>
          <w:tcPr>
            <w:tcW w:w="2505" w:type="pct"/>
            <w:shd w:val="clear" w:color="auto" w:fill="auto"/>
            <w:noWrap/>
          </w:tcPr>
          <w:p w:rsidR="003F0C7A" w:rsidRPr="003A538F" w:rsidRDefault="007E7418" w:rsidP="00663180">
            <w:pPr>
              <w:spacing w:after="0" w:line="240" w:lineRule="auto"/>
              <w:ind w:left="0"/>
              <w:jc w:val="left"/>
              <w:rPr>
                <w:rFonts w:asciiTheme="minorHAnsi" w:hAnsiTheme="minorHAnsi" w:cs="Arial"/>
                <w:sz w:val="22"/>
                <w:szCs w:val="24"/>
              </w:rPr>
            </w:pPr>
            <w:r w:rsidRPr="003A538F">
              <w:rPr>
                <w:rFonts w:asciiTheme="minorHAnsi" w:hAnsiTheme="minorHAnsi" w:cs="Arial"/>
                <w:sz w:val="22"/>
                <w:szCs w:val="24"/>
              </w:rPr>
              <w:t xml:space="preserve">Re-reviewed </w:t>
            </w:r>
            <w:r w:rsidR="006755D8" w:rsidRPr="003A538F">
              <w:rPr>
                <w:rFonts w:asciiTheme="minorHAnsi" w:hAnsiTheme="minorHAnsi" w:cs="Arial"/>
                <w:sz w:val="22"/>
                <w:szCs w:val="24"/>
              </w:rPr>
              <w:t>and sent to Attorney for review</w:t>
            </w:r>
          </w:p>
        </w:tc>
      </w:tr>
      <w:tr w:rsidR="006755D8" w:rsidRPr="003A538F" w:rsidTr="00DC4E29">
        <w:trPr>
          <w:trHeight w:val="350"/>
        </w:trPr>
        <w:tc>
          <w:tcPr>
            <w:tcW w:w="942" w:type="pct"/>
            <w:shd w:val="clear" w:color="auto" w:fill="auto"/>
            <w:noWrap/>
          </w:tcPr>
          <w:p w:rsidR="006755D8" w:rsidRPr="003A538F" w:rsidRDefault="006755D8" w:rsidP="006755D8">
            <w:pPr>
              <w:spacing w:after="0" w:line="240" w:lineRule="auto"/>
              <w:ind w:left="0"/>
              <w:jc w:val="left"/>
              <w:rPr>
                <w:rFonts w:asciiTheme="minorHAnsi" w:hAnsiTheme="minorHAnsi" w:cs="Arial"/>
                <w:sz w:val="22"/>
                <w:szCs w:val="24"/>
              </w:rPr>
            </w:pPr>
            <w:r w:rsidRPr="003A538F">
              <w:rPr>
                <w:rFonts w:asciiTheme="minorHAnsi" w:hAnsiTheme="minorHAnsi" w:cs="Arial"/>
                <w:sz w:val="22"/>
                <w:szCs w:val="24"/>
              </w:rPr>
              <w:t>Month DD, YYYY</w:t>
            </w:r>
          </w:p>
        </w:tc>
        <w:tc>
          <w:tcPr>
            <w:tcW w:w="517" w:type="pct"/>
            <w:shd w:val="clear" w:color="auto" w:fill="auto"/>
            <w:noWrap/>
          </w:tcPr>
          <w:p w:rsidR="006755D8" w:rsidRPr="003A538F" w:rsidRDefault="006755D8" w:rsidP="00C8612C">
            <w:pPr>
              <w:spacing w:after="0" w:line="240" w:lineRule="auto"/>
              <w:ind w:left="0"/>
              <w:jc w:val="center"/>
              <w:rPr>
                <w:rFonts w:asciiTheme="minorHAnsi" w:hAnsiTheme="minorHAnsi" w:cs="Arial"/>
                <w:sz w:val="22"/>
                <w:szCs w:val="24"/>
              </w:rPr>
            </w:pPr>
            <w:r w:rsidRPr="003A538F">
              <w:rPr>
                <w:rFonts w:asciiTheme="minorHAnsi" w:hAnsiTheme="minorHAnsi" w:cs="Arial"/>
                <w:sz w:val="22"/>
                <w:szCs w:val="24"/>
              </w:rPr>
              <w:t>2.0</w:t>
            </w:r>
          </w:p>
        </w:tc>
        <w:tc>
          <w:tcPr>
            <w:tcW w:w="1036" w:type="pct"/>
            <w:shd w:val="clear" w:color="auto" w:fill="auto"/>
            <w:noWrap/>
          </w:tcPr>
          <w:p w:rsidR="006755D8" w:rsidRPr="003A538F" w:rsidRDefault="00054ED5" w:rsidP="006755D8">
            <w:pPr>
              <w:spacing w:after="0" w:line="240" w:lineRule="auto"/>
              <w:ind w:left="0"/>
              <w:jc w:val="left"/>
              <w:rPr>
                <w:rFonts w:asciiTheme="minorHAnsi" w:hAnsiTheme="minorHAnsi" w:cs="Arial"/>
                <w:sz w:val="22"/>
                <w:szCs w:val="24"/>
              </w:rPr>
            </w:pPr>
            <w:r w:rsidRPr="003A538F">
              <w:rPr>
                <w:rFonts w:asciiTheme="minorHAnsi" w:hAnsiTheme="minorHAnsi" w:cs="Arial"/>
                <w:sz w:val="22"/>
                <w:szCs w:val="24"/>
              </w:rPr>
              <w:t>Visa Team</w:t>
            </w:r>
          </w:p>
        </w:tc>
        <w:tc>
          <w:tcPr>
            <w:tcW w:w="2505" w:type="pct"/>
            <w:shd w:val="clear" w:color="auto" w:fill="auto"/>
            <w:noWrap/>
          </w:tcPr>
          <w:p w:rsidR="006755D8" w:rsidRPr="003A538F" w:rsidRDefault="00C3520E" w:rsidP="006755D8">
            <w:pPr>
              <w:spacing w:after="0" w:line="240" w:lineRule="auto"/>
              <w:ind w:left="0"/>
              <w:jc w:val="left"/>
              <w:rPr>
                <w:rFonts w:asciiTheme="minorHAnsi" w:hAnsiTheme="minorHAnsi" w:cs="Arial"/>
                <w:sz w:val="22"/>
                <w:szCs w:val="24"/>
              </w:rPr>
            </w:pPr>
            <w:r w:rsidRPr="003A538F">
              <w:rPr>
                <w:rFonts w:asciiTheme="minorHAnsi" w:hAnsiTheme="minorHAnsi" w:cs="Arial"/>
                <w:sz w:val="22"/>
                <w:szCs w:val="24"/>
              </w:rPr>
              <w:t>Approved</w:t>
            </w:r>
          </w:p>
        </w:tc>
      </w:tr>
    </w:tbl>
    <w:p w:rsidR="00A4522E" w:rsidRPr="003A538F" w:rsidRDefault="00A4522E" w:rsidP="000E2B53">
      <w:pPr>
        <w:spacing w:after="0" w:line="240" w:lineRule="auto"/>
        <w:ind w:left="0"/>
        <w:jc w:val="left"/>
        <w:rPr>
          <w:rFonts w:asciiTheme="minorHAnsi" w:hAnsiTheme="minorHAnsi" w:cs="Arial"/>
          <w:sz w:val="28"/>
          <w:szCs w:val="24"/>
        </w:rPr>
      </w:pPr>
    </w:p>
    <w:p w:rsidR="00A4522E" w:rsidRPr="003A538F" w:rsidRDefault="00A4522E" w:rsidP="003F0C7A">
      <w:pPr>
        <w:spacing w:before="0" w:after="0" w:line="240" w:lineRule="auto"/>
        <w:ind w:left="0"/>
        <w:jc w:val="left"/>
        <w:rPr>
          <w:rFonts w:asciiTheme="minorHAnsi" w:hAnsiTheme="minorHAnsi" w:cs="Arial"/>
          <w:b/>
          <w:sz w:val="24"/>
          <w:szCs w:val="24"/>
        </w:rPr>
      </w:pPr>
      <w:r w:rsidRPr="003A538F">
        <w:rPr>
          <w:rFonts w:asciiTheme="minorHAnsi" w:hAnsiTheme="minorHAnsi" w:cs="Arial"/>
          <w:b/>
          <w:sz w:val="28"/>
          <w:szCs w:val="24"/>
        </w:rPr>
        <w:t>Reviewed By</w:t>
      </w:r>
      <w:r w:rsidR="004D4BFD" w:rsidRPr="003A538F">
        <w:rPr>
          <w:rFonts w:asciiTheme="minorHAnsi" w:hAnsiTheme="minorHAnsi" w:cs="Arial"/>
          <w:b/>
          <w:sz w:val="24"/>
          <w:szCs w:val="24"/>
        </w:rPr>
        <w:br/>
      </w:r>
    </w:p>
    <w:tbl>
      <w:tblPr>
        <w:tblW w:w="4944"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tblPr>
      <w:tblGrid>
        <w:gridCol w:w="1801"/>
        <w:gridCol w:w="7757"/>
      </w:tblGrid>
      <w:tr w:rsidR="00A4522E" w:rsidRPr="003A538F" w:rsidTr="00DC4E29">
        <w:trPr>
          <w:trHeight w:val="405"/>
        </w:trPr>
        <w:tc>
          <w:tcPr>
            <w:tcW w:w="942" w:type="pct"/>
            <w:shd w:val="clear" w:color="auto" w:fill="A6A6A6"/>
            <w:noWrap/>
            <w:vAlign w:val="center"/>
            <w:hideMark/>
          </w:tcPr>
          <w:p w:rsidR="00A4522E" w:rsidRPr="003A538F" w:rsidRDefault="00A4522E" w:rsidP="000E2B53">
            <w:pPr>
              <w:spacing w:before="0" w:after="0" w:line="240" w:lineRule="auto"/>
              <w:ind w:left="0"/>
              <w:jc w:val="left"/>
              <w:rPr>
                <w:rFonts w:asciiTheme="minorHAnsi" w:hAnsiTheme="minorHAnsi" w:cs="Arial"/>
                <w:b/>
                <w:sz w:val="22"/>
                <w:szCs w:val="24"/>
              </w:rPr>
            </w:pPr>
            <w:r w:rsidRPr="003A538F">
              <w:rPr>
                <w:rFonts w:asciiTheme="minorHAnsi" w:hAnsiTheme="minorHAnsi" w:cs="Arial"/>
                <w:b/>
                <w:sz w:val="22"/>
                <w:szCs w:val="24"/>
              </w:rPr>
              <w:t>Date</w:t>
            </w:r>
          </w:p>
        </w:tc>
        <w:tc>
          <w:tcPr>
            <w:tcW w:w="4058" w:type="pct"/>
            <w:shd w:val="clear" w:color="auto" w:fill="A6A6A6"/>
            <w:noWrap/>
            <w:vAlign w:val="center"/>
            <w:hideMark/>
          </w:tcPr>
          <w:p w:rsidR="00A4522E" w:rsidRPr="003A538F" w:rsidRDefault="00A4522E" w:rsidP="000E2B53">
            <w:pPr>
              <w:spacing w:before="0" w:after="0" w:line="240" w:lineRule="auto"/>
              <w:ind w:left="0"/>
              <w:jc w:val="left"/>
              <w:rPr>
                <w:rFonts w:asciiTheme="minorHAnsi" w:hAnsiTheme="minorHAnsi" w:cs="Arial"/>
                <w:b/>
                <w:sz w:val="22"/>
                <w:szCs w:val="24"/>
              </w:rPr>
            </w:pPr>
            <w:r w:rsidRPr="003A538F">
              <w:rPr>
                <w:rFonts w:asciiTheme="minorHAnsi" w:hAnsiTheme="minorHAnsi" w:cs="Arial"/>
                <w:b/>
                <w:sz w:val="22"/>
                <w:szCs w:val="24"/>
              </w:rPr>
              <w:t>Name</w:t>
            </w:r>
          </w:p>
        </w:tc>
      </w:tr>
      <w:tr w:rsidR="00A4522E" w:rsidRPr="003A538F" w:rsidTr="00DC4E29">
        <w:trPr>
          <w:trHeight w:val="341"/>
        </w:trPr>
        <w:tc>
          <w:tcPr>
            <w:tcW w:w="942" w:type="pct"/>
            <w:shd w:val="clear" w:color="auto" w:fill="auto"/>
            <w:noWrap/>
            <w:vAlign w:val="center"/>
          </w:tcPr>
          <w:p w:rsidR="00A4522E" w:rsidRPr="003A538F" w:rsidRDefault="00A4522E" w:rsidP="003F0C7A">
            <w:pPr>
              <w:spacing w:before="0" w:after="0" w:line="240" w:lineRule="auto"/>
              <w:ind w:left="0"/>
              <w:jc w:val="left"/>
              <w:rPr>
                <w:rFonts w:asciiTheme="minorHAnsi" w:hAnsiTheme="minorHAnsi" w:cs="Arial"/>
                <w:sz w:val="22"/>
                <w:szCs w:val="24"/>
              </w:rPr>
            </w:pPr>
            <w:r w:rsidRPr="003A538F">
              <w:rPr>
                <w:rFonts w:asciiTheme="minorHAnsi" w:hAnsiTheme="minorHAnsi" w:cs="Arial"/>
                <w:sz w:val="22"/>
                <w:szCs w:val="24"/>
              </w:rPr>
              <w:t>Month DD, YYYY</w:t>
            </w:r>
          </w:p>
        </w:tc>
        <w:tc>
          <w:tcPr>
            <w:tcW w:w="4058" w:type="pct"/>
            <w:shd w:val="clear" w:color="auto" w:fill="auto"/>
            <w:noWrap/>
            <w:vAlign w:val="center"/>
          </w:tcPr>
          <w:p w:rsidR="00A4522E" w:rsidRPr="003A538F" w:rsidRDefault="0097242A" w:rsidP="00507014">
            <w:pPr>
              <w:spacing w:before="0" w:after="0" w:line="240" w:lineRule="auto"/>
              <w:ind w:left="0"/>
              <w:jc w:val="left"/>
              <w:rPr>
                <w:rFonts w:asciiTheme="minorHAnsi" w:hAnsiTheme="minorHAnsi" w:cs="Arial"/>
                <w:sz w:val="22"/>
                <w:szCs w:val="24"/>
              </w:rPr>
            </w:pPr>
            <w:proofErr w:type="spellStart"/>
            <w:r w:rsidRPr="003A538F">
              <w:rPr>
                <w:rFonts w:asciiTheme="minorHAnsi" w:hAnsiTheme="minorHAnsi" w:cs="Arial"/>
                <w:sz w:val="22"/>
                <w:szCs w:val="24"/>
              </w:rPr>
              <w:t>Swarup</w:t>
            </w:r>
            <w:proofErr w:type="spellEnd"/>
            <w:r w:rsidRPr="003A538F">
              <w:rPr>
                <w:rFonts w:asciiTheme="minorHAnsi" w:hAnsiTheme="minorHAnsi" w:cs="Arial"/>
                <w:sz w:val="22"/>
                <w:szCs w:val="24"/>
              </w:rPr>
              <w:t xml:space="preserve"> </w:t>
            </w:r>
            <w:proofErr w:type="spellStart"/>
            <w:r w:rsidRPr="003A538F">
              <w:rPr>
                <w:rFonts w:asciiTheme="minorHAnsi" w:hAnsiTheme="minorHAnsi" w:cs="Arial"/>
                <w:sz w:val="22"/>
                <w:szCs w:val="24"/>
              </w:rPr>
              <w:t>Tamhane</w:t>
            </w:r>
            <w:proofErr w:type="spellEnd"/>
          </w:p>
        </w:tc>
      </w:tr>
    </w:tbl>
    <w:p w:rsidR="0024196A" w:rsidRPr="003A538F" w:rsidRDefault="0024196A" w:rsidP="00FC7023">
      <w:pPr>
        <w:spacing w:before="0" w:after="0" w:line="240" w:lineRule="auto"/>
        <w:ind w:left="0"/>
        <w:jc w:val="left"/>
        <w:rPr>
          <w:rFonts w:asciiTheme="minorHAnsi" w:hAnsiTheme="minorHAnsi" w:cs="Arial"/>
          <w:sz w:val="28"/>
          <w:szCs w:val="24"/>
        </w:rPr>
      </w:pPr>
    </w:p>
    <w:p w:rsidR="0024196A" w:rsidRPr="003A538F" w:rsidRDefault="0024196A" w:rsidP="00FC7023">
      <w:pPr>
        <w:spacing w:before="0" w:after="0" w:line="240" w:lineRule="auto"/>
        <w:ind w:left="0"/>
        <w:jc w:val="left"/>
        <w:rPr>
          <w:rFonts w:asciiTheme="minorHAnsi" w:hAnsiTheme="minorHAnsi" w:cs="Arial"/>
          <w:sz w:val="28"/>
          <w:szCs w:val="24"/>
        </w:rPr>
      </w:pPr>
    </w:p>
    <w:p w:rsidR="0024196A" w:rsidRPr="003A538F" w:rsidRDefault="0024196A" w:rsidP="00FC7023">
      <w:pPr>
        <w:spacing w:before="0" w:after="0" w:line="240" w:lineRule="auto"/>
        <w:ind w:left="0"/>
        <w:jc w:val="left"/>
        <w:rPr>
          <w:rFonts w:asciiTheme="minorHAnsi" w:hAnsiTheme="minorHAnsi" w:cs="Arial"/>
          <w:sz w:val="28"/>
          <w:szCs w:val="24"/>
        </w:rPr>
      </w:pPr>
    </w:p>
    <w:p w:rsidR="0024196A" w:rsidRPr="003A538F" w:rsidRDefault="0024196A" w:rsidP="00FC7023">
      <w:pPr>
        <w:spacing w:before="0" w:after="0" w:line="240" w:lineRule="auto"/>
        <w:ind w:left="0"/>
        <w:jc w:val="left"/>
        <w:rPr>
          <w:rFonts w:asciiTheme="minorHAnsi" w:hAnsiTheme="minorHAnsi" w:cs="Arial"/>
          <w:sz w:val="28"/>
          <w:szCs w:val="24"/>
        </w:rPr>
      </w:pPr>
    </w:p>
    <w:p w:rsidR="0024196A" w:rsidRPr="003A538F" w:rsidRDefault="0024196A" w:rsidP="00FC7023">
      <w:pPr>
        <w:spacing w:before="0" w:after="0" w:line="240" w:lineRule="auto"/>
        <w:ind w:left="0"/>
        <w:jc w:val="left"/>
        <w:rPr>
          <w:rFonts w:asciiTheme="minorHAnsi" w:hAnsiTheme="minorHAnsi" w:cs="Arial"/>
          <w:sz w:val="28"/>
          <w:szCs w:val="24"/>
        </w:rPr>
      </w:pPr>
    </w:p>
    <w:p w:rsidR="0024196A" w:rsidRPr="003A538F" w:rsidRDefault="0024196A" w:rsidP="00FC7023">
      <w:pPr>
        <w:spacing w:before="0" w:after="0" w:line="240" w:lineRule="auto"/>
        <w:ind w:left="0"/>
        <w:jc w:val="left"/>
        <w:rPr>
          <w:rFonts w:asciiTheme="minorHAnsi" w:hAnsiTheme="minorHAnsi" w:cs="Arial"/>
          <w:sz w:val="28"/>
          <w:szCs w:val="24"/>
        </w:rPr>
      </w:pPr>
    </w:p>
    <w:p w:rsidR="0024196A" w:rsidRPr="003A538F" w:rsidRDefault="0024196A" w:rsidP="00FC7023">
      <w:pPr>
        <w:spacing w:before="0" w:after="0" w:line="240" w:lineRule="auto"/>
        <w:ind w:left="0"/>
        <w:jc w:val="left"/>
        <w:rPr>
          <w:rFonts w:asciiTheme="minorHAnsi" w:hAnsiTheme="minorHAnsi" w:cs="Arial"/>
          <w:sz w:val="28"/>
          <w:szCs w:val="24"/>
        </w:rPr>
      </w:pPr>
    </w:p>
    <w:p w:rsidR="0024196A" w:rsidRPr="003A538F" w:rsidRDefault="0024196A" w:rsidP="00FC7023">
      <w:pPr>
        <w:spacing w:before="0" w:after="0" w:line="240" w:lineRule="auto"/>
        <w:ind w:left="0"/>
        <w:jc w:val="left"/>
        <w:rPr>
          <w:rFonts w:asciiTheme="minorHAnsi" w:hAnsiTheme="minorHAnsi" w:cs="Arial"/>
          <w:sz w:val="28"/>
          <w:szCs w:val="24"/>
        </w:rPr>
      </w:pPr>
    </w:p>
    <w:p w:rsidR="0024196A" w:rsidRPr="003A538F" w:rsidRDefault="0024196A" w:rsidP="00FC7023">
      <w:pPr>
        <w:spacing w:before="0" w:after="0" w:line="240" w:lineRule="auto"/>
        <w:ind w:left="0"/>
        <w:jc w:val="left"/>
        <w:rPr>
          <w:rFonts w:asciiTheme="minorHAnsi" w:hAnsiTheme="minorHAnsi" w:cs="Arial"/>
          <w:sz w:val="28"/>
          <w:szCs w:val="24"/>
        </w:rPr>
      </w:pPr>
    </w:p>
    <w:p w:rsidR="0024196A" w:rsidRPr="003A538F" w:rsidRDefault="0024196A" w:rsidP="00FC7023">
      <w:pPr>
        <w:spacing w:before="0" w:after="0" w:line="240" w:lineRule="auto"/>
        <w:ind w:left="0"/>
        <w:jc w:val="left"/>
        <w:rPr>
          <w:rFonts w:asciiTheme="minorHAnsi" w:hAnsiTheme="minorHAnsi" w:cs="Arial"/>
          <w:sz w:val="28"/>
          <w:szCs w:val="24"/>
        </w:rPr>
      </w:pPr>
    </w:p>
    <w:p w:rsidR="0024196A" w:rsidRPr="003A538F" w:rsidRDefault="0024196A" w:rsidP="00FC7023">
      <w:pPr>
        <w:spacing w:before="0" w:after="0" w:line="240" w:lineRule="auto"/>
        <w:ind w:left="0"/>
        <w:jc w:val="left"/>
        <w:rPr>
          <w:rFonts w:asciiTheme="minorHAnsi" w:hAnsiTheme="minorHAnsi" w:cs="Arial"/>
          <w:sz w:val="28"/>
          <w:szCs w:val="24"/>
        </w:rPr>
      </w:pPr>
    </w:p>
    <w:p w:rsidR="0024196A" w:rsidRPr="003A538F" w:rsidRDefault="0024196A" w:rsidP="00FC7023">
      <w:pPr>
        <w:spacing w:before="0" w:after="0" w:line="240" w:lineRule="auto"/>
        <w:ind w:left="0"/>
        <w:jc w:val="left"/>
        <w:rPr>
          <w:rFonts w:asciiTheme="minorHAnsi" w:hAnsiTheme="minorHAnsi" w:cs="Arial"/>
          <w:sz w:val="28"/>
          <w:szCs w:val="24"/>
        </w:rPr>
      </w:pPr>
    </w:p>
    <w:p w:rsidR="0024196A" w:rsidRPr="003A538F" w:rsidRDefault="0024196A" w:rsidP="00FC7023">
      <w:pPr>
        <w:spacing w:before="0" w:after="0" w:line="240" w:lineRule="auto"/>
        <w:ind w:left="0"/>
        <w:jc w:val="left"/>
        <w:rPr>
          <w:rFonts w:asciiTheme="minorHAnsi" w:hAnsiTheme="minorHAnsi" w:cs="Arial"/>
          <w:sz w:val="28"/>
          <w:szCs w:val="24"/>
        </w:rPr>
      </w:pPr>
    </w:p>
    <w:p w:rsidR="0024196A" w:rsidRPr="003A538F" w:rsidRDefault="0024196A" w:rsidP="00FC7023">
      <w:pPr>
        <w:spacing w:before="0" w:after="0" w:line="240" w:lineRule="auto"/>
        <w:ind w:left="0"/>
        <w:jc w:val="left"/>
        <w:rPr>
          <w:rFonts w:asciiTheme="minorHAnsi" w:hAnsiTheme="minorHAnsi" w:cs="Arial"/>
          <w:sz w:val="28"/>
          <w:szCs w:val="24"/>
        </w:rPr>
      </w:pPr>
    </w:p>
    <w:p w:rsidR="0024196A" w:rsidRPr="003A538F" w:rsidRDefault="0024196A" w:rsidP="00FC7023">
      <w:pPr>
        <w:spacing w:before="0" w:after="0" w:line="240" w:lineRule="auto"/>
        <w:ind w:left="0"/>
        <w:jc w:val="left"/>
        <w:rPr>
          <w:rFonts w:asciiTheme="minorHAnsi" w:hAnsiTheme="minorHAnsi" w:cs="Arial"/>
          <w:sz w:val="28"/>
          <w:szCs w:val="24"/>
        </w:rPr>
      </w:pPr>
    </w:p>
    <w:p w:rsidR="0024196A" w:rsidRPr="003A538F" w:rsidRDefault="0024196A" w:rsidP="00FC7023">
      <w:pPr>
        <w:spacing w:before="0" w:after="0" w:line="240" w:lineRule="auto"/>
        <w:ind w:left="0"/>
        <w:jc w:val="left"/>
        <w:rPr>
          <w:rFonts w:asciiTheme="minorHAnsi" w:hAnsiTheme="minorHAnsi" w:cs="Arial"/>
          <w:sz w:val="28"/>
          <w:szCs w:val="24"/>
        </w:rPr>
      </w:pPr>
    </w:p>
    <w:p w:rsidR="0024196A" w:rsidRPr="003A538F" w:rsidRDefault="0024196A" w:rsidP="00FC7023">
      <w:pPr>
        <w:spacing w:before="0" w:after="0" w:line="240" w:lineRule="auto"/>
        <w:ind w:left="0"/>
        <w:jc w:val="left"/>
        <w:rPr>
          <w:rFonts w:asciiTheme="minorHAnsi" w:hAnsiTheme="minorHAnsi" w:cs="Arial"/>
          <w:sz w:val="28"/>
          <w:szCs w:val="24"/>
        </w:rPr>
      </w:pPr>
    </w:p>
    <w:p w:rsidR="0024196A" w:rsidRPr="003A538F" w:rsidRDefault="0024196A" w:rsidP="00FC7023">
      <w:pPr>
        <w:spacing w:before="0" w:after="0" w:line="240" w:lineRule="auto"/>
        <w:ind w:left="0"/>
        <w:jc w:val="left"/>
        <w:rPr>
          <w:rFonts w:asciiTheme="minorHAnsi" w:hAnsiTheme="minorHAnsi" w:cs="Arial"/>
          <w:sz w:val="28"/>
          <w:szCs w:val="24"/>
        </w:rPr>
      </w:pPr>
    </w:p>
    <w:p w:rsidR="0024196A" w:rsidRPr="003A538F" w:rsidRDefault="0024196A" w:rsidP="00FC7023">
      <w:pPr>
        <w:spacing w:before="0" w:after="0" w:line="240" w:lineRule="auto"/>
        <w:ind w:left="0"/>
        <w:jc w:val="left"/>
        <w:rPr>
          <w:rFonts w:asciiTheme="minorHAnsi" w:hAnsiTheme="minorHAnsi" w:cs="Arial"/>
          <w:sz w:val="28"/>
          <w:szCs w:val="24"/>
        </w:rPr>
      </w:pPr>
    </w:p>
    <w:p w:rsidR="0024196A" w:rsidRPr="003A538F" w:rsidRDefault="0024196A" w:rsidP="00FC7023">
      <w:pPr>
        <w:spacing w:before="0" w:after="0" w:line="240" w:lineRule="auto"/>
        <w:ind w:left="0"/>
        <w:jc w:val="left"/>
        <w:rPr>
          <w:rFonts w:asciiTheme="minorHAnsi" w:hAnsiTheme="minorHAnsi" w:cs="Arial"/>
          <w:sz w:val="28"/>
          <w:szCs w:val="24"/>
        </w:rPr>
      </w:pPr>
    </w:p>
    <w:p w:rsidR="0024196A" w:rsidRPr="003A538F" w:rsidRDefault="0024196A" w:rsidP="00FC7023">
      <w:pPr>
        <w:spacing w:before="0" w:after="0" w:line="240" w:lineRule="auto"/>
        <w:ind w:left="0"/>
        <w:jc w:val="left"/>
        <w:rPr>
          <w:rFonts w:asciiTheme="minorHAnsi" w:hAnsiTheme="minorHAnsi" w:cs="Arial"/>
          <w:sz w:val="28"/>
          <w:szCs w:val="24"/>
        </w:rPr>
      </w:pPr>
    </w:p>
    <w:p w:rsidR="0024196A" w:rsidRPr="003A538F" w:rsidRDefault="0024196A" w:rsidP="00FC7023">
      <w:pPr>
        <w:spacing w:before="0" w:after="0" w:line="240" w:lineRule="auto"/>
        <w:ind w:left="0"/>
        <w:jc w:val="left"/>
        <w:rPr>
          <w:rFonts w:asciiTheme="minorHAnsi" w:hAnsiTheme="minorHAnsi" w:cs="Arial"/>
          <w:sz w:val="28"/>
          <w:szCs w:val="24"/>
        </w:rPr>
      </w:pPr>
    </w:p>
    <w:p w:rsidR="0024196A" w:rsidRPr="003A538F" w:rsidRDefault="0024196A" w:rsidP="00FC7023">
      <w:pPr>
        <w:spacing w:before="0" w:after="0" w:line="240" w:lineRule="auto"/>
        <w:ind w:left="0"/>
        <w:jc w:val="left"/>
        <w:rPr>
          <w:rFonts w:asciiTheme="minorHAnsi" w:hAnsiTheme="minorHAnsi" w:cs="Arial"/>
          <w:sz w:val="28"/>
          <w:szCs w:val="24"/>
        </w:rPr>
      </w:pPr>
    </w:p>
    <w:p w:rsidR="001C5D13" w:rsidRPr="003A538F" w:rsidRDefault="001C5D13" w:rsidP="00FC7023">
      <w:pPr>
        <w:spacing w:before="0" w:after="0" w:line="240" w:lineRule="auto"/>
        <w:ind w:left="0"/>
        <w:jc w:val="left"/>
        <w:rPr>
          <w:rFonts w:asciiTheme="minorHAnsi" w:hAnsiTheme="minorHAnsi" w:cs="Arial"/>
          <w:sz w:val="28"/>
          <w:szCs w:val="24"/>
        </w:rPr>
      </w:pPr>
    </w:p>
    <w:p w:rsidR="0024196A" w:rsidRPr="003A538F" w:rsidRDefault="0024196A" w:rsidP="00FC7023">
      <w:pPr>
        <w:spacing w:before="0" w:after="0" w:line="240" w:lineRule="auto"/>
        <w:ind w:left="0"/>
        <w:jc w:val="left"/>
        <w:rPr>
          <w:rFonts w:asciiTheme="minorHAnsi" w:hAnsiTheme="minorHAnsi" w:cs="Arial"/>
          <w:sz w:val="28"/>
          <w:szCs w:val="24"/>
        </w:rPr>
      </w:pPr>
    </w:p>
    <w:p w:rsidR="00DC4E29" w:rsidRPr="003A538F" w:rsidRDefault="00DA17E3" w:rsidP="00403A72">
      <w:pPr>
        <w:pStyle w:val="Heading1"/>
      </w:pPr>
      <w:r w:rsidRPr="003A538F">
        <w:lastRenderedPageBreak/>
        <w:t>Introduction</w:t>
      </w:r>
    </w:p>
    <w:p w:rsidR="00F2340F" w:rsidRPr="003A538F" w:rsidRDefault="00F2340F" w:rsidP="00A026AF">
      <w:pPr>
        <w:spacing w:before="0" w:after="0" w:line="276" w:lineRule="auto"/>
        <w:ind w:left="360"/>
        <w:rPr>
          <w:rFonts w:asciiTheme="minorHAnsi" w:hAnsiTheme="minorHAnsi" w:cstheme="minorHAnsi"/>
          <w:sz w:val="22"/>
        </w:rPr>
      </w:pPr>
      <w:r w:rsidRPr="003A538F">
        <w:rPr>
          <w:rFonts w:asciiTheme="minorHAnsi" w:hAnsiTheme="minorHAnsi" w:cstheme="minorHAnsi"/>
          <w:sz w:val="22"/>
        </w:rPr>
        <w:t xml:space="preserve">Through Synechron’s relationships with leading customers around the world, it was noticed that increasingly wireless carriers and subscribers were </w:t>
      </w:r>
      <w:r w:rsidR="002A4E94">
        <w:rPr>
          <w:rFonts w:asciiTheme="minorHAnsi" w:hAnsiTheme="minorHAnsi" w:cstheme="minorHAnsi"/>
          <w:sz w:val="22"/>
        </w:rPr>
        <w:t>indicating</w:t>
      </w:r>
      <w:r w:rsidR="002A4E94" w:rsidRPr="003A538F">
        <w:rPr>
          <w:rFonts w:asciiTheme="minorHAnsi" w:hAnsiTheme="minorHAnsi" w:cstheme="minorHAnsi"/>
          <w:sz w:val="22"/>
        </w:rPr>
        <w:t xml:space="preserve"> </w:t>
      </w:r>
      <w:r w:rsidRPr="003A538F">
        <w:rPr>
          <w:rFonts w:asciiTheme="minorHAnsi" w:hAnsiTheme="minorHAnsi" w:cstheme="minorHAnsi"/>
          <w:sz w:val="22"/>
        </w:rPr>
        <w:t>a growing demand for security of their mobile devices</w:t>
      </w:r>
      <w:r w:rsidR="002A4E94">
        <w:rPr>
          <w:rFonts w:asciiTheme="minorHAnsi" w:hAnsiTheme="minorHAnsi" w:cstheme="minorHAnsi"/>
          <w:sz w:val="22"/>
        </w:rPr>
        <w:t>,</w:t>
      </w:r>
      <w:r w:rsidRPr="003A538F">
        <w:rPr>
          <w:rFonts w:asciiTheme="minorHAnsi" w:hAnsiTheme="minorHAnsi" w:cstheme="minorHAnsi"/>
          <w:sz w:val="22"/>
        </w:rPr>
        <w:t xml:space="preserve"> i.e.</w:t>
      </w:r>
      <w:r w:rsidR="002A4E94">
        <w:rPr>
          <w:rFonts w:asciiTheme="minorHAnsi" w:hAnsiTheme="minorHAnsi" w:cstheme="minorHAnsi"/>
          <w:sz w:val="22"/>
        </w:rPr>
        <w:t>,</w:t>
      </w:r>
      <w:r w:rsidRPr="003A538F">
        <w:rPr>
          <w:rFonts w:asciiTheme="minorHAnsi" w:hAnsiTheme="minorHAnsi" w:cstheme="minorHAnsi"/>
          <w:sz w:val="22"/>
        </w:rPr>
        <w:t xml:space="preserve"> to protect not only their phones, but also the valuable data and content on the phones (along with a strong technical support).</w:t>
      </w:r>
    </w:p>
    <w:p w:rsidR="00F2340F" w:rsidRPr="003A538F" w:rsidRDefault="00F2340F" w:rsidP="00A026AF">
      <w:pPr>
        <w:spacing w:before="0" w:after="0" w:line="276" w:lineRule="auto"/>
        <w:ind w:left="360"/>
        <w:rPr>
          <w:rFonts w:asciiTheme="minorHAnsi" w:hAnsiTheme="minorHAnsi" w:cstheme="minorHAnsi"/>
          <w:sz w:val="22"/>
        </w:rPr>
      </w:pPr>
    </w:p>
    <w:p w:rsidR="00F2340F" w:rsidRPr="003A538F" w:rsidRDefault="00AE448A" w:rsidP="00A026AF">
      <w:pPr>
        <w:spacing w:before="0" w:after="0" w:line="276" w:lineRule="auto"/>
        <w:ind w:left="360"/>
        <w:rPr>
          <w:rFonts w:asciiTheme="minorHAnsi" w:hAnsiTheme="minorHAnsi" w:cstheme="minorHAnsi"/>
          <w:sz w:val="22"/>
        </w:rPr>
      </w:pPr>
      <w:ins w:id="3" w:author="Bhardwaj, Vishal" w:date="2017-01-31T20:59:00Z">
        <w:r>
          <w:t xml:space="preserve">Nowadays, business is growing dynamically as a digital enterprise and almost every industry conduct their operations using devices that were non-existent </w:t>
        </w:r>
      </w:ins>
      <w:commentRangeStart w:id="4"/>
      <w:del w:id="5" w:author="Bhardwaj, Vishal" w:date="2017-01-31T20:59:00Z">
        <w:r w:rsidR="00F2340F" w:rsidRPr="003A538F" w:rsidDel="00AE448A">
          <w:rPr>
            <w:rFonts w:asciiTheme="minorHAnsi" w:hAnsiTheme="minorHAnsi" w:cstheme="minorHAnsi"/>
            <w:sz w:val="22"/>
            <w:highlight w:val="yellow"/>
          </w:rPr>
          <w:delText>Today, business is increasingly likely to be a mobile enterprise, conducted using devices that might not have been existed</w:delText>
        </w:r>
        <w:r w:rsidR="00F2340F" w:rsidRPr="003A538F" w:rsidDel="00AE448A">
          <w:rPr>
            <w:rFonts w:asciiTheme="minorHAnsi" w:hAnsiTheme="minorHAnsi" w:cstheme="minorHAnsi"/>
            <w:sz w:val="22"/>
          </w:rPr>
          <w:delText xml:space="preserve"> </w:delText>
        </w:r>
      </w:del>
      <w:commentRangeEnd w:id="4"/>
      <w:r w:rsidR="00932CDA">
        <w:rPr>
          <w:rStyle w:val="CommentReference"/>
        </w:rPr>
        <w:commentReference w:id="4"/>
      </w:r>
      <w:r w:rsidR="00F2340F" w:rsidRPr="003A538F">
        <w:rPr>
          <w:rFonts w:asciiTheme="minorHAnsi" w:hAnsiTheme="minorHAnsi" w:cstheme="minorHAnsi"/>
          <w:sz w:val="22"/>
        </w:rPr>
        <w:t>a few years ago. Mobile devices also add significant value to people and organizations through increased efficiency and productivity. The world around us is also digitally transforming in a way that is having significant impact on how people and enterprises operate and this is affecting the technology and systems that are designed and built to support them.</w:t>
      </w:r>
    </w:p>
    <w:p w:rsidR="00F2340F" w:rsidRPr="003A538F" w:rsidRDefault="00F2340F" w:rsidP="00A026AF">
      <w:pPr>
        <w:spacing w:before="0" w:after="0" w:line="276" w:lineRule="auto"/>
        <w:ind w:left="360"/>
        <w:rPr>
          <w:rFonts w:asciiTheme="minorHAnsi" w:hAnsiTheme="minorHAnsi" w:cstheme="minorHAnsi"/>
          <w:sz w:val="22"/>
        </w:rPr>
      </w:pPr>
    </w:p>
    <w:p w:rsidR="00F2340F" w:rsidRPr="003A538F" w:rsidRDefault="00F2340F" w:rsidP="00A026AF">
      <w:pPr>
        <w:spacing w:before="0" w:after="0" w:line="276" w:lineRule="auto"/>
        <w:ind w:left="360"/>
        <w:rPr>
          <w:rFonts w:asciiTheme="minorHAnsi" w:hAnsiTheme="minorHAnsi" w:cstheme="minorHAnsi"/>
          <w:sz w:val="22"/>
        </w:rPr>
      </w:pPr>
      <w:r w:rsidRPr="003A538F">
        <w:rPr>
          <w:rFonts w:asciiTheme="minorHAnsi" w:hAnsiTheme="minorHAnsi" w:cstheme="minorHAnsi"/>
          <w:sz w:val="22"/>
        </w:rPr>
        <w:t>However, this era of mobility introduces new risks</w:t>
      </w:r>
      <w:r w:rsidR="00E71F2B" w:rsidRPr="003A538F">
        <w:rPr>
          <w:rFonts w:asciiTheme="minorHAnsi" w:hAnsiTheme="minorHAnsi" w:cstheme="minorHAnsi"/>
          <w:sz w:val="22"/>
        </w:rPr>
        <w:t xml:space="preserve"> and challenges to the security of mobile device</w:t>
      </w:r>
      <w:r w:rsidR="00071EDF" w:rsidRPr="003A538F">
        <w:rPr>
          <w:rFonts w:asciiTheme="minorHAnsi" w:hAnsiTheme="minorHAnsi" w:cstheme="minorHAnsi"/>
          <w:sz w:val="22"/>
        </w:rPr>
        <w:t>s</w:t>
      </w:r>
      <w:r w:rsidR="00E71F2B" w:rsidRPr="003A538F">
        <w:rPr>
          <w:rFonts w:asciiTheme="minorHAnsi" w:hAnsiTheme="minorHAnsi" w:cstheme="minorHAnsi"/>
          <w:sz w:val="22"/>
        </w:rPr>
        <w:t xml:space="preserve"> and</w:t>
      </w:r>
      <w:r w:rsidR="00071EDF" w:rsidRPr="003A538F">
        <w:rPr>
          <w:rFonts w:asciiTheme="minorHAnsi" w:hAnsiTheme="minorHAnsi" w:cstheme="minorHAnsi"/>
          <w:sz w:val="22"/>
        </w:rPr>
        <w:t xml:space="preserve"> </w:t>
      </w:r>
      <w:r w:rsidRPr="003A538F">
        <w:rPr>
          <w:rFonts w:asciiTheme="minorHAnsi" w:hAnsiTheme="minorHAnsi" w:cstheme="minorHAnsi"/>
          <w:sz w:val="22"/>
        </w:rPr>
        <w:t>the data</w:t>
      </w:r>
      <w:r w:rsidR="00E71F2B" w:rsidRPr="003A538F">
        <w:rPr>
          <w:rFonts w:asciiTheme="minorHAnsi" w:hAnsiTheme="minorHAnsi" w:cstheme="minorHAnsi"/>
          <w:sz w:val="22"/>
        </w:rPr>
        <w:t xml:space="preserve"> it contains</w:t>
      </w:r>
      <w:r w:rsidRPr="003A538F">
        <w:rPr>
          <w:rFonts w:asciiTheme="minorHAnsi" w:hAnsiTheme="minorHAnsi" w:cstheme="minorHAnsi"/>
          <w:sz w:val="22"/>
        </w:rPr>
        <w:t>. SyneMobile enables secure mobility by providing comprehensive risk management across Android devices to protect against app, network, and device-based threats while providing visibility and control over data leakage.</w:t>
      </w:r>
    </w:p>
    <w:p w:rsidR="00EF7E97" w:rsidRPr="003A538F" w:rsidRDefault="00EF7E97" w:rsidP="00EF7E97">
      <w:pPr>
        <w:pStyle w:val="Heading1"/>
      </w:pPr>
      <w:bookmarkStart w:id="6" w:name="_Toc450152534"/>
      <w:r w:rsidRPr="003A538F">
        <w:t xml:space="preserve">Why is </w:t>
      </w:r>
      <w:r w:rsidR="00380824" w:rsidRPr="003A538F">
        <w:t>SyneMobile</w:t>
      </w:r>
      <w:r w:rsidRPr="003A538F">
        <w:t xml:space="preserve"> Needed?</w:t>
      </w:r>
      <w:bookmarkEnd w:id="6"/>
    </w:p>
    <w:p w:rsidR="00F8499D" w:rsidRPr="003A538F" w:rsidRDefault="00327C58" w:rsidP="00327C58">
      <w:pPr>
        <w:spacing w:before="0" w:after="0" w:line="276" w:lineRule="auto"/>
        <w:ind w:left="360"/>
        <w:jc w:val="left"/>
        <w:rPr>
          <w:rFonts w:asciiTheme="minorHAnsi" w:hAnsiTheme="minorHAnsi" w:cstheme="minorHAnsi"/>
          <w:sz w:val="22"/>
        </w:rPr>
      </w:pPr>
      <w:r w:rsidRPr="003A538F">
        <w:rPr>
          <w:rFonts w:asciiTheme="minorHAnsi" w:hAnsiTheme="minorHAnsi" w:cstheme="minorHAnsi"/>
          <w:sz w:val="22"/>
        </w:rPr>
        <w:t>SyneMobile is an all-in-one protection application featuring Security, Recovery, Content Backup, Health Scan, and advanced support functions such as Telemetry analysis and technical support.</w:t>
      </w:r>
    </w:p>
    <w:p w:rsidR="00EF7E97" w:rsidRPr="003A538F" w:rsidRDefault="00EF7E97" w:rsidP="00F800EF">
      <w:pPr>
        <w:pStyle w:val="Heading3"/>
      </w:pPr>
      <w:bookmarkStart w:id="7" w:name="_Toc450152535"/>
      <w:r w:rsidRPr="003A538F">
        <w:t xml:space="preserve">Problem 1:  </w:t>
      </w:r>
      <w:bookmarkEnd w:id="7"/>
      <w:r w:rsidR="00D275FC" w:rsidRPr="003A538F">
        <w:t>Secure Data Backup with interminable growth and lengthening retention periods</w:t>
      </w:r>
    </w:p>
    <w:p w:rsidR="005A060C" w:rsidRPr="003A538F" w:rsidRDefault="00B354BB" w:rsidP="005A060C">
      <w:pPr>
        <w:spacing w:before="0" w:after="0" w:line="276" w:lineRule="auto"/>
        <w:ind w:left="1800"/>
        <w:rPr>
          <w:rFonts w:asciiTheme="minorHAnsi" w:hAnsiTheme="minorHAnsi"/>
          <w:sz w:val="22"/>
        </w:rPr>
      </w:pPr>
      <w:ins w:id="8" w:author="Bhardwaj, Vishal" w:date="2017-01-31T21:18:00Z">
        <w:r w:rsidRPr="00B354BB">
          <w:rPr>
            <w:rFonts w:asciiTheme="minorHAnsi" w:hAnsiTheme="minorHAnsi"/>
            <w:sz w:val="22"/>
          </w:rPr>
          <w:t xml:space="preserve">A growing number of mobile subscribers with an unbounded and broad range of devices to save, protect and access data has developed more complicated  data storage </w:t>
        </w:r>
        <w:proofErr w:type="spellStart"/>
        <w:r w:rsidRPr="00B354BB">
          <w:rPr>
            <w:rFonts w:asciiTheme="minorHAnsi" w:hAnsiTheme="minorHAnsi"/>
            <w:sz w:val="22"/>
          </w:rPr>
          <w:t>systems.</w:t>
        </w:r>
      </w:ins>
      <w:commentRangeStart w:id="9"/>
      <w:del w:id="10" w:author="Bhardwaj, Vishal" w:date="2017-01-31T21:18:00Z">
        <w:r w:rsidR="00A026AF" w:rsidRPr="003A538F" w:rsidDel="00B354BB">
          <w:rPr>
            <w:rFonts w:asciiTheme="minorHAnsi" w:hAnsiTheme="minorHAnsi"/>
            <w:sz w:val="22"/>
            <w:highlight w:val="yellow"/>
          </w:rPr>
          <w:delText>An</w:delText>
        </w:r>
        <w:r w:rsidR="005A060C" w:rsidRPr="003A538F" w:rsidDel="00B354BB">
          <w:rPr>
            <w:rFonts w:asciiTheme="minorHAnsi" w:hAnsiTheme="minorHAnsi"/>
            <w:sz w:val="22"/>
            <w:highlight w:val="yellow"/>
          </w:rPr>
          <w:delText xml:space="preserve"> expanding base of mobile users with an ever-expanding spectrum of devices to access, store, and share data has created more complex data storage environments.</w:delText>
        </w:r>
        <w:r w:rsidR="005A060C" w:rsidRPr="003A538F" w:rsidDel="00B354BB">
          <w:rPr>
            <w:rFonts w:asciiTheme="minorHAnsi" w:hAnsiTheme="minorHAnsi"/>
            <w:sz w:val="22"/>
          </w:rPr>
          <w:delText xml:space="preserve"> </w:delText>
        </w:r>
      </w:del>
      <w:commentRangeEnd w:id="9"/>
      <w:r w:rsidR="005F301A">
        <w:rPr>
          <w:rStyle w:val="CommentReference"/>
        </w:rPr>
        <w:commentReference w:id="9"/>
      </w:r>
      <w:r w:rsidR="005A060C" w:rsidRPr="003A538F">
        <w:rPr>
          <w:rFonts w:asciiTheme="minorHAnsi" w:hAnsiTheme="minorHAnsi"/>
          <w:sz w:val="22"/>
        </w:rPr>
        <w:t>This</w:t>
      </w:r>
      <w:proofErr w:type="spellEnd"/>
      <w:r w:rsidR="005A060C" w:rsidRPr="003A538F">
        <w:rPr>
          <w:rFonts w:asciiTheme="minorHAnsi" w:hAnsiTheme="minorHAnsi"/>
          <w:sz w:val="22"/>
        </w:rPr>
        <w:t xml:space="preserve"> makes it one of the most important assets for mobile users and should be protected without any failure. </w:t>
      </w:r>
      <w:ins w:id="11" w:author="Bhardwaj, Vishal" w:date="2017-02-01T18:01:00Z">
        <w:r w:rsidR="005B3B57" w:rsidRPr="005B3B57">
          <w:rPr>
            <w:rFonts w:asciiTheme="minorHAnsi" w:hAnsiTheme="minorHAnsi"/>
            <w:sz w:val="22"/>
          </w:rPr>
          <w:t>The challenges of securing and saving inflated amount of customers data can make any enterprise look for solutions that can provide a comprehensive and quintessential cloud data backup program which is capable of managing extensive data distributed across various platforms.</w:t>
        </w:r>
      </w:ins>
    </w:p>
    <w:p w:rsidR="00EF7E97" w:rsidRPr="003A538F" w:rsidRDefault="005A060C" w:rsidP="005A060C">
      <w:pPr>
        <w:spacing w:before="0" w:after="0" w:line="276" w:lineRule="auto"/>
        <w:ind w:left="1800"/>
        <w:rPr>
          <w:rFonts w:asciiTheme="minorHAnsi" w:hAnsiTheme="minorHAnsi"/>
          <w:sz w:val="22"/>
        </w:rPr>
      </w:pPr>
      <w:commentRangeStart w:id="12"/>
      <w:del w:id="13" w:author="Bhardwaj, Vishal" w:date="2017-02-01T18:01:00Z">
        <w:r w:rsidRPr="003A538F" w:rsidDel="005B3B57">
          <w:rPr>
            <w:rFonts w:asciiTheme="minorHAnsi" w:hAnsiTheme="minorHAnsi"/>
            <w:sz w:val="22"/>
            <w:highlight w:val="yellow"/>
          </w:rPr>
          <w:delText>The challenges of protecting and storing expanding volumes of users' data can leave any organization overwhelmed and looking for alternatives to  provide a comprehensive and quintessential cloud  data backup solution that spans both centralized data (on servers) and distributed data (on mobile devices, on laptops and PCs).</w:delText>
        </w:r>
      </w:del>
      <w:commentRangeEnd w:id="12"/>
      <w:r w:rsidR="005F301A">
        <w:rPr>
          <w:rStyle w:val="CommentReference"/>
        </w:rPr>
        <w:commentReference w:id="12"/>
      </w:r>
    </w:p>
    <w:p w:rsidR="00787B4A" w:rsidRPr="003A538F" w:rsidRDefault="00787B4A" w:rsidP="00787B4A">
      <w:pPr>
        <w:spacing w:before="0" w:after="0" w:line="276" w:lineRule="auto"/>
        <w:ind w:firstLine="432"/>
        <w:rPr>
          <w:rFonts w:asciiTheme="minorHAnsi" w:hAnsiTheme="minorHAnsi"/>
          <w:b/>
          <w:sz w:val="22"/>
        </w:rPr>
      </w:pPr>
      <w:r w:rsidRPr="003A538F">
        <w:rPr>
          <w:rFonts w:asciiTheme="minorHAnsi" w:hAnsiTheme="minorHAnsi"/>
          <w:b/>
          <w:sz w:val="22"/>
        </w:rPr>
        <w:t>Solution:</w:t>
      </w:r>
    </w:p>
    <w:p w:rsidR="00787B4A" w:rsidRPr="003A538F" w:rsidRDefault="00B32131" w:rsidP="00787B4A">
      <w:pPr>
        <w:spacing w:before="0" w:after="0" w:line="276" w:lineRule="auto"/>
        <w:ind w:left="1800"/>
        <w:rPr>
          <w:rFonts w:asciiTheme="minorHAnsi" w:hAnsiTheme="minorHAnsi"/>
          <w:sz w:val="22"/>
        </w:rPr>
      </w:pPr>
      <w:r w:rsidRPr="003A538F">
        <w:rPr>
          <w:rFonts w:asciiTheme="minorHAnsi" w:hAnsiTheme="minorHAnsi"/>
          <w:sz w:val="22"/>
        </w:rPr>
        <w:t>SyneMobile offers a potential solution for this and allows data</w:t>
      </w:r>
      <w:r w:rsidR="00A026AF" w:rsidRPr="003A538F">
        <w:rPr>
          <w:rFonts w:asciiTheme="minorHAnsi" w:hAnsiTheme="minorHAnsi"/>
          <w:sz w:val="22"/>
        </w:rPr>
        <w:t xml:space="preserve"> </w:t>
      </w:r>
      <w:r w:rsidRPr="003A538F">
        <w:rPr>
          <w:rFonts w:asciiTheme="minorHAnsi" w:hAnsiTheme="minorHAnsi"/>
          <w:sz w:val="22"/>
        </w:rPr>
        <w:t>(photos, videos and contacts) to be stored and accessed in the most secure manner</w:t>
      </w:r>
      <w:r w:rsidR="005F301A">
        <w:rPr>
          <w:rFonts w:asciiTheme="minorHAnsi" w:hAnsiTheme="minorHAnsi"/>
          <w:sz w:val="22"/>
        </w:rPr>
        <w:t>,</w:t>
      </w:r>
      <w:r w:rsidRPr="003A538F">
        <w:rPr>
          <w:rFonts w:asciiTheme="minorHAnsi" w:hAnsiTheme="minorHAnsi"/>
          <w:sz w:val="22"/>
        </w:rPr>
        <w:t xml:space="preserve"> which uses a highly compressed, encrypted stream to ensure data confidentiality without sacrificing </w:t>
      </w:r>
      <w:ins w:id="14" w:author="Bhardwaj, Vishal" w:date="2017-01-31T21:19:00Z">
        <w:r w:rsidR="00FE3D2C">
          <w:rPr>
            <w:rFonts w:asciiTheme="minorHAnsi" w:hAnsiTheme="minorHAnsi"/>
            <w:sz w:val="22"/>
          </w:rPr>
          <w:lastRenderedPageBreak/>
          <w:t>system</w:t>
        </w:r>
      </w:ins>
      <w:ins w:id="15" w:author="Bhardwaj, Vishal" w:date="2017-01-31T21:20:00Z">
        <w:r w:rsidR="00FE3D2C">
          <w:rPr>
            <w:rFonts w:asciiTheme="minorHAnsi" w:hAnsiTheme="minorHAnsi"/>
            <w:sz w:val="22"/>
          </w:rPr>
          <w:t>(application)</w:t>
        </w:r>
      </w:ins>
      <w:commentRangeStart w:id="16"/>
      <w:r w:rsidRPr="003A538F">
        <w:rPr>
          <w:rFonts w:asciiTheme="minorHAnsi" w:hAnsiTheme="minorHAnsi"/>
          <w:sz w:val="22"/>
        </w:rPr>
        <w:t>performa</w:t>
      </w:r>
      <w:r w:rsidR="00A026AF" w:rsidRPr="003A538F">
        <w:rPr>
          <w:rFonts w:asciiTheme="minorHAnsi" w:hAnsiTheme="minorHAnsi"/>
          <w:sz w:val="22"/>
        </w:rPr>
        <w:t>nce</w:t>
      </w:r>
      <w:commentRangeEnd w:id="16"/>
      <w:r w:rsidR="005F301A">
        <w:rPr>
          <w:rStyle w:val="CommentReference"/>
        </w:rPr>
        <w:commentReference w:id="16"/>
      </w:r>
      <w:r w:rsidR="00A026AF" w:rsidRPr="003A538F">
        <w:rPr>
          <w:rFonts w:asciiTheme="minorHAnsi" w:hAnsiTheme="minorHAnsi"/>
          <w:sz w:val="22"/>
        </w:rPr>
        <w:t xml:space="preserve">. It also offers a scalable </w:t>
      </w:r>
      <w:r w:rsidRPr="003A538F">
        <w:rPr>
          <w:rFonts w:asciiTheme="minorHAnsi" w:hAnsiTheme="minorHAnsi"/>
          <w:sz w:val="22"/>
        </w:rPr>
        <w:t xml:space="preserve">and centralized management system, leveraging a very simple and automated scheme </w:t>
      </w:r>
      <w:commentRangeStart w:id="17"/>
      <w:r w:rsidRPr="003A538F">
        <w:rPr>
          <w:rFonts w:asciiTheme="minorHAnsi" w:hAnsiTheme="minorHAnsi"/>
          <w:sz w:val="22"/>
        </w:rPr>
        <w:t xml:space="preserve">that is </w:t>
      </w:r>
      <w:ins w:id="18" w:author="Bhardwaj, Vishal" w:date="2017-01-31T21:21:00Z">
        <w:r w:rsidR="00FE3D2C" w:rsidRPr="00FE3D2C">
          <w:rPr>
            <w:rFonts w:asciiTheme="minorHAnsi" w:hAnsiTheme="minorHAnsi"/>
            <w:sz w:val="22"/>
          </w:rPr>
          <w:t>advantageous</w:t>
        </w:r>
      </w:ins>
      <w:del w:id="19" w:author="Bhardwaj, Vishal" w:date="2017-01-31T21:21:00Z">
        <w:r w:rsidRPr="003A538F" w:rsidDel="00FE3D2C">
          <w:rPr>
            <w:rFonts w:asciiTheme="minorHAnsi" w:hAnsiTheme="minorHAnsi"/>
            <w:sz w:val="22"/>
          </w:rPr>
          <w:delText>attractive</w:delText>
        </w:r>
      </w:del>
      <w:r w:rsidRPr="003A538F">
        <w:rPr>
          <w:rFonts w:asciiTheme="minorHAnsi" w:hAnsiTheme="minorHAnsi"/>
          <w:sz w:val="22"/>
        </w:rPr>
        <w:t xml:space="preserve"> to the customers</w:t>
      </w:r>
      <w:commentRangeEnd w:id="17"/>
      <w:r w:rsidR="003A4F76">
        <w:rPr>
          <w:rStyle w:val="CommentReference"/>
        </w:rPr>
        <w:commentReference w:id="17"/>
      </w:r>
      <w:r w:rsidRPr="003A538F">
        <w:rPr>
          <w:rFonts w:asciiTheme="minorHAnsi" w:hAnsiTheme="minorHAnsi"/>
          <w:sz w:val="22"/>
        </w:rPr>
        <w:t>.</w:t>
      </w:r>
    </w:p>
    <w:p w:rsidR="00EF7E97" w:rsidRPr="003A538F" w:rsidRDefault="00EF7E97" w:rsidP="00F800EF">
      <w:pPr>
        <w:pStyle w:val="Heading3"/>
      </w:pPr>
      <w:bookmarkStart w:id="20" w:name="_Toc450152536"/>
      <w:r w:rsidRPr="003A538F">
        <w:t xml:space="preserve">Problem 2: </w:t>
      </w:r>
      <w:bookmarkEnd w:id="20"/>
      <w:r w:rsidR="000A6816" w:rsidRPr="003A538F">
        <w:t>Effective and Instant Mobile Technical Support</w:t>
      </w:r>
    </w:p>
    <w:p w:rsidR="00EF7E97" w:rsidRPr="003A538F" w:rsidRDefault="002D2BA7" w:rsidP="00EF7E97">
      <w:pPr>
        <w:spacing w:before="0" w:after="0" w:line="276" w:lineRule="auto"/>
        <w:ind w:left="1800"/>
        <w:rPr>
          <w:rFonts w:asciiTheme="minorHAnsi" w:hAnsiTheme="minorHAnsi"/>
          <w:sz w:val="22"/>
        </w:rPr>
      </w:pPr>
      <w:r w:rsidRPr="003A538F">
        <w:rPr>
          <w:rFonts w:asciiTheme="minorHAnsi" w:hAnsiTheme="minorHAnsi"/>
          <w:sz w:val="22"/>
        </w:rPr>
        <w:t>In this age of customer</w:t>
      </w:r>
      <w:r w:rsidR="003A4F76">
        <w:rPr>
          <w:rFonts w:asciiTheme="minorHAnsi" w:hAnsiTheme="minorHAnsi"/>
          <w:sz w:val="22"/>
        </w:rPr>
        <w:t>-</w:t>
      </w:r>
      <w:r w:rsidRPr="003A538F">
        <w:rPr>
          <w:rFonts w:asciiTheme="minorHAnsi" w:hAnsiTheme="minorHAnsi"/>
          <w:sz w:val="22"/>
        </w:rPr>
        <w:t>oriented industry, providing technical support has become an integral part of any business or service</w:t>
      </w:r>
      <w:r w:rsidR="003A4F76">
        <w:rPr>
          <w:rFonts w:asciiTheme="minorHAnsi" w:hAnsiTheme="minorHAnsi"/>
          <w:sz w:val="22"/>
        </w:rPr>
        <w:t>-</w:t>
      </w:r>
      <w:r w:rsidRPr="003A538F">
        <w:rPr>
          <w:rFonts w:asciiTheme="minorHAnsi" w:hAnsiTheme="minorHAnsi"/>
          <w:sz w:val="22"/>
        </w:rPr>
        <w:t>oriented organization. Technicians are employed to solve problems or a deceptively complex task. Any particular encounter involves multiple layers of non-linear problem solving, or scenarios that are rarely explored</w:t>
      </w:r>
      <w:r w:rsidR="009D4C3E">
        <w:rPr>
          <w:rFonts w:asciiTheme="minorHAnsi" w:hAnsiTheme="minorHAnsi"/>
          <w:sz w:val="22"/>
        </w:rPr>
        <w:t>,</w:t>
      </w:r>
      <w:r w:rsidRPr="003A538F">
        <w:rPr>
          <w:rFonts w:asciiTheme="minorHAnsi" w:hAnsiTheme="minorHAnsi"/>
          <w:sz w:val="22"/>
        </w:rPr>
        <w:t xml:space="preserve"> or considered. It might be a case where the problem statement/scenario doesn't even exist or may be incorrect and complying with these kind of requirements do not help resolving the customer problem</w:t>
      </w:r>
      <w:r w:rsidR="009D4C3E">
        <w:rPr>
          <w:rFonts w:asciiTheme="minorHAnsi" w:hAnsiTheme="minorHAnsi"/>
          <w:sz w:val="22"/>
        </w:rPr>
        <w:t>,</w:t>
      </w:r>
      <w:r w:rsidRPr="003A538F">
        <w:rPr>
          <w:rFonts w:asciiTheme="minorHAnsi" w:hAnsiTheme="minorHAnsi"/>
          <w:sz w:val="22"/>
        </w:rPr>
        <w:t xml:space="preserve"> but often end up intruding into that task.</w:t>
      </w:r>
    </w:p>
    <w:p w:rsidR="00787B4A" w:rsidRPr="003A538F" w:rsidRDefault="00787B4A" w:rsidP="00787B4A">
      <w:pPr>
        <w:spacing w:before="0" w:after="0" w:line="276" w:lineRule="auto"/>
        <w:ind w:firstLine="432"/>
        <w:rPr>
          <w:rFonts w:asciiTheme="minorHAnsi" w:hAnsiTheme="minorHAnsi"/>
          <w:b/>
          <w:sz w:val="22"/>
        </w:rPr>
      </w:pPr>
      <w:r w:rsidRPr="003A538F">
        <w:rPr>
          <w:rFonts w:asciiTheme="minorHAnsi" w:hAnsiTheme="minorHAnsi"/>
          <w:b/>
          <w:sz w:val="22"/>
        </w:rPr>
        <w:t>Solution:</w:t>
      </w:r>
    </w:p>
    <w:p w:rsidR="00CA3220" w:rsidRPr="003A538F" w:rsidRDefault="00752D90" w:rsidP="00752D90">
      <w:pPr>
        <w:spacing w:before="0" w:after="0" w:line="276" w:lineRule="auto"/>
        <w:ind w:left="1800"/>
        <w:rPr>
          <w:rFonts w:asciiTheme="minorHAnsi" w:hAnsiTheme="minorHAnsi"/>
          <w:sz w:val="22"/>
        </w:rPr>
      </w:pPr>
      <w:ins w:id="21" w:author="Bhardwaj, Vishal" w:date="2017-01-31T21:42:00Z">
        <w:r w:rsidRPr="00752D90">
          <w:rPr>
            <w:rFonts w:asciiTheme="minorHAnsi" w:hAnsiTheme="minorHAnsi"/>
            <w:sz w:val="22"/>
          </w:rPr>
          <w:t>SyneMobile provides a streamline</w:t>
        </w:r>
        <w:r>
          <w:rPr>
            <w:rFonts w:asciiTheme="minorHAnsi" w:hAnsiTheme="minorHAnsi"/>
            <w:sz w:val="22"/>
          </w:rPr>
          <w:t>d and simplified appr</w:t>
        </w:r>
        <w:r w:rsidRPr="00752D90">
          <w:rPr>
            <w:rFonts w:asciiTheme="minorHAnsi" w:hAnsiTheme="minorHAnsi"/>
            <w:sz w:val="22"/>
          </w:rPr>
          <w:t>o</w:t>
        </w:r>
        <w:r>
          <w:rPr>
            <w:rFonts w:asciiTheme="minorHAnsi" w:hAnsiTheme="minorHAnsi"/>
            <w:sz w:val="22"/>
          </w:rPr>
          <w:t>a</w:t>
        </w:r>
        <w:r w:rsidRPr="00752D90">
          <w:rPr>
            <w:rFonts w:asciiTheme="minorHAnsi" w:hAnsiTheme="minorHAnsi"/>
            <w:sz w:val="22"/>
          </w:rPr>
          <w:t>ch to customer</w:t>
        </w:r>
      </w:ins>
      <w:ins w:id="22" w:author="Bhardwaj, Vishal" w:date="2017-01-31T21:43:00Z">
        <w:r>
          <w:rPr>
            <w:rFonts w:asciiTheme="minorHAnsi" w:hAnsiTheme="minorHAnsi"/>
            <w:sz w:val="22"/>
          </w:rPr>
          <w:t>-agent</w:t>
        </w:r>
      </w:ins>
      <w:ins w:id="23" w:author="Bhardwaj, Vishal" w:date="2017-01-31T21:42:00Z">
        <w:r w:rsidRPr="00752D90">
          <w:rPr>
            <w:rFonts w:asciiTheme="minorHAnsi" w:hAnsiTheme="minorHAnsi"/>
            <w:sz w:val="22"/>
          </w:rPr>
          <w:t xml:space="preserve"> interactions and helps enterprises </w:t>
        </w:r>
      </w:ins>
      <w:ins w:id="24" w:author="Bhardwaj, Vishal" w:date="2017-01-31T21:45:00Z">
        <w:r w:rsidR="00D2009A">
          <w:rPr>
            <w:rFonts w:asciiTheme="minorHAnsi" w:hAnsiTheme="minorHAnsi"/>
            <w:sz w:val="22"/>
          </w:rPr>
          <w:t xml:space="preserve">to </w:t>
        </w:r>
      </w:ins>
      <w:ins w:id="25" w:author="Bhardwaj, Vishal" w:date="2017-01-31T21:42:00Z">
        <w:r w:rsidRPr="00752D90">
          <w:rPr>
            <w:rFonts w:asciiTheme="minorHAnsi" w:hAnsiTheme="minorHAnsi"/>
            <w:sz w:val="22"/>
          </w:rPr>
          <w:t>e</w:t>
        </w:r>
      </w:ins>
      <w:ins w:id="26" w:author="Bhardwaj, Vishal" w:date="2017-01-31T21:45:00Z">
        <w:r w:rsidR="00D2009A">
          <w:rPr>
            <w:rFonts w:asciiTheme="minorHAnsi" w:hAnsiTheme="minorHAnsi"/>
            <w:sz w:val="22"/>
          </w:rPr>
          <w:t>xtend</w:t>
        </w:r>
      </w:ins>
      <w:ins w:id="27" w:author="Bhardwaj, Vishal" w:date="2017-01-31T21:42:00Z">
        <w:r w:rsidRPr="00752D90">
          <w:rPr>
            <w:rFonts w:asciiTheme="minorHAnsi" w:hAnsiTheme="minorHAnsi"/>
            <w:sz w:val="22"/>
          </w:rPr>
          <w:t xml:space="preserve"> productivity through</w:t>
        </w:r>
      </w:ins>
      <w:ins w:id="28" w:author="Bhardwaj, Vishal" w:date="2017-01-31T21:43:00Z">
        <w:r>
          <w:rPr>
            <w:rFonts w:asciiTheme="minorHAnsi" w:hAnsiTheme="minorHAnsi"/>
            <w:sz w:val="22"/>
          </w:rPr>
          <w:t xml:space="preserve"> </w:t>
        </w:r>
      </w:ins>
      <w:ins w:id="29" w:author="Bhardwaj, Vishal" w:date="2017-01-31T21:42:00Z">
        <w:r w:rsidRPr="00752D90">
          <w:rPr>
            <w:rFonts w:asciiTheme="minorHAnsi" w:hAnsiTheme="minorHAnsi"/>
            <w:sz w:val="22"/>
          </w:rPr>
          <w:t xml:space="preserve">an unmatched customer </w:t>
        </w:r>
        <w:proofErr w:type="spellStart"/>
        <w:r w:rsidRPr="00752D90">
          <w:rPr>
            <w:rFonts w:asciiTheme="minorHAnsi" w:hAnsiTheme="minorHAnsi"/>
            <w:sz w:val="22"/>
          </w:rPr>
          <w:t>service.</w:t>
        </w:r>
      </w:ins>
      <w:ins w:id="30" w:author="Bhardwaj, Vishal" w:date="2017-01-31T21:55:00Z">
        <w:r w:rsidR="00D2009A" w:rsidRPr="00D2009A">
          <w:rPr>
            <w:rFonts w:asciiTheme="minorHAnsi" w:hAnsiTheme="minorHAnsi"/>
            <w:sz w:val="22"/>
          </w:rPr>
          <w:t>It</w:t>
        </w:r>
        <w:proofErr w:type="spellEnd"/>
        <w:r w:rsidR="00D2009A" w:rsidRPr="00D2009A">
          <w:rPr>
            <w:rFonts w:asciiTheme="minorHAnsi" w:hAnsiTheme="minorHAnsi"/>
            <w:sz w:val="22"/>
          </w:rPr>
          <w:t xml:space="preserve"> also allows businesses to manage customer experience and operational efficiency by appointing users to the most proficient and unoccupied agent suitable for the interaction.</w:t>
        </w:r>
      </w:ins>
      <w:commentRangeStart w:id="31"/>
      <w:del w:id="32" w:author="Bhardwaj, Vishal" w:date="2017-01-31T21:56:00Z">
        <w:r w:rsidR="00CA3220" w:rsidRPr="003A538F" w:rsidDel="00953391">
          <w:rPr>
            <w:rFonts w:asciiTheme="minorHAnsi" w:hAnsiTheme="minorHAnsi"/>
            <w:sz w:val="22"/>
          </w:rPr>
          <w:delText xml:space="preserve">There is a huge void </w:delText>
        </w:r>
        <w:r w:rsidR="009D4C3E" w:rsidDel="00953391">
          <w:rPr>
            <w:rFonts w:asciiTheme="minorHAnsi" w:hAnsiTheme="minorHAnsi"/>
            <w:sz w:val="22"/>
          </w:rPr>
          <w:delText>that</w:delText>
        </w:r>
        <w:r w:rsidR="009D4C3E" w:rsidRPr="003A538F" w:rsidDel="00953391">
          <w:rPr>
            <w:rFonts w:asciiTheme="minorHAnsi" w:hAnsiTheme="minorHAnsi"/>
            <w:sz w:val="22"/>
          </w:rPr>
          <w:delText xml:space="preserve"> </w:delText>
        </w:r>
        <w:r w:rsidR="00CA3220" w:rsidRPr="003A538F" w:rsidDel="00953391">
          <w:rPr>
            <w:rFonts w:asciiTheme="minorHAnsi" w:hAnsiTheme="minorHAnsi"/>
            <w:sz w:val="22"/>
          </w:rPr>
          <w:delText>needs to be fill</w:delText>
        </w:r>
        <w:r w:rsidR="009D4C3E" w:rsidDel="00953391">
          <w:rPr>
            <w:rFonts w:asciiTheme="minorHAnsi" w:hAnsiTheme="minorHAnsi"/>
            <w:sz w:val="22"/>
          </w:rPr>
          <w:delText>ed</w:delText>
        </w:r>
        <w:r w:rsidR="00CA3220" w:rsidRPr="003A538F" w:rsidDel="00953391">
          <w:rPr>
            <w:rFonts w:asciiTheme="minorHAnsi" w:hAnsiTheme="minorHAnsi"/>
            <w:sz w:val="22"/>
          </w:rPr>
          <w:delText xml:space="preserve"> in to keep the customers/users engaged with the business.</w:delText>
        </w:r>
      </w:del>
      <w:r w:rsidR="00CA3220" w:rsidRPr="003A538F">
        <w:rPr>
          <w:rFonts w:asciiTheme="minorHAnsi" w:hAnsiTheme="minorHAnsi"/>
          <w:sz w:val="22"/>
        </w:rPr>
        <w:t xml:space="preserve"> This can be achieved by -</w:t>
      </w:r>
    </w:p>
    <w:p w:rsidR="00CA3220" w:rsidRPr="003A538F" w:rsidRDefault="00CA3220" w:rsidP="00865B46">
      <w:pPr>
        <w:pStyle w:val="ListParagraph"/>
        <w:numPr>
          <w:ilvl w:val="0"/>
          <w:numId w:val="11"/>
        </w:numPr>
        <w:spacing w:before="0" w:after="0" w:line="276" w:lineRule="auto"/>
        <w:rPr>
          <w:rFonts w:asciiTheme="minorHAnsi" w:hAnsiTheme="minorHAnsi"/>
          <w:sz w:val="22"/>
        </w:rPr>
      </w:pPr>
      <w:r w:rsidRPr="003A538F">
        <w:rPr>
          <w:rFonts w:asciiTheme="minorHAnsi" w:hAnsiTheme="minorHAnsi"/>
          <w:sz w:val="22"/>
        </w:rPr>
        <w:t xml:space="preserve">Determining what steps to take, in what order, on what device given a very wide range of settings. </w:t>
      </w:r>
    </w:p>
    <w:p w:rsidR="00CA3220" w:rsidRPr="003A538F" w:rsidRDefault="00CA3220" w:rsidP="00865B46">
      <w:pPr>
        <w:pStyle w:val="ListParagraph"/>
        <w:numPr>
          <w:ilvl w:val="0"/>
          <w:numId w:val="11"/>
        </w:numPr>
        <w:spacing w:before="0" w:after="0" w:line="276" w:lineRule="auto"/>
        <w:rPr>
          <w:rFonts w:asciiTheme="minorHAnsi" w:hAnsiTheme="minorHAnsi"/>
          <w:sz w:val="22"/>
        </w:rPr>
      </w:pPr>
      <w:r w:rsidRPr="003A538F">
        <w:rPr>
          <w:rFonts w:asciiTheme="minorHAnsi" w:hAnsiTheme="minorHAnsi"/>
          <w:sz w:val="22"/>
        </w:rPr>
        <w:t>Relying on someone with strong technical background with a complete know how and who can perform right actions.</w:t>
      </w:r>
      <w:commentRangeEnd w:id="31"/>
      <w:r w:rsidR="009D4C3E">
        <w:rPr>
          <w:rStyle w:val="CommentReference"/>
        </w:rPr>
        <w:commentReference w:id="31"/>
      </w:r>
    </w:p>
    <w:p w:rsidR="001635F4" w:rsidRPr="003A538F" w:rsidRDefault="001635F4" w:rsidP="001635F4">
      <w:pPr>
        <w:pStyle w:val="ListParagraph"/>
        <w:spacing w:before="0" w:after="0" w:line="276" w:lineRule="auto"/>
        <w:ind w:left="2520"/>
        <w:rPr>
          <w:rFonts w:asciiTheme="minorHAnsi" w:hAnsiTheme="minorHAnsi"/>
          <w:sz w:val="22"/>
        </w:rPr>
      </w:pPr>
    </w:p>
    <w:p w:rsidR="00787B4A" w:rsidRPr="003A538F" w:rsidRDefault="00CA3220" w:rsidP="00CA3220">
      <w:pPr>
        <w:spacing w:before="0" w:after="0" w:line="276" w:lineRule="auto"/>
        <w:ind w:left="1800"/>
        <w:rPr>
          <w:rFonts w:asciiTheme="minorHAnsi" w:hAnsiTheme="minorHAnsi"/>
          <w:sz w:val="22"/>
        </w:rPr>
      </w:pPr>
      <w:r w:rsidRPr="003A538F">
        <w:rPr>
          <w:rFonts w:asciiTheme="minorHAnsi" w:hAnsiTheme="minorHAnsi"/>
          <w:sz w:val="22"/>
        </w:rPr>
        <w:t xml:space="preserve">The application provides a mechanism </w:t>
      </w:r>
      <w:r w:rsidR="009D4C3E">
        <w:rPr>
          <w:rFonts w:asciiTheme="minorHAnsi" w:hAnsiTheme="minorHAnsi"/>
          <w:sz w:val="22"/>
        </w:rPr>
        <w:t>that</w:t>
      </w:r>
      <w:r w:rsidR="009D4C3E" w:rsidRPr="003A538F">
        <w:rPr>
          <w:rFonts w:asciiTheme="minorHAnsi" w:hAnsiTheme="minorHAnsi"/>
          <w:sz w:val="22"/>
        </w:rPr>
        <w:t xml:space="preserve"> </w:t>
      </w:r>
      <w:r w:rsidRPr="003A538F">
        <w:rPr>
          <w:rFonts w:asciiTheme="minorHAnsi" w:hAnsiTheme="minorHAnsi"/>
          <w:sz w:val="22"/>
        </w:rPr>
        <w:t xml:space="preserve">allows the tech agents to perform </w:t>
      </w:r>
      <w:ins w:id="33" w:author="Bhardwaj, Vishal" w:date="2017-01-31T21:56:00Z">
        <w:r w:rsidR="00386CD5">
          <w:rPr>
            <w:rFonts w:asciiTheme="minorHAnsi" w:hAnsiTheme="minorHAnsi"/>
            <w:sz w:val="22"/>
          </w:rPr>
          <w:t>certa</w:t>
        </w:r>
      </w:ins>
      <w:ins w:id="34" w:author="Bhardwaj, Vishal" w:date="2017-01-31T21:57:00Z">
        <w:r w:rsidR="00386CD5">
          <w:rPr>
            <w:rFonts w:asciiTheme="minorHAnsi" w:hAnsiTheme="minorHAnsi"/>
            <w:sz w:val="22"/>
          </w:rPr>
          <w:t>i</w:t>
        </w:r>
      </w:ins>
      <w:ins w:id="35" w:author="Bhardwaj, Vishal" w:date="2017-01-31T21:56:00Z">
        <w:r w:rsidR="00386CD5">
          <w:rPr>
            <w:rFonts w:asciiTheme="minorHAnsi" w:hAnsiTheme="minorHAnsi"/>
            <w:sz w:val="22"/>
          </w:rPr>
          <w:t>n</w:t>
        </w:r>
      </w:ins>
      <w:commentRangeStart w:id="36"/>
      <w:del w:id="37" w:author="Bhardwaj, Vishal" w:date="2017-01-31T21:56:00Z">
        <w:r w:rsidRPr="003A538F" w:rsidDel="00386CD5">
          <w:rPr>
            <w:rFonts w:asciiTheme="minorHAnsi" w:hAnsiTheme="minorHAnsi"/>
            <w:sz w:val="22"/>
          </w:rPr>
          <w:delText>these</w:delText>
        </w:r>
      </w:del>
      <w:r w:rsidRPr="003A538F">
        <w:rPr>
          <w:rFonts w:asciiTheme="minorHAnsi" w:hAnsiTheme="minorHAnsi"/>
          <w:sz w:val="22"/>
        </w:rPr>
        <w:t xml:space="preserve"> </w:t>
      </w:r>
      <w:commentRangeEnd w:id="36"/>
      <w:r w:rsidR="009D4C3E">
        <w:rPr>
          <w:rStyle w:val="CommentReference"/>
        </w:rPr>
        <w:commentReference w:id="36"/>
      </w:r>
      <w:r w:rsidRPr="003A538F">
        <w:rPr>
          <w:rFonts w:asciiTheme="minorHAnsi" w:hAnsiTheme="minorHAnsi"/>
          <w:sz w:val="22"/>
        </w:rPr>
        <w:t xml:space="preserve">actions </w:t>
      </w:r>
      <w:del w:id="38" w:author="Bhardwaj, Vishal" w:date="2017-01-31T21:57:00Z">
        <w:r w:rsidR="009D4C3E" w:rsidDel="00386CD5">
          <w:rPr>
            <w:rFonts w:asciiTheme="minorHAnsi" w:hAnsiTheme="minorHAnsi"/>
            <w:sz w:val="22"/>
          </w:rPr>
          <w:delText>and</w:delText>
        </w:r>
        <w:r w:rsidR="009D4C3E" w:rsidRPr="003A538F" w:rsidDel="00386CD5">
          <w:rPr>
            <w:rFonts w:asciiTheme="minorHAnsi" w:hAnsiTheme="minorHAnsi"/>
            <w:sz w:val="22"/>
          </w:rPr>
          <w:delText xml:space="preserve"> </w:delText>
        </w:r>
      </w:del>
      <w:r w:rsidRPr="003A538F">
        <w:rPr>
          <w:rFonts w:asciiTheme="minorHAnsi" w:hAnsiTheme="minorHAnsi"/>
          <w:sz w:val="22"/>
        </w:rPr>
        <w:t xml:space="preserve">enabling them to access user's device remotely and operate it. Agents can </w:t>
      </w:r>
      <w:ins w:id="39" w:author="Bhardwaj, Vishal" w:date="2017-01-31T21:29:00Z">
        <w:r w:rsidR="00450F02">
          <w:rPr>
            <w:rFonts w:asciiTheme="minorHAnsi" w:hAnsiTheme="minorHAnsi"/>
            <w:sz w:val="22"/>
          </w:rPr>
          <w:t xml:space="preserve">also </w:t>
        </w:r>
      </w:ins>
      <w:ins w:id="40" w:author="Bhardwaj, Vishal" w:date="2017-01-31T21:22:00Z">
        <w:r w:rsidR="00F450ED">
          <w:rPr>
            <w:rFonts w:asciiTheme="minorHAnsi" w:hAnsiTheme="minorHAnsi"/>
            <w:sz w:val="22"/>
          </w:rPr>
          <w:t xml:space="preserve">draw </w:t>
        </w:r>
      </w:ins>
      <w:ins w:id="41" w:author="Bhardwaj, Vishal" w:date="2017-01-31T21:29:00Z">
        <w:r w:rsidR="00450F02">
          <w:rPr>
            <w:rFonts w:asciiTheme="minorHAnsi" w:hAnsiTheme="minorHAnsi"/>
            <w:sz w:val="22"/>
          </w:rPr>
          <w:t xml:space="preserve">some basic shapes </w:t>
        </w:r>
      </w:ins>
      <w:ins w:id="42" w:author="Bhardwaj, Vishal" w:date="2017-01-31T21:22:00Z">
        <w:r w:rsidR="00F450ED">
          <w:rPr>
            <w:rFonts w:asciiTheme="minorHAnsi" w:hAnsiTheme="minorHAnsi"/>
            <w:sz w:val="22"/>
          </w:rPr>
          <w:t xml:space="preserve">on the device screen </w:t>
        </w:r>
      </w:ins>
      <w:ins w:id="43" w:author="Bhardwaj, Vishal" w:date="2017-01-31T21:25:00Z">
        <w:r w:rsidR="00450F02">
          <w:rPr>
            <w:rFonts w:asciiTheme="minorHAnsi" w:hAnsiTheme="minorHAnsi"/>
            <w:sz w:val="22"/>
          </w:rPr>
          <w:t>indicat</w:t>
        </w:r>
      </w:ins>
      <w:ins w:id="44" w:author="Bhardwaj, Vishal" w:date="2017-01-31T21:27:00Z">
        <w:r w:rsidR="00450F02">
          <w:rPr>
            <w:rFonts w:asciiTheme="minorHAnsi" w:hAnsiTheme="minorHAnsi"/>
            <w:sz w:val="22"/>
          </w:rPr>
          <w:t>ing the</w:t>
        </w:r>
      </w:ins>
      <w:ins w:id="45" w:author="Bhardwaj, Vishal" w:date="2017-01-31T21:23:00Z">
        <w:r w:rsidR="00F450ED">
          <w:rPr>
            <w:rFonts w:asciiTheme="minorHAnsi" w:hAnsiTheme="minorHAnsi"/>
            <w:sz w:val="22"/>
          </w:rPr>
          <w:t xml:space="preserve"> users to </w:t>
        </w:r>
      </w:ins>
      <w:r w:rsidRPr="003A538F">
        <w:rPr>
          <w:rFonts w:asciiTheme="minorHAnsi" w:hAnsiTheme="minorHAnsi"/>
          <w:sz w:val="22"/>
        </w:rPr>
        <w:t xml:space="preserve">navigate through the settings menu </w:t>
      </w:r>
      <w:del w:id="46" w:author="Bhardwaj, Vishal" w:date="2017-01-31T21:31:00Z">
        <w:r w:rsidRPr="003A538F" w:rsidDel="00450F02">
          <w:rPr>
            <w:rFonts w:asciiTheme="minorHAnsi" w:hAnsiTheme="minorHAnsi"/>
            <w:sz w:val="22"/>
          </w:rPr>
          <w:delText xml:space="preserve">or they can also </w:delText>
        </w:r>
      </w:del>
      <w:commentRangeStart w:id="47"/>
      <w:del w:id="48" w:author="Bhardwaj, Vishal" w:date="2017-01-31T21:23:00Z">
        <w:r w:rsidRPr="003A538F" w:rsidDel="00F450ED">
          <w:rPr>
            <w:rFonts w:asciiTheme="minorHAnsi" w:hAnsiTheme="minorHAnsi"/>
            <w:sz w:val="22"/>
          </w:rPr>
          <w:delText xml:space="preserve">draw on the device screen </w:delText>
        </w:r>
      </w:del>
      <w:commentRangeEnd w:id="47"/>
      <w:r w:rsidR="009D4C3E">
        <w:rPr>
          <w:rStyle w:val="CommentReference"/>
        </w:rPr>
        <w:commentReference w:id="47"/>
      </w:r>
      <w:r w:rsidRPr="003A538F">
        <w:rPr>
          <w:rFonts w:asciiTheme="minorHAnsi" w:hAnsiTheme="minorHAnsi"/>
          <w:sz w:val="22"/>
        </w:rPr>
        <w:t>and guide the</w:t>
      </w:r>
      <w:ins w:id="49" w:author="Bhardwaj, Vishal" w:date="2017-01-31T21:31:00Z">
        <w:r w:rsidR="00450F02">
          <w:rPr>
            <w:rFonts w:asciiTheme="minorHAnsi" w:hAnsiTheme="minorHAnsi"/>
            <w:sz w:val="22"/>
          </w:rPr>
          <w:t>m</w:t>
        </w:r>
      </w:ins>
      <w:r w:rsidRPr="003A538F">
        <w:rPr>
          <w:rFonts w:asciiTheme="minorHAnsi" w:hAnsiTheme="minorHAnsi"/>
          <w:sz w:val="22"/>
        </w:rPr>
        <w:t xml:space="preserve"> </w:t>
      </w:r>
      <w:del w:id="50" w:author="Bhardwaj, Vishal" w:date="2017-01-31T21:31:00Z">
        <w:r w:rsidRPr="003A538F" w:rsidDel="00450F02">
          <w:rPr>
            <w:rFonts w:asciiTheme="minorHAnsi" w:hAnsiTheme="minorHAnsi"/>
            <w:sz w:val="22"/>
          </w:rPr>
          <w:delText xml:space="preserve">users </w:delText>
        </w:r>
      </w:del>
      <w:r w:rsidRPr="003A538F">
        <w:rPr>
          <w:rFonts w:asciiTheme="minorHAnsi" w:hAnsiTheme="minorHAnsi"/>
          <w:sz w:val="22"/>
        </w:rPr>
        <w:t xml:space="preserve">to solve and fix the issues </w:t>
      </w:r>
      <w:ins w:id="51" w:author="Bhardwaj, Vishal" w:date="2017-01-31T21:31:00Z">
        <w:r w:rsidR="00450F02">
          <w:rPr>
            <w:rFonts w:asciiTheme="minorHAnsi" w:hAnsiTheme="minorHAnsi"/>
            <w:sz w:val="22"/>
          </w:rPr>
          <w:t xml:space="preserve">they are </w:t>
        </w:r>
      </w:ins>
      <w:r w:rsidRPr="003A538F">
        <w:rPr>
          <w:rFonts w:asciiTheme="minorHAnsi" w:hAnsiTheme="minorHAnsi"/>
          <w:sz w:val="22"/>
        </w:rPr>
        <w:t>fac</w:t>
      </w:r>
      <w:ins w:id="52" w:author="Bhardwaj, Vishal" w:date="2017-01-31T21:32:00Z">
        <w:r w:rsidR="00450F02">
          <w:rPr>
            <w:rFonts w:asciiTheme="minorHAnsi" w:hAnsiTheme="minorHAnsi"/>
            <w:sz w:val="22"/>
          </w:rPr>
          <w:t>ing</w:t>
        </w:r>
      </w:ins>
      <w:del w:id="53" w:author="Bhardwaj, Vishal" w:date="2017-01-31T21:31:00Z">
        <w:r w:rsidRPr="003A538F" w:rsidDel="00450F02">
          <w:rPr>
            <w:rFonts w:asciiTheme="minorHAnsi" w:hAnsiTheme="minorHAnsi"/>
            <w:sz w:val="22"/>
          </w:rPr>
          <w:delText>ed.</w:delText>
        </w:r>
      </w:del>
      <w:r w:rsidRPr="003A538F">
        <w:rPr>
          <w:rFonts w:asciiTheme="minorHAnsi" w:hAnsiTheme="minorHAnsi"/>
          <w:sz w:val="22"/>
        </w:rPr>
        <w:t xml:space="preserve"> This not only </w:t>
      </w:r>
      <w:r w:rsidR="009D4C3E">
        <w:rPr>
          <w:rFonts w:asciiTheme="minorHAnsi" w:hAnsiTheme="minorHAnsi"/>
          <w:sz w:val="22"/>
        </w:rPr>
        <w:t>ensures</w:t>
      </w:r>
      <w:r w:rsidRPr="003A538F">
        <w:rPr>
          <w:rFonts w:asciiTheme="minorHAnsi" w:hAnsiTheme="minorHAnsi"/>
          <w:sz w:val="22"/>
        </w:rPr>
        <w:t xml:space="preserve"> that the problem is resolved</w:t>
      </w:r>
      <w:r w:rsidR="009D4C3E">
        <w:rPr>
          <w:rFonts w:asciiTheme="minorHAnsi" w:hAnsiTheme="minorHAnsi"/>
          <w:sz w:val="22"/>
        </w:rPr>
        <w:t>,</w:t>
      </w:r>
      <w:r w:rsidRPr="003A538F">
        <w:rPr>
          <w:rFonts w:asciiTheme="minorHAnsi" w:hAnsiTheme="minorHAnsi"/>
          <w:sz w:val="22"/>
        </w:rPr>
        <w:t xml:space="preserve"> but also saves a lot of user</w:t>
      </w:r>
      <w:r w:rsidR="009D4C3E">
        <w:rPr>
          <w:rFonts w:asciiTheme="minorHAnsi" w:hAnsiTheme="minorHAnsi"/>
          <w:sz w:val="22"/>
        </w:rPr>
        <w:t>’</w:t>
      </w:r>
      <w:r w:rsidRPr="003A538F">
        <w:rPr>
          <w:rFonts w:asciiTheme="minorHAnsi" w:hAnsiTheme="minorHAnsi"/>
          <w:sz w:val="22"/>
        </w:rPr>
        <w:t xml:space="preserve">s </w:t>
      </w:r>
      <w:r w:rsidR="009D4C3E">
        <w:rPr>
          <w:rFonts w:asciiTheme="minorHAnsi" w:hAnsiTheme="minorHAnsi"/>
          <w:sz w:val="22"/>
        </w:rPr>
        <w:t xml:space="preserve">time </w:t>
      </w:r>
      <w:r w:rsidRPr="003A538F">
        <w:rPr>
          <w:rFonts w:asciiTheme="minorHAnsi" w:hAnsiTheme="minorHAnsi"/>
          <w:sz w:val="22"/>
        </w:rPr>
        <w:t>spent on interacting with the customer agents.</w:t>
      </w:r>
    </w:p>
    <w:p w:rsidR="00EF7E97" w:rsidRPr="003A538F" w:rsidRDefault="00EF7E97" w:rsidP="00F800EF">
      <w:pPr>
        <w:pStyle w:val="Heading3"/>
      </w:pPr>
      <w:bookmarkStart w:id="54" w:name="_Toc450152537"/>
      <w:r w:rsidRPr="003A538F">
        <w:t xml:space="preserve">Problem 3: </w:t>
      </w:r>
      <w:bookmarkEnd w:id="54"/>
      <w:r w:rsidR="00CC4A46" w:rsidRPr="003A538F">
        <w:t>Threats to Mobile Security</w:t>
      </w:r>
    </w:p>
    <w:p w:rsidR="00242BE0" w:rsidRPr="003A538F" w:rsidRDefault="00242BE0" w:rsidP="00242BE0">
      <w:pPr>
        <w:spacing w:before="0" w:after="0" w:line="276" w:lineRule="auto"/>
        <w:ind w:left="1800"/>
        <w:rPr>
          <w:rFonts w:asciiTheme="minorHAnsi" w:hAnsiTheme="minorHAnsi"/>
          <w:sz w:val="22"/>
        </w:rPr>
      </w:pPr>
      <w:r w:rsidRPr="003A538F">
        <w:rPr>
          <w:rFonts w:asciiTheme="minorHAnsi" w:hAnsiTheme="minorHAnsi"/>
          <w:sz w:val="22"/>
        </w:rPr>
        <w:t>Security and privacy are the two highly dynamic and fast-</w:t>
      </w:r>
      <w:del w:id="55" w:author="Asma Doni" w:date="2017-01-27T19:02:00Z">
        <w:r w:rsidRPr="003A538F" w:rsidDel="00E60EFB">
          <w:rPr>
            <w:rFonts w:asciiTheme="minorHAnsi" w:hAnsiTheme="minorHAnsi"/>
            <w:sz w:val="22"/>
          </w:rPr>
          <w:delText xml:space="preserve"> </w:delText>
        </w:r>
      </w:del>
      <w:r w:rsidRPr="003A538F">
        <w:rPr>
          <w:rFonts w:asciiTheme="minorHAnsi" w:hAnsiTheme="minorHAnsi"/>
          <w:sz w:val="22"/>
        </w:rPr>
        <w:t>paced challenges faced by end users and since mobile phones become user programmable</w:t>
      </w:r>
      <w:r w:rsidR="00E60EFB">
        <w:rPr>
          <w:rFonts w:asciiTheme="minorHAnsi" w:hAnsiTheme="minorHAnsi"/>
          <w:sz w:val="22"/>
        </w:rPr>
        <w:t>,</w:t>
      </w:r>
      <w:r w:rsidRPr="003A538F">
        <w:rPr>
          <w:rFonts w:asciiTheme="minorHAnsi" w:hAnsiTheme="minorHAnsi"/>
          <w:sz w:val="22"/>
        </w:rPr>
        <w:t xml:space="preserve"> i.e.</w:t>
      </w:r>
      <w:r w:rsidR="00E60EFB">
        <w:rPr>
          <w:rFonts w:asciiTheme="minorHAnsi" w:hAnsiTheme="minorHAnsi"/>
          <w:sz w:val="22"/>
        </w:rPr>
        <w:t>,</w:t>
      </w:r>
      <w:r w:rsidRPr="003A538F">
        <w:rPr>
          <w:rFonts w:asciiTheme="minorHAnsi" w:hAnsiTheme="minorHAnsi"/>
          <w:sz w:val="22"/>
        </w:rPr>
        <w:t xml:space="preserve"> they supports app downloads, the scope for device protection extends and is not limited to data-theft. There is also a possibility that a virus-infected or </w:t>
      </w:r>
      <w:del w:id="56" w:author="Asma Doni" w:date="2017-01-27T19:02:00Z">
        <w:r w:rsidRPr="003A538F" w:rsidDel="00E52E0D">
          <w:rPr>
            <w:rFonts w:asciiTheme="minorHAnsi" w:hAnsiTheme="minorHAnsi"/>
            <w:sz w:val="22"/>
          </w:rPr>
          <w:delText xml:space="preserve"> </w:delText>
        </w:r>
      </w:del>
      <w:r w:rsidRPr="003A538F">
        <w:rPr>
          <w:rFonts w:asciiTheme="minorHAnsi" w:hAnsiTheme="minorHAnsi"/>
          <w:sz w:val="22"/>
        </w:rPr>
        <w:t>malware app be installed on the device and may harm the device OS</w:t>
      </w:r>
      <w:r w:rsidR="00E52E0D">
        <w:rPr>
          <w:rFonts w:asciiTheme="minorHAnsi" w:hAnsiTheme="minorHAnsi"/>
          <w:sz w:val="22"/>
        </w:rPr>
        <w:t xml:space="preserve"> and </w:t>
      </w:r>
      <w:r w:rsidRPr="003A538F">
        <w:rPr>
          <w:rFonts w:asciiTheme="minorHAnsi" w:hAnsiTheme="minorHAnsi"/>
          <w:sz w:val="22"/>
        </w:rPr>
        <w:t>can also act in leakage of user data. Mobile apps are particularly susceptible to reverse-engineering attacks that expose the code and app logic, allowing malicious entities to identify and exploit vulnerabilities.</w:t>
      </w:r>
    </w:p>
    <w:p w:rsidR="00242BE0" w:rsidRPr="003A538F" w:rsidRDefault="00242BE0" w:rsidP="00242BE0">
      <w:pPr>
        <w:spacing w:before="0" w:after="0" w:line="276" w:lineRule="auto"/>
        <w:ind w:left="1800"/>
        <w:rPr>
          <w:rFonts w:asciiTheme="minorHAnsi" w:hAnsiTheme="minorHAnsi"/>
          <w:sz w:val="22"/>
        </w:rPr>
      </w:pPr>
    </w:p>
    <w:p w:rsidR="00242BE0" w:rsidRPr="003A538F" w:rsidRDefault="00242BE0" w:rsidP="00242BE0">
      <w:pPr>
        <w:spacing w:before="0" w:after="0" w:line="276" w:lineRule="auto"/>
        <w:ind w:left="1800"/>
        <w:rPr>
          <w:rFonts w:asciiTheme="minorHAnsi" w:hAnsiTheme="minorHAnsi"/>
          <w:sz w:val="22"/>
        </w:rPr>
      </w:pPr>
      <w:r w:rsidRPr="003A538F">
        <w:rPr>
          <w:rFonts w:asciiTheme="minorHAnsi" w:hAnsiTheme="minorHAnsi"/>
          <w:sz w:val="22"/>
        </w:rPr>
        <w:lastRenderedPageBreak/>
        <w:t>Threats can be categorized as</w:t>
      </w:r>
      <w:r w:rsidR="00E52E0D">
        <w:rPr>
          <w:rFonts w:asciiTheme="minorHAnsi" w:hAnsiTheme="minorHAnsi"/>
          <w:sz w:val="22"/>
        </w:rPr>
        <w:t>:</w:t>
      </w:r>
    </w:p>
    <w:p w:rsidR="002410EF" w:rsidRPr="003A538F" w:rsidRDefault="002410EF" w:rsidP="00242BE0">
      <w:pPr>
        <w:spacing w:before="0" w:after="0" w:line="276" w:lineRule="auto"/>
        <w:ind w:left="1800"/>
        <w:rPr>
          <w:rFonts w:asciiTheme="minorHAnsi" w:hAnsiTheme="minorHAnsi"/>
          <w:sz w:val="22"/>
        </w:rPr>
      </w:pPr>
    </w:p>
    <w:p w:rsidR="00242BE0" w:rsidRPr="00DB4082" w:rsidRDefault="00242BE0" w:rsidP="00DB4082">
      <w:pPr>
        <w:pStyle w:val="ListParagraph"/>
        <w:numPr>
          <w:ilvl w:val="0"/>
          <w:numId w:val="21"/>
        </w:numPr>
        <w:spacing w:before="0" w:after="0" w:line="276" w:lineRule="auto"/>
        <w:rPr>
          <w:rFonts w:asciiTheme="minorHAnsi" w:hAnsiTheme="minorHAnsi"/>
          <w:b/>
          <w:sz w:val="22"/>
        </w:rPr>
      </w:pPr>
      <w:r w:rsidRPr="00DB4082">
        <w:rPr>
          <w:rFonts w:asciiTheme="minorHAnsi" w:hAnsiTheme="minorHAnsi"/>
          <w:b/>
          <w:sz w:val="22"/>
        </w:rPr>
        <w:t>Application-level:</w:t>
      </w:r>
    </w:p>
    <w:p w:rsidR="00242BE0" w:rsidRPr="003A538F" w:rsidRDefault="00242BE0" w:rsidP="00DB4082">
      <w:pPr>
        <w:spacing w:before="0" w:after="0" w:line="276" w:lineRule="auto"/>
        <w:ind w:left="2520"/>
        <w:rPr>
          <w:rFonts w:asciiTheme="minorHAnsi" w:hAnsiTheme="minorHAnsi"/>
          <w:sz w:val="22"/>
        </w:rPr>
      </w:pPr>
      <w:r w:rsidRPr="003A538F">
        <w:rPr>
          <w:rFonts w:asciiTheme="minorHAnsi" w:hAnsiTheme="minorHAnsi"/>
          <w:sz w:val="22"/>
        </w:rPr>
        <w:t xml:space="preserve">Major threat </w:t>
      </w:r>
      <w:r w:rsidR="00913874">
        <w:rPr>
          <w:rFonts w:asciiTheme="minorHAnsi" w:hAnsiTheme="minorHAnsi"/>
          <w:sz w:val="22"/>
        </w:rPr>
        <w:t xml:space="preserve">that </w:t>
      </w:r>
      <w:r w:rsidRPr="003A538F">
        <w:rPr>
          <w:rFonts w:asciiTheme="minorHAnsi" w:hAnsiTheme="minorHAnsi"/>
          <w:sz w:val="22"/>
        </w:rPr>
        <w:t>falls in this category is malware and side</w:t>
      </w:r>
      <w:r w:rsidR="00913874">
        <w:rPr>
          <w:rFonts w:asciiTheme="minorHAnsi" w:hAnsiTheme="minorHAnsi"/>
          <w:sz w:val="22"/>
        </w:rPr>
        <w:t>-</w:t>
      </w:r>
      <w:r w:rsidRPr="003A538F">
        <w:rPr>
          <w:rFonts w:asciiTheme="minorHAnsi" w:hAnsiTheme="minorHAnsi"/>
          <w:sz w:val="22"/>
        </w:rPr>
        <w:t>loaded apps, these apps are commonly repackaged and also distributed through third</w:t>
      </w:r>
      <w:r w:rsidR="00B41BEC">
        <w:rPr>
          <w:rFonts w:asciiTheme="minorHAnsi" w:hAnsiTheme="minorHAnsi"/>
          <w:sz w:val="22"/>
        </w:rPr>
        <w:t>-</w:t>
      </w:r>
      <w:del w:id="57" w:author="Asma Doni" w:date="2017-01-27T19:06:00Z">
        <w:r w:rsidRPr="003A538F" w:rsidDel="00B41BEC">
          <w:rPr>
            <w:rFonts w:asciiTheme="minorHAnsi" w:hAnsiTheme="minorHAnsi"/>
            <w:sz w:val="22"/>
          </w:rPr>
          <w:delText xml:space="preserve"> </w:delText>
        </w:r>
      </w:del>
      <w:r w:rsidRPr="003A538F">
        <w:rPr>
          <w:rFonts w:asciiTheme="minorHAnsi" w:hAnsiTheme="minorHAnsi"/>
          <w:sz w:val="22"/>
        </w:rPr>
        <w:t>party app stores. Sometimes</w:t>
      </w:r>
      <w:r w:rsidR="00BE34CF">
        <w:rPr>
          <w:rFonts w:asciiTheme="minorHAnsi" w:hAnsiTheme="minorHAnsi"/>
          <w:sz w:val="22"/>
        </w:rPr>
        <w:t>,</w:t>
      </w:r>
      <w:r w:rsidRPr="003A538F">
        <w:rPr>
          <w:rFonts w:asciiTheme="minorHAnsi" w:hAnsiTheme="minorHAnsi"/>
          <w:sz w:val="22"/>
        </w:rPr>
        <w:t xml:space="preserve"> users also go for processes like jail-breaking or rooting </w:t>
      </w:r>
      <w:r w:rsidR="00BE34CF">
        <w:rPr>
          <w:rFonts w:asciiTheme="minorHAnsi" w:hAnsiTheme="minorHAnsi"/>
          <w:sz w:val="22"/>
        </w:rPr>
        <w:t>that</w:t>
      </w:r>
      <w:r w:rsidR="00BE34CF" w:rsidRPr="003A538F">
        <w:rPr>
          <w:rFonts w:asciiTheme="minorHAnsi" w:hAnsiTheme="minorHAnsi"/>
          <w:sz w:val="22"/>
        </w:rPr>
        <w:t xml:space="preserve"> </w:t>
      </w:r>
      <w:r w:rsidRPr="003A538F">
        <w:rPr>
          <w:rFonts w:asciiTheme="minorHAnsi" w:hAnsiTheme="minorHAnsi"/>
          <w:sz w:val="22"/>
        </w:rPr>
        <w:t>exposes their mobile devices and makes OS security features ineffective. This makes it easy for the malware apps to break in and get privileged access to the resources on the device.</w:t>
      </w:r>
    </w:p>
    <w:p w:rsidR="00B44578" w:rsidRPr="003A538F" w:rsidRDefault="00B44578" w:rsidP="00242BE0">
      <w:pPr>
        <w:spacing w:before="0" w:after="0" w:line="276" w:lineRule="auto"/>
        <w:ind w:left="1800"/>
        <w:rPr>
          <w:rFonts w:asciiTheme="minorHAnsi" w:hAnsiTheme="minorHAnsi"/>
          <w:sz w:val="22"/>
        </w:rPr>
      </w:pPr>
    </w:p>
    <w:p w:rsidR="00242BE0" w:rsidRPr="003A538F" w:rsidRDefault="00242BE0" w:rsidP="00DB4082">
      <w:pPr>
        <w:pStyle w:val="ListParagraph"/>
        <w:numPr>
          <w:ilvl w:val="0"/>
          <w:numId w:val="21"/>
        </w:numPr>
        <w:spacing w:before="0" w:after="0" w:line="276" w:lineRule="auto"/>
        <w:rPr>
          <w:rFonts w:asciiTheme="minorHAnsi" w:hAnsiTheme="minorHAnsi"/>
          <w:b/>
          <w:sz w:val="22"/>
        </w:rPr>
      </w:pPr>
      <w:r w:rsidRPr="003A538F">
        <w:rPr>
          <w:rFonts w:asciiTheme="minorHAnsi" w:hAnsiTheme="minorHAnsi"/>
          <w:b/>
          <w:sz w:val="22"/>
        </w:rPr>
        <w:t>Data or Storage-Level:</w:t>
      </w:r>
    </w:p>
    <w:p w:rsidR="00242BE0" w:rsidRPr="003A538F" w:rsidRDefault="00242BE0" w:rsidP="00DB4082">
      <w:pPr>
        <w:spacing w:before="0" w:after="0" w:line="276" w:lineRule="auto"/>
        <w:ind w:left="2520"/>
        <w:rPr>
          <w:rFonts w:asciiTheme="minorHAnsi" w:hAnsiTheme="minorHAnsi"/>
          <w:sz w:val="22"/>
        </w:rPr>
      </w:pPr>
      <w:r w:rsidRPr="003A538F">
        <w:rPr>
          <w:rFonts w:asciiTheme="minorHAnsi" w:hAnsiTheme="minorHAnsi"/>
          <w:sz w:val="22"/>
        </w:rPr>
        <w:t xml:space="preserve">These threats are related to files </w:t>
      </w:r>
      <w:r w:rsidR="006745AD">
        <w:rPr>
          <w:rFonts w:asciiTheme="minorHAnsi" w:hAnsiTheme="minorHAnsi"/>
          <w:sz w:val="22"/>
        </w:rPr>
        <w:t>that</w:t>
      </w:r>
      <w:r w:rsidR="006745AD" w:rsidRPr="003A538F">
        <w:rPr>
          <w:rFonts w:asciiTheme="minorHAnsi" w:hAnsiTheme="minorHAnsi"/>
          <w:sz w:val="22"/>
        </w:rPr>
        <w:t xml:space="preserve"> </w:t>
      </w:r>
      <w:r w:rsidRPr="003A538F">
        <w:rPr>
          <w:rFonts w:asciiTheme="minorHAnsi" w:hAnsiTheme="minorHAnsi"/>
          <w:sz w:val="22"/>
        </w:rPr>
        <w:t xml:space="preserve">we copy or transfer to the device, these can be text documents, or may be an </w:t>
      </w:r>
      <w:r w:rsidR="006745AD" w:rsidRPr="003A538F">
        <w:rPr>
          <w:rFonts w:asciiTheme="minorHAnsi" w:hAnsiTheme="minorHAnsi"/>
          <w:sz w:val="22"/>
        </w:rPr>
        <w:t>APK</w:t>
      </w:r>
      <w:r w:rsidR="006745AD">
        <w:rPr>
          <w:rFonts w:asciiTheme="minorHAnsi" w:hAnsiTheme="minorHAnsi"/>
          <w:sz w:val="22"/>
        </w:rPr>
        <w:t xml:space="preserve"> </w:t>
      </w:r>
      <w:r w:rsidRPr="003A538F">
        <w:rPr>
          <w:rFonts w:asciiTheme="minorHAnsi" w:hAnsiTheme="minorHAnsi"/>
          <w:sz w:val="22"/>
        </w:rPr>
        <w:t>(android package) file. Sometimes</w:t>
      </w:r>
      <w:ins w:id="58" w:author="Asma Doni" w:date="2017-01-27T19:08:00Z">
        <w:r w:rsidR="006745AD">
          <w:rPr>
            <w:rFonts w:asciiTheme="minorHAnsi" w:hAnsiTheme="minorHAnsi"/>
            <w:sz w:val="22"/>
          </w:rPr>
          <w:t>,</w:t>
        </w:r>
      </w:ins>
      <w:r w:rsidRPr="003A538F">
        <w:rPr>
          <w:rFonts w:asciiTheme="minorHAnsi" w:hAnsiTheme="minorHAnsi"/>
          <w:sz w:val="22"/>
        </w:rPr>
        <w:t xml:space="preserve"> these are virus infected and can vitiate the whole storage system.</w:t>
      </w:r>
    </w:p>
    <w:p w:rsidR="002410EF" w:rsidRPr="003A538F" w:rsidRDefault="002410EF" w:rsidP="00242BE0">
      <w:pPr>
        <w:spacing w:before="0" w:after="0" w:line="276" w:lineRule="auto"/>
        <w:ind w:left="1800"/>
        <w:rPr>
          <w:rFonts w:asciiTheme="minorHAnsi" w:hAnsiTheme="minorHAnsi"/>
          <w:sz w:val="22"/>
        </w:rPr>
      </w:pPr>
    </w:p>
    <w:p w:rsidR="00242BE0" w:rsidRPr="003A538F" w:rsidRDefault="00242BE0" w:rsidP="00DB4082">
      <w:pPr>
        <w:pStyle w:val="ListParagraph"/>
        <w:numPr>
          <w:ilvl w:val="0"/>
          <w:numId w:val="21"/>
        </w:numPr>
        <w:spacing w:before="0" w:after="0" w:line="276" w:lineRule="auto"/>
        <w:rPr>
          <w:rFonts w:asciiTheme="minorHAnsi" w:hAnsiTheme="minorHAnsi"/>
          <w:b/>
          <w:sz w:val="22"/>
        </w:rPr>
      </w:pPr>
      <w:r w:rsidRPr="003A538F">
        <w:rPr>
          <w:rFonts w:asciiTheme="minorHAnsi" w:hAnsiTheme="minorHAnsi"/>
          <w:b/>
          <w:sz w:val="22"/>
        </w:rPr>
        <w:t>Web-Level:</w:t>
      </w:r>
    </w:p>
    <w:p w:rsidR="00EF7E97" w:rsidRPr="003A538F" w:rsidRDefault="00242BE0" w:rsidP="00DB4082">
      <w:pPr>
        <w:spacing w:before="0" w:after="0" w:line="276" w:lineRule="auto"/>
        <w:ind w:left="2520"/>
        <w:rPr>
          <w:rFonts w:asciiTheme="minorHAnsi" w:hAnsiTheme="minorHAnsi"/>
          <w:sz w:val="22"/>
        </w:rPr>
      </w:pPr>
      <w:r w:rsidRPr="003A538F">
        <w:rPr>
          <w:rFonts w:asciiTheme="minorHAnsi" w:hAnsiTheme="minorHAnsi"/>
          <w:sz w:val="22"/>
        </w:rPr>
        <w:t>These kind of threats do not directly impact devices</w:t>
      </w:r>
      <w:r w:rsidR="006745AD">
        <w:rPr>
          <w:rFonts w:asciiTheme="minorHAnsi" w:hAnsiTheme="minorHAnsi"/>
          <w:sz w:val="22"/>
        </w:rPr>
        <w:t>,</w:t>
      </w:r>
      <w:r w:rsidRPr="003A538F">
        <w:rPr>
          <w:rFonts w:asciiTheme="minorHAnsi" w:hAnsiTheme="minorHAnsi"/>
          <w:sz w:val="22"/>
        </w:rPr>
        <w:t xml:space="preserve"> but still the users' privacy is at risk from these kind of threats. One of the main web</w:t>
      </w:r>
      <w:r w:rsidR="006745AD">
        <w:rPr>
          <w:rFonts w:asciiTheme="minorHAnsi" w:hAnsiTheme="minorHAnsi"/>
          <w:sz w:val="22"/>
        </w:rPr>
        <w:t>-</w:t>
      </w:r>
      <w:r w:rsidRPr="003A538F">
        <w:rPr>
          <w:rFonts w:asciiTheme="minorHAnsi" w:hAnsiTheme="minorHAnsi"/>
          <w:sz w:val="22"/>
        </w:rPr>
        <w:t>related threat is phishing, which uses emails and other un-trusted platforms to send across links to a phishing website</w:t>
      </w:r>
      <w:r w:rsidR="006745AD">
        <w:rPr>
          <w:rFonts w:asciiTheme="minorHAnsi" w:hAnsiTheme="minorHAnsi"/>
          <w:sz w:val="22"/>
        </w:rPr>
        <w:t>,</w:t>
      </w:r>
      <w:r w:rsidRPr="003A538F">
        <w:rPr>
          <w:rFonts w:asciiTheme="minorHAnsi" w:hAnsiTheme="minorHAnsi"/>
          <w:sz w:val="22"/>
        </w:rPr>
        <w:t xml:space="preserve"> which is developed to trick the users into providing sensitive information like </w:t>
      </w:r>
      <w:r w:rsidR="006745AD">
        <w:rPr>
          <w:rFonts w:asciiTheme="minorHAnsi" w:hAnsiTheme="minorHAnsi"/>
          <w:sz w:val="22"/>
        </w:rPr>
        <w:t xml:space="preserve">user </w:t>
      </w:r>
      <w:r w:rsidRPr="003A538F">
        <w:rPr>
          <w:rFonts w:asciiTheme="minorHAnsi" w:hAnsiTheme="minorHAnsi"/>
          <w:sz w:val="22"/>
        </w:rPr>
        <w:t>credentials.</w:t>
      </w:r>
    </w:p>
    <w:p w:rsidR="00787B4A" w:rsidRPr="003A538F" w:rsidRDefault="00787B4A" w:rsidP="00787B4A">
      <w:pPr>
        <w:spacing w:before="0" w:after="0" w:line="276" w:lineRule="auto"/>
        <w:ind w:firstLine="432"/>
        <w:rPr>
          <w:rFonts w:asciiTheme="minorHAnsi" w:hAnsiTheme="minorHAnsi"/>
          <w:b/>
          <w:sz w:val="22"/>
        </w:rPr>
      </w:pPr>
      <w:r w:rsidRPr="003A538F">
        <w:rPr>
          <w:rFonts w:asciiTheme="minorHAnsi" w:hAnsiTheme="minorHAnsi"/>
          <w:b/>
          <w:sz w:val="22"/>
        </w:rPr>
        <w:t>Solution:</w:t>
      </w:r>
    </w:p>
    <w:p w:rsidR="00E92BB7" w:rsidRPr="003A538F" w:rsidRDefault="00E92BB7" w:rsidP="00E92BB7">
      <w:pPr>
        <w:spacing w:before="0" w:after="0" w:line="276" w:lineRule="auto"/>
        <w:ind w:left="1800"/>
        <w:rPr>
          <w:rFonts w:asciiTheme="minorHAnsi" w:hAnsiTheme="minorHAnsi"/>
          <w:sz w:val="22"/>
        </w:rPr>
      </w:pPr>
      <w:r w:rsidRPr="003A538F">
        <w:rPr>
          <w:rFonts w:asciiTheme="minorHAnsi" w:hAnsiTheme="minorHAnsi"/>
          <w:sz w:val="22"/>
        </w:rPr>
        <w:t>After speculating all the threats that can exploit a device and make them vulnerable to attacks, along with the limitations of the OS, it becomes imperative to build an application with in-built security controls and also equipped with self-defense mechanisms. SyneMobile implements all this and offers a multilayer protection including:</w:t>
      </w:r>
    </w:p>
    <w:p w:rsidR="00E92BB7" w:rsidRPr="003A538F" w:rsidRDefault="00E92BB7" w:rsidP="00F11292">
      <w:pPr>
        <w:pStyle w:val="ListParagraph"/>
        <w:numPr>
          <w:ilvl w:val="0"/>
          <w:numId w:val="9"/>
        </w:numPr>
        <w:spacing w:before="0" w:after="0" w:line="276" w:lineRule="auto"/>
        <w:rPr>
          <w:rFonts w:asciiTheme="minorHAnsi" w:hAnsiTheme="minorHAnsi"/>
          <w:sz w:val="22"/>
        </w:rPr>
      </w:pPr>
      <w:r w:rsidRPr="003A538F">
        <w:rPr>
          <w:rFonts w:asciiTheme="minorHAnsi" w:hAnsiTheme="minorHAnsi"/>
          <w:sz w:val="22"/>
        </w:rPr>
        <w:t>Antivirus protection</w:t>
      </w:r>
    </w:p>
    <w:p w:rsidR="00E92BB7" w:rsidRPr="003A538F" w:rsidRDefault="00E92BB7" w:rsidP="00F11292">
      <w:pPr>
        <w:pStyle w:val="ListParagraph"/>
        <w:numPr>
          <w:ilvl w:val="0"/>
          <w:numId w:val="9"/>
        </w:numPr>
        <w:spacing w:before="0" w:after="0" w:line="276" w:lineRule="auto"/>
        <w:rPr>
          <w:rFonts w:asciiTheme="minorHAnsi" w:hAnsiTheme="minorHAnsi"/>
          <w:sz w:val="22"/>
        </w:rPr>
      </w:pPr>
      <w:r w:rsidRPr="003A538F">
        <w:rPr>
          <w:rFonts w:asciiTheme="minorHAnsi" w:hAnsiTheme="minorHAnsi"/>
          <w:sz w:val="22"/>
        </w:rPr>
        <w:t>Detecting phishing and malware websites</w:t>
      </w:r>
      <w:r w:rsidR="006745AD">
        <w:rPr>
          <w:rFonts w:asciiTheme="minorHAnsi" w:hAnsiTheme="minorHAnsi"/>
          <w:sz w:val="22"/>
        </w:rPr>
        <w:t>, it</w:t>
      </w:r>
      <w:r w:rsidRPr="003A538F">
        <w:rPr>
          <w:rFonts w:asciiTheme="minorHAnsi" w:hAnsiTheme="minorHAnsi"/>
          <w:sz w:val="22"/>
        </w:rPr>
        <w:t xml:space="preserve"> and alerts the user if they are trying to access it on mobile web browser</w:t>
      </w:r>
    </w:p>
    <w:p w:rsidR="00787B4A" w:rsidRPr="003A538F" w:rsidRDefault="00E92BB7" w:rsidP="00F11292">
      <w:pPr>
        <w:pStyle w:val="ListParagraph"/>
        <w:numPr>
          <w:ilvl w:val="0"/>
          <w:numId w:val="9"/>
        </w:numPr>
        <w:spacing w:before="0" w:after="0" w:line="276" w:lineRule="auto"/>
        <w:rPr>
          <w:rFonts w:asciiTheme="minorHAnsi" w:hAnsiTheme="minorHAnsi"/>
          <w:sz w:val="22"/>
        </w:rPr>
      </w:pPr>
      <w:r w:rsidRPr="003A538F">
        <w:rPr>
          <w:rFonts w:asciiTheme="minorHAnsi" w:hAnsiTheme="minorHAnsi"/>
          <w:sz w:val="22"/>
        </w:rPr>
        <w:t>Real-time protection, including intrusion prevention and alerts that an attack/threat is in progress.</w:t>
      </w:r>
    </w:p>
    <w:p w:rsidR="00EF7E97" w:rsidRPr="003A538F" w:rsidRDefault="00EF7E97" w:rsidP="00F800EF">
      <w:pPr>
        <w:pStyle w:val="Heading3"/>
      </w:pPr>
      <w:bookmarkStart w:id="59" w:name="_Toc450152538"/>
      <w:r w:rsidRPr="003A538F">
        <w:t xml:space="preserve">Problem 4: </w:t>
      </w:r>
      <w:bookmarkEnd w:id="59"/>
      <w:r w:rsidR="00142299" w:rsidRPr="003A538F">
        <w:t>Effective Telemetry and Big Data Analysis</w:t>
      </w:r>
    </w:p>
    <w:p w:rsidR="00EF7E97" w:rsidRPr="003A538F" w:rsidRDefault="004F7087" w:rsidP="003B5464">
      <w:pPr>
        <w:spacing w:before="0" w:after="0" w:line="276" w:lineRule="auto"/>
        <w:ind w:left="1800"/>
        <w:rPr>
          <w:rFonts w:asciiTheme="minorHAnsi" w:hAnsiTheme="minorHAnsi"/>
          <w:sz w:val="22"/>
        </w:rPr>
      </w:pPr>
      <w:r w:rsidRPr="003A538F">
        <w:rPr>
          <w:rFonts w:asciiTheme="minorHAnsi" w:hAnsiTheme="minorHAnsi"/>
          <w:sz w:val="22"/>
        </w:rPr>
        <w:t>The day a user purchase</w:t>
      </w:r>
      <w:r w:rsidR="006745AD">
        <w:rPr>
          <w:rFonts w:asciiTheme="minorHAnsi" w:hAnsiTheme="minorHAnsi"/>
          <w:sz w:val="22"/>
        </w:rPr>
        <w:t>s</w:t>
      </w:r>
      <w:r w:rsidRPr="003A538F">
        <w:rPr>
          <w:rFonts w:asciiTheme="minorHAnsi" w:hAnsiTheme="minorHAnsi"/>
          <w:sz w:val="22"/>
        </w:rPr>
        <w:t xml:space="preserve"> a mobile phone, the device starts collecting and storing data. Over </w:t>
      </w:r>
      <w:r w:rsidR="006745AD">
        <w:rPr>
          <w:rFonts w:asciiTheme="minorHAnsi" w:hAnsiTheme="minorHAnsi"/>
          <w:sz w:val="22"/>
        </w:rPr>
        <w:t>a period</w:t>
      </w:r>
      <w:r w:rsidRPr="003A538F">
        <w:rPr>
          <w:rFonts w:asciiTheme="minorHAnsi" w:hAnsiTheme="minorHAnsi"/>
          <w:sz w:val="22"/>
        </w:rPr>
        <w:t>, user starts interacting with various applications and keep</w:t>
      </w:r>
      <w:r w:rsidR="006745AD">
        <w:rPr>
          <w:rFonts w:asciiTheme="minorHAnsi" w:hAnsiTheme="minorHAnsi"/>
          <w:sz w:val="22"/>
        </w:rPr>
        <w:t>s</w:t>
      </w:r>
      <w:r w:rsidRPr="003A538F">
        <w:rPr>
          <w:rFonts w:asciiTheme="minorHAnsi" w:hAnsiTheme="minorHAnsi"/>
          <w:sz w:val="22"/>
        </w:rPr>
        <w:t xml:space="preserve"> on performing various tasks multiple times. This creates a </w:t>
      </w:r>
      <w:r w:rsidR="00761407" w:rsidRPr="003A538F">
        <w:rPr>
          <w:rFonts w:asciiTheme="minorHAnsi" w:hAnsiTheme="minorHAnsi"/>
          <w:sz w:val="22"/>
        </w:rPr>
        <w:t xml:space="preserve">pattern </w:t>
      </w:r>
      <w:r w:rsidR="006745AD">
        <w:rPr>
          <w:rFonts w:asciiTheme="minorHAnsi" w:hAnsiTheme="minorHAnsi"/>
          <w:sz w:val="22"/>
        </w:rPr>
        <w:t>that</w:t>
      </w:r>
      <w:r w:rsidR="006745AD" w:rsidRPr="003A538F">
        <w:rPr>
          <w:rFonts w:asciiTheme="minorHAnsi" w:hAnsiTheme="minorHAnsi"/>
          <w:sz w:val="22"/>
        </w:rPr>
        <w:t xml:space="preserve"> </w:t>
      </w:r>
      <w:r w:rsidRPr="003A538F">
        <w:rPr>
          <w:rFonts w:asciiTheme="minorHAnsi" w:hAnsiTheme="minorHAnsi"/>
          <w:sz w:val="22"/>
        </w:rPr>
        <w:t>the user is not aware of</w:t>
      </w:r>
      <w:r w:rsidR="006745AD">
        <w:rPr>
          <w:rFonts w:asciiTheme="minorHAnsi" w:hAnsiTheme="minorHAnsi"/>
          <w:sz w:val="22"/>
        </w:rPr>
        <w:t>,</w:t>
      </w:r>
      <w:r w:rsidRPr="003A538F">
        <w:rPr>
          <w:rFonts w:asciiTheme="minorHAnsi" w:hAnsiTheme="minorHAnsi"/>
          <w:sz w:val="22"/>
        </w:rPr>
        <w:t xml:space="preserve"> but can be used to conclude the behavior of the installed apps and can also tell you the health of the device. The major challenge faced is to determine upfront which data is relevant and the variety and volume of the data</w:t>
      </w:r>
      <w:r w:rsidR="006745AD">
        <w:rPr>
          <w:rFonts w:asciiTheme="minorHAnsi" w:hAnsiTheme="minorHAnsi"/>
          <w:sz w:val="22"/>
        </w:rPr>
        <w:t>;</w:t>
      </w:r>
      <w:r w:rsidRPr="003A538F">
        <w:rPr>
          <w:rFonts w:asciiTheme="minorHAnsi" w:hAnsiTheme="minorHAnsi"/>
          <w:sz w:val="22"/>
        </w:rPr>
        <w:t xml:space="preserve"> hence</w:t>
      </w:r>
      <w:r w:rsidR="006745AD">
        <w:rPr>
          <w:rFonts w:asciiTheme="minorHAnsi" w:hAnsiTheme="minorHAnsi"/>
          <w:sz w:val="22"/>
        </w:rPr>
        <w:t>,</w:t>
      </w:r>
      <w:r w:rsidRPr="003A538F">
        <w:rPr>
          <w:rFonts w:asciiTheme="minorHAnsi" w:hAnsiTheme="minorHAnsi"/>
          <w:sz w:val="22"/>
        </w:rPr>
        <w:t xml:space="preserve"> gathered should be utilized to provide accurate and timely decision making benefiting the end user.</w:t>
      </w:r>
    </w:p>
    <w:p w:rsidR="00787B4A" w:rsidRPr="003A538F" w:rsidRDefault="00787B4A" w:rsidP="00787B4A">
      <w:pPr>
        <w:spacing w:before="0" w:after="0" w:line="276" w:lineRule="auto"/>
        <w:ind w:firstLine="432"/>
        <w:rPr>
          <w:rFonts w:asciiTheme="minorHAnsi" w:hAnsiTheme="minorHAnsi"/>
          <w:b/>
          <w:sz w:val="22"/>
        </w:rPr>
      </w:pPr>
      <w:r w:rsidRPr="003A538F">
        <w:rPr>
          <w:rFonts w:asciiTheme="minorHAnsi" w:hAnsiTheme="minorHAnsi"/>
          <w:b/>
          <w:sz w:val="22"/>
        </w:rPr>
        <w:t>Solution:</w:t>
      </w:r>
    </w:p>
    <w:p w:rsidR="00787B4A" w:rsidRPr="003A538F" w:rsidRDefault="00291608" w:rsidP="00787B4A">
      <w:pPr>
        <w:spacing w:before="0" w:after="0" w:line="276" w:lineRule="auto"/>
        <w:ind w:left="1800"/>
        <w:rPr>
          <w:rFonts w:asciiTheme="minorHAnsi" w:hAnsiTheme="minorHAnsi"/>
          <w:sz w:val="22"/>
        </w:rPr>
      </w:pPr>
      <w:r w:rsidRPr="003A538F">
        <w:rPr>
          <w:rFonts w:asciiTheme="minorHAnsi" w:hAnsiTheme="minorHAnsi"/>
          <w:sz w:val="22"/>
        </w:rPr>
        <w:lastRenderedPageBreak/>
        <w:t xml:space="preserve">Telemetry implementation is an updated approach to the transition of mobile applications and is the need of the day. Based on a deep understanding of the telemetry options and careful data analysis, we have developed a </w:t>
      </w:r>
      <w:commentRangeStart w:id="60"/>
      <w:r w:rsidRPr="003A538F">
        <w:rPr>
          <w:rFonts w:asciiTheme="minorHAnsi" w:hAnsiTheme="minorHAnsi"/>
          <w:sz w:val="22"/>
        </w:rPr>
        <w:t xml:space="preserve">telemetry </w:t>
      </w:r>
      <w:commentRangeEnd w:id="60"/>
      <w:r w:rsidR="006745AD">
        <w:rPr>
          <w:rStyle w:val="CommentReference"/>
        </w:rPr>
        <w:commentReference w:id="60"/>
      </w:r>
      <w:r w:rsidRPr="003A538F">
        <w:rPr>
          <w:rFonts w:asciiTheme="minorHAnsi" w:hAnsiTheme="minorHAnsi"/>
          <w:sz w:val="22"/>
        </w:rPr>
        <w:t xml:space="preserve">architecture </w:t>
      </w:r>
      <w:r w:rsidR="006745AD">
        <w:rPr>
          <w:rFonts w:asciiTheme="minorHAnsi" w:hAnsiTheme="minorHAnsi"/>
          <w:sz w:val="22"/>
        </w:rPr>
        <w:t>that</w:t>
      </w:r>
      <w:r w:rsidR="006745AD" w:rsidRPr="003A538F">
        <w:rPr>
          <w:rFonts w:asciiTheme="minorHAnsi" w:hAnsiTheme="minorHAnsi"/>
          <w:sz w:val="22"/>
        </w:rPr>
        <w:t xml:space="preserve"> </w:t>
      </w:r>
      <w:r w:rsidRPr="003A538F">
        <w:rPr>
          <w:rFonts w:asciiTheme="minorHAnsi" w:hAnsiTheme="minorHAnsi"/>
          <w:sz w:val="22"/>
        </w:rPr>
        <w:t>enables SyneMobile to process information around user metrics, application data, crash reports</w:t>
      </w:r>
      <w:r w:rsidR="006745AD">
        <w:rPr>
          <w:rFonts w:asciiTheme="minorHAnsi" w:hAnsiTheme="minorHAnsi"/>
          <w:sz w:val="22"/>
        </w:rPr>
        <w:t>,</w:t>
      </w:r>
      <w:r w:rsidRPr="003A538F">
        <w:rPr>
          <w:rFonts w:asciiTheme="minorHAnsi" w:hAnsiTheme="minorHAnsi"/>
          <w:sz w:val="22"/>
        </w:rPr>
        <w:t xml:space="preserve"> and a lot of other statistics about the device. It also gives the ability to query big data and generate insights</w:t>
      </w:r>
      <w:r w:rsidR="006745AD">
        <w:rPr>
          <w:rFonts w:asciiTheme="minorHAnsi" w:hAnsiTheme="minorHAnsi"/>
          <w:sz w:val="22"/>
        </w:rPr>
        <w:t xml:space="preserve"> </w:t>
      </w:r>
      <w:r w:rsidRPr="003A538F">
        <w:rPr>
          <w:rFonts w:asciiTheme="minorHAnsi" w:hAnsiTheme="minorHAnsi"/>
          <w:sz w:val="22"/>
        </w:rPr>
        <w:t>(from large scale users data)</w:t>
      </w:r>
      <w:r w:rsidR="006745AD">
        <w:rPr>
          <w:rFonts w:asciiTheme="minorHAnsi" w:hAnsiTheme="minorHAnsi"/>
          <w:sz w:val="22"/>
        </w:rPr>
        <w:t>,</w:t>
      </w:r>
      <w:r w:rsidRPr="003A538F">
        <w:rPr>
          <w:rFonts w:asciiTheme="minorHAnsi" w:hAnsiTheme="minorHAnsi"/>
          <w:sz w:val="22"/>
        </w:rPr>
        <w:t xml:space="preserve"> which is delivered to them via proper channels like notifications.</w:t>
      </w:r>
    </w:p>
    <w:p w:rsidR="00EF7E97" w:rsidRPr="003A538F" w:rsidRDefault="00EF7E97" w:rsidP="00EF7E97">
      <w:pPr>
        <w:pStyle w:val="Heading1"/>
      </w:pPr>
      <w:bookmarkStart w:id="61" w:name="_Toc450152541"/>
      <w:r w:rsidRPr="003A538F">
        <w:t>Business Opportunity</w:t>
      </w:r>
      <w:bookmarkEnd w:id="61"/>
      <w:r w:rsidRPr="003A538F">
        <w:t xml:space="preserve"> </w:t>
      </w:r>
    </w:p>
    <w:p w:rsidR="00A1237E" w:rsidRPr="003A538F" w:rsidRDefault="009D36B8" w:rsidP="00A1237E">
      <w:pPr>
        <w:spacing w:before="0" w:after="0" w:line="276" w:lineRule="auto"/>
        <w:ind w:left="360"/>
        <w:rPr>
          <w:rFonts w:asciiTheme="minorHAnsi" w:hAnsiTheme="minorHAnsi"/>
          <w:sz w:val="22"/>
        </w:rPr>
      </w:pPr>
      <w:r w:rsidRPr="003A538F">
        <w:rPr>
          <w:rFonts w:asciiTheme="minorHAnsi" w:hAnsiTheme="minorHAnsi"/>
          <w:bCs/>
          <w:sz w:val="22"/>
          <w:lang w:val="en-IN"/>
        </w:rPr>
        <w:t>SyneMobile</w:t>
      </w:r>
      <w:r w:rsidR="00A1237E" w:rsidRPr="003A538F">
        <w:rPr>
          <w:rFonts w:asciiTheme="minorHAnsi" w:hAnsiTheme="minorHAnsi"/>
          <w:bCs/>
          <w:sz w:val="22"/>
          <w:lang w:val="en-IN"/>
        </w:rPr>
        <w:t xml:space="preserve"> </w:t>
      </w:r>
      <w:r w:rsidRPr="003A538F">
        <w:rPr>
          <w:rFonts w:asciiTheme="minorHAnsi" w:hAnsiTheme="minorHAnsi"/>
          <w:bCs/>
          <w:sz w:val="22"/>
          <w:lang w:val="en-IN"/>
        </w:rPr>
        <w:t xml:space="preserve">can </w:t>
      </w:r>
      <w:r w:rsidR="00966378" w:rsidRPr="003A538F">
        <w:rPr>
          <w:rFonts w:asciiTheme="minorHAnsi" w:hAnsiTheme="minorHAnsi"/>
          <w:bCs/>
          <w:sz w:val="22"/>
          <w:lang w:val="en-IN"/>
        </w:rPr>
        <w:t>furnish multiple</w:t>
      </w:r>
      <w:r w:rsidR="00A1237E" w:rsidRPr="003A538F">
        <w:rPr>
          <w:rFonts w:asciiTheme="minorHAnsi" w:hAnsiTheme="minorHAnsi"/>
          <w:bCs/>
          <w:sz w:val="22"/>
          <w:lang w:val="en-IN"/>
        </w:rPr>
        <w:t xml:space="preserve"> </w:t>
      </w:r>
      <w:r w:rsidR="00966378" w:rsidRPr="003A538F">
        <w:rPr>
          <w:rFonts w:asciiTheme="minorHAnsi" w:hAnsiTheme="minorHAnsi"/>
          <w:bCs/>
          <w:sz w:val="22"/>
          <w:lang w:val="en-IN"/>
        </w:rPr>
        <w:t xml:space="preserve">business opportunities </w:t>
      </w:r>
      <w:r w:rsidR="00022247" w:rsidRPr="003A538F">
        <w:rPr>
          <w:rFonts w:asciiTheme="minorHAnsi" w:hAnsiTheme="minorHAnsi"/>
          <w:bCs/>
          <w:sz w:val="22"/>
          <w:lang w:val="en-IN"/>
        </w:rPr>
        <w:t>and can be seamlessly integrated with</w:t>
      </w:r>
      <w:r w:rsidR="00CD04B4" w:rsidRPr="003A538F">
        <w:rPr>
          <w:rFonts w:asciiTheme="minorHAnsi" w:hAnsiTheme="minorHAnsi"/>
          <w:sz w:val="22"/>
        </w:rPr>
        <w:t xml:space="preserve"> </w:t>
      </w:r>
      <w:r w:rsidR="00022247" w:rsidRPr="003A538F">
        <w:rPr>
          <w:rFonts w:asciiTheme="minorHAnsi" w:hAnsiTheme="minorHAnsi"/>
          <w:sz w:val="22"/>
        </w:rPr>
        <w:t>enterprises</w:t>
      </w:r>
      <w:r w:rsidR="00CD04B4" w:rsidRPr="003A538F">
        <w:rPr>
          <w:rFonts w:asciiTheme="minorHAnsi" w:hAnsiTheme="minorHAnsi"/>
          <w:sz w:val="22"/>
        </w:rPr>
        <w:t xml:space="preserve"> </w:t>
      </w:r>
      <w:r w:rsidR="009C34AC" w:rsidRPr="003A538F">
        <w:rPr>
          <w:rFonts w:asciiTheme="minorHAnsi" w:hAnsiTheme="minorHAnsi"/>
          <w:sz w:val="22"/>
        </w:rPr>
        <w:t>dealing</w:t>
      </w:r>
      <w:r w:rsidR="00CD04B4" w:rsidRPr="003A538F">
        <w:rPr>
          <w:rFonts w:asciiTheme="minorHAnsi" w:hAnsiTheme="minorHAnsi"/>
          <w:sz w:val="22"/>
        </w:rPr>
        <w:t xml:space="preserve"> into mobility</w:t>
      </w:r>
      <w:r w:rsidR="009C34AC" w:rsidRPr="003A538F">
        <w:rPr>
          <w:rFonts w:asciiTheme="minorHAnsi" w:hAnsiTheme="minorHAnsi"/>
          <w:sz w:val="22"/>
        </w:rPr>
        <w:t>.</w:t>
      </w:r>
      <w:r w:rsidR="00966378" w:rsidRPr="003A538F">
        <w:rPr>
          <w:rFonts w:asciiTheme="minorHAnsi" w:hAnsiTheme="minorHAnsi"/>
          <w:sz w:val="22"/>
        </w:rPr>
        <w:t xml:space="preserve"> </w:t>
      </w:r>
      <w:r w:rsidR="009C34AC" w:rsidRPr="003A538F">
        <w:rPr>
          <w:rFonts w:asciiTheme="minorHAnsi" w:hAnsiTheme="minorHAnsi"/>
          <w:sz w:val="22"/>
        </w:rPr>
        <w:t>T</w:t>
      </w:r>
      <w:r w:rsidR="00966378" w:rsidRPr="003A538F">
        <w:rPr>
          <w:rFonts w:asciiTheme="minorHAnsi" w:hAnsiTheme="minorHAnsi"/>
          <w:sz w:val="22"/>
        </w:rPr>
        <w:t>hese can be carrier operators, or big mobile insurance providers who can equip their customers with this application</w:t>
      </w:r>
      <w:ins w:id="62" w:author="Asma Doni" w:date="2017-01-27T19:14:00Z">
        <w:r w:rsidR="00FC7C81">
          <w:rPr>
            <w:rFonts w:asciiTheme="minorHAnsi" w:hAnsiTheme="minorHAnsi"/>
            <w:sz w:val="22"/>
          </w:rPr>
          <w:t xml:space="preserve"> </w:t>
        </w:r>
      </w:ins>
      <w:r w:rsidR="009C34AC" w:rsidRPr="003A538F">
        <w:rPr>
          <w:rFonts w:asciiTheme="minorHAnsi" w:hAnsiTheme="minorHAnsi"/>
          <w:sz w:val="22"/>
        </w:rPr>
        <w:t>(hard bundled to their mobiles)</w:t>
      </w:r>
      <w:r w:rsidR="00966378" w:rsidRPr="003A538F">
        <w:rPr>
          <w:rFonts w:asciiTheme="minorHAnsi" w:hAnsiTheme="minorHAnsi"/>
          <w:sz w:val="22"/>
        </w:rPr>
        <w:t xml:space="preserve"> </w:t>
      </w:r>
      <w:r w:rsidR="00FC7C81">
        <w:rPr>
          <w:rFonts w:asciiTheme="minorHAnsi" w:hAnsiTheme="minorHAnsi"/>
          <w:sz w:val="22"/>
        </w:rPr>
        <w:t>that</w:t>
      </w:r>
      <w:r w:rsidR="00FC7C81" w:rsidRPr="003A538F">
        <w:rPr>
          <w:rFonts w:asciiTheme="minorHAnsi" w:hAnsiTheme="minorHAnsi"/>
          <w:sz w:val="22"/>
        </w:rPr>
        <w:t xml:space="preserve"> </w:t>
      </w:r>
      <w:r w:rsidR="009C34AC" w:rsidRPr="003A538F">
        <w:rPr>
          <w:rFonts w:asciiTheme="minorHAnsi" w:hAnsiTheme="minorHAnsi"/>
          <w:sz w:val="22"/>
        </w:rPr>
        <w:t>can</w:t>
      </w:r>
      <w:r w:rsidR="00966378" w:rsidRPr="003A538F">
        <w:rPr>
          <w:rFonts w:asciiTheme="minorHAnsi" w:hAnsiTheme="minorHAnsi"/>
          <w:sz w:val="22"/>
        </w:rPr>
        <w:t xml:space="preserve"> provide </w:t>
      </w:r>
      <w:r w:rsidR="00966378" w:rsidRPr="003A538F">
        <w:rPr>
          <w:rFonts w:asciiTheme="minorHAnsi" w:hAnsiTheme="minorHAnsi"/>
          <w:bCs/>
          <w:sz w:val="22"/>
          <w:lang w:val="en-IN"/>
        </w:rPr>
        <w:t>a</w:t>
      </w:r>
      <w:r w:rsidR="00966378" w:rsidRPr="003A538F">
        <w:rPr>
          <w:rFonts w:asciiTheme="minorHAnsi" w:hAnsiTheme="minorHAnsi"/>
          <w:sz w:val="22"/>
        </w:rPr>
        <w:t xml:space="preserve"> comprehensive mobile solution for their needs and a</w:t>
      </w:r>
      <w:r w:rsidR="00376563" w:rsidRPr="003A538F">
        <w:rPr>
          <w:rFonts w:asciiTheme="minorHAnsi" w:hAnsiTheme="minorHAnsi"/>
          <w:sz w:val="22"/>
        </w:rPr>
        <w:t>t the same time</w:t>
      </w:r>
      <w:r w:rsidR="00CD04B4" w:rsidRPr="003A538F">
        <w:rPr>
          <w:rFonts w:asciiTheme="minorHAnsi" w:hAnsiTheme="minorHAnsi"/>
          <w:sz w:val="22"/>
        </w:rPr>
        <w:t>,</w:t>
      </w:r>
      <w:r w:rsidR="00376563" w:rsidRPr="003A538F">
        <w:rPr>
          <w:rFonts w:asciiTheme="minorHAnsi" w:hAnsiTheme="minorHAnsi"/>
          <w:sz w:val="22"/>
        </w:rPr>
        <w:t xml:space="preserve"> </w:t>
      </w:r>
      <w:r w:rsidR="00AD3F4B" w:rsidRPr="003A538F">
        <w:rPr>
          <w:rFonts w:asciiTheme="minorHAnsi" w:hAnsiTheme="minorHAnsi"/>
          <w:sz w:val="22"/>
        </w:rPr>
        <w:t xml:space="preserve">be a </w:t>
      </w:r>
      <w:r w:rsidR="00A1237E" w:rsidRPr="003A538F">
        <w:rPr>
          <w:rFonts w:asciiTheme="minorHAnsi" w:hAnsiTheme="minorHAnsi"/>
          <w:sz w:val="22"/>
        </w:rPr>
        <w:t xml:space="preserve">cost-efficient approach to address business </w:t>
      </w:r>
      <w:r w:rsidR="005D686D" w:rsidRPr="003A538F">
        <w:rPr>
          <w:rFonts w:asciiTheme="minorHAnsi" w:hAnsiTheme="minorHAnsi"/>
          <w:sz w:val="22"/>
        </w:rPr>
        <w:t>potential</w:t>
      </w:r>
      <w:r w:rsidR="00A1237E" w:rsidRPr="003A538F">
        <w:rPr>
          <w:rFonts w:asciiTheme="minorHAnsi" w:hAnsiTheme="minorHAnsi"/>
          <w:sz w:val="22"/>
        </w:rPr>
        <w:t xml:space="preserve"> and enable business growth. Following </w:t>
      </w:r>
      <w:r w:rsidRPr="003A538F">
        <w:rPr>
          <w:rFonts w:asciiTheme="minorHAnsi" w:hAnsiTheme="minorHAnsi"/>
          <w:sz w:val="22"/>
        </w:rPr>
        <w:t>can</w:t>
      </w:r>
      <w:r w:rsidR="00A1237E" w:rsidRPr="003A538F">
        <w:rPr>
          <w:rFonts w:asciiTheme="minorHAnsi" w:hAnsiTheme="minorHAnsi"/>
          <w:sz w:val="22"/>
        </w:rPr>
        <w:t xml:space="preserve"> be the business advantages that will be achieved by implementing </w:t>
      </w:r>
      <w:r w:rsidRPr="003A538F">
        <w:rPr>
          <w:rFonts w:asciiTheme="minorHAnsi" w:hAnsiTheme="minorHAnsi"/>
          <w:sz w:val="22"/>
        </w:rPr>
        <w:t>SyneMobile</w:t>
      </w:r>
      <w:r w:rsidR="00A1237E" w:rsidRPr="003A538F">
        <w:rPr>
          <w:rFonts w:asciiTheme="minorHAnsi" w:hAnsiTheme="minorHAnsi"/>
          <w:sz w:val="22"/>
        </w:rPr>
        <w:t>:</w:t>
      </w:r>
    </w:p>
    <w:p w:rsidR="00EF7E97" w:rsidRPr="003A538F" w:rsidRDefault="00EF7E97" w:rsidP="00FD12B2">
      <w:pPr>
        <w:spacing w:before="0" w:after="0" w:line="276" w:lineRule="auto"/>
        <w:ind w:left="360"/>
        <w:rPr>
          <w:rFonts w:asciiTheme="minorHAnsi" w:hAnsiTheme="minorHAnsi"/>
          <w:sz w:val="22"/>
        </w:rPr>
      </w:pPr>
    </w:p>
    <w:p w:rsidR="00690A59" w:rsidRPr="003A538F" w:rsidRDefault="00690A59" w:rsidP="00690A59">
      <w:pPr>
        <w:pStyle w:val="Bulletlist"/>
        <w:numPr>
          <w:ilvl w:val="1"/>
          <w:numId w:val="8"/>
        </w:numPr>
        <w:ind w:left="720"/>
      </w:pPr>
      <w:bookmarkStart w:id="63" w:name="_Toc450152542"/>
      <w:r w:rsidRPr="003A538F">
        <w:rPr>
          <w:bCs/>
          <w:lang w:val="en-IN"/>
        </w:rPr>
        <w:t>Enhance</w:t>
      </w:r>
      <w:r w:rsidRPr="003A538F">
        <w:t xml:space="preserve"> </w:t>
      </w:r>
      <w:r w:rsidR="00E60D25" w:rsidRPr="003A538F">
        <w:t>existing customer</w:t>
      </w:r>
      <w:r w:rsidRPr="003A538F">
        <w:t xml:space="preserve"> relationships</w:t>
      </w:r>
    </w:p>
    <w:p w:rsidR="00690A59" w:rsidRPr="003A538F" w:rsidRDefault="00CD04B4" w:rsidP="00690A59">
      <w:pPr>
        <w:pStyle w:val="ListParagraph"/>
        <w:numPr>
          <w:ilvl w:val="0"/>
          <w:numId w:val="7"/>
        </w:numPr>
        <w:spacing w:before="0" w:after="0" w:line="276" w:lineRule="auto"/>
        <w:ind w:left="1080"/>
        <w:rPr>
          <w:rFonts w:asciiTheme="minorHAnsi" w:hAnsiTheme="minorHAnsi"/>
          <w:bCs/>
          <w:sz w:val="22"/>
          <w:lang w:val="en-IN"/>
        </w:rPr>
      </w:pPr>
      <w:r w:rsidRPr="003A538F">
        <w:rPr>
          <w:rFonts w:asciiTheme="minorHAnsi" w:hAnsiTheme="minorHAnsi"/>
          <w:bCs/>
          <w:sz w:val="22"/>
        </w:rPr>
        <w:t xml:space="preserve">Improve customer </w:t>
      </w:r>
      <w:r w:rsidR="00FA6FA9" w:rsidRPr="003A538F">
        <w:rPr>
          <w:rFonts w:asciiTheme="minorHAnsi" w:hAnsiTheme="minorHAnsi"/>
          <w:bCs/>
          <w:sz w:val="22"/>
        </w:rPr>
        <w:t>experience with efficient and effective tech support</w:t>
      </w:r>
    </w:p>
    <w:p w:rsidR="00690A59" w:rsidRPr="003A538F" w:rsidRDefault="00690A59" w:rsidP="00690A59">
      <w:pPr>
        <w:pStyle w:val="ListParagraph"/>
        <w:numPr>
          <w:ilvl w:val="0"/>
          <w:numId w:val="7"/>
        </w:numPr>
        <w:spacing w:before="0" w:after="0" w:line="276" w:lineRule="auto"/>
        <w:ind w:left="1080"/>
        <w:rPr>
          <w:rFonts w:asciiTheme="minorHAnsi" w:hAnsiTheme="minorHAnsi"/>
          <w:bCs/>
          <w:sz w:val="22"/>
          <w:lang w:val="en-IN"/>
        </w:rPr>
      </w:pPr>
      <w:r w:rsidRPr="003A538F">
        <w:rPr>
          <w:rFonts w:asciiTheme="minorHAnsi" w:hAnsiTheme="minorHAnsi"/>
          <w:bCs/>
          <w:sz w:val="22"/>
        </w:rPr>
        <w:t>Provi</w:t>
      </w:r>
      <w:r w:rsidR="00D44F6A" w:rsidRPr="003A538F">
        <w:rPr>
          <w:rFonts w:asciiTheme="minorHAnsi" w:hAnsiTheme="minorHAnsi"/>
          <w:bCs/>
          <w:sz w:val="22"/>
        </w:rPr>
        <w:t>de user-specific data analysis and timely action reports</w:t>
      </w:r>
    </w:p>
    <w:p w:rsidR="00690A59" w:rsidRPr="003A538F" w:rsidRDefault="00690A59" w:rsidP="00690A59">
      <w:pPr>
        <w:pStyle w:val="ListParagraph"/>
        <w:numPr>
          <w:ilvl w:val="0"/>
          <w:numId w:val="7"/>
        </w:numPr>
        <w:spacing w:before="0" w:after="0" w:line="276" w:lineRule="auto"/>
        <w:ind w:left="1080"/>
        <w:rPr>
          <w:rFonts w:asciiTheme="minorHAnsi" w:hAnsiTheme="minorHAnsi"/>
          <w:bCs/>
          <w:sz w:val="22"/>
          <w:lang w:val="en-IN"/>
        </w:rPr>
      </w:pPr>
      <w:r w:rsidRPr="003A538F">
        <w:rPr>
          <w:rFonts w:asciiTheme="minorHAnsi" w:hAnsiTheme="minorHAnsi"/>
          <w:bCs/>
          <w:sz w:val="22"/>
        </w:rPr>
        <w:t>Improve availability and stability of business</w:t>
      </w:r>
    </w:p>
    <w:p w:rsidR="00690A59" w:rsidRPr="003A538F" w:rsidRDefault="00690A59" w:rsidP="00690A59">
      <w:pPr>
        <w:pStyle w:val="ListParagraph"/>
        <w:spacing w:before="0" w:after="0" w:line="276" w:lineRule="auto"/>
        <w:ind w:left="1800"/>
        <w:rPr>
          <w:rFonts w:asciiTheme="minorHAnsi" w:hAnsiTheme="minorHAnsi"/>
          <w:bCs/>
          <w:sz w:val="22"/>
          <w:lang w:val="en-IN"/>
        </w:rPr>
      </w:pPr>
    </w:p>
    <w:p w:rsidR="006050C6" w:rsidRPr="003A538F" w:rsidRDefault="006050C6" w:rsidP="006050C6">
      <w:pPr>
        <w:pStyle w:val="Bulletlist"/>
        <w:numPr>
          <w:ilvl w:val="1"/>
          <w:numId w:val="8"/>
        </w:numPr>
        <w:ind w:left="720"/>
      </w:pPr>
      <w:r w:rsidRPr="003A538F">
        <w:t>Reduced incident handling cost</w:t>
      </w:r>
    </w:p>
    <w:p w:rsidR="006050C6" w:rsidRPr="003A538F" w:rsidRDefault="00D25A0D" w:rsidP="006050C6">
      <w:pPr>
        <w:pStyle w:val="ListParagraph"/>
        <w:numPr>
          <w:ilvl w:val="0"/>
          <w:numId w:val="7"/>
        </w:numPr>
        <w:spacing w:before="0" w:after="0" w:line="276" w:lineRule="auto"/>
        <w:ind w:left="1080"/>
        <w:rPr>
          <w:rFonts w:asciiTheme="minorHAnsi" w:hAnsiTheme="minorHAnsi"/>
          <w:bCs/>
          <w:sz w:val="22"/>
        </w:rPr>
      </w:pPr>
      <w:r w:rsidRPr="003A538F">
        <w:rPr>
          <w:rFonts w:asciiTheme="minorHAnsi" w:hAnsiTheme="minorHAnsi"/>
          <w:bCs/>
          <w:sz w:val="22"/>
        </w:rPr>
        <w:t>Timely identifying and resolving issues brings down this resource consuming process significantly.</w:t>
      </w:r>
    </w:p>
    <w:p w:rsidR="006050C6" w:rsidRPr="003A538F" w:rsidRDefault="006050C6" w:rsidP="00690A59">
      <w:pPr>
        <w:pStyle w:val="ListParagraph"/>
        <w:spacing w:before="0" w:after="0" w:line="276" w:lineRule="auto"/>
        <w:ind w:left="1800"/>
        <w:rPr>
          <w:rFonts w:asciiTheme="minorHAnsi" w:hAnsiTheme="minorHAnsi"/>
          <w:bCs/>
          <w:sz w:val="22"/>
          <w:lang w:val="en-IN"/>
        </w:rPr>
      </w:pPr>
    </w:p>
    <w:p w:rsidR="00690A59" w:rsidRPr="003A538F" w:rsidRDefault="00690A59" w:rsidP="00690A59">
      <w:pPr>
        <w:pStyle w:val="Bulletlist"/>
        <w:numPr>
          <w:ilvl w:val="1"/>
          <w:numId w:val="8"/>
        </w:numPr>
        <w:ind w:left="720"/>
      </w:pPr>
      <w:r w:rsidRPr="003A538F">
        <w:t>Enable growth opportunities</w:t>
      </w:r>
    </w:p>
    <w:p w:rsidR="00690A59" w:rsidRPr="003A538F" w:rsidRDefault="00690A59" w:rsidP="00690A59">
      <w:pPr>
        <w:pStyle w:val="ListParagraph"/>
        <w:numPr>
          <w:ilvl w:val="0"/>
          <w:numId w:val="7"/>
        </w:numPr>
        <w:spacing w:before="0" w:after="0" w:line="276" w:lineRule="auto"/>
        <w:ind w:left="1080"/>
        <w:rPr>
          <w:rFonts w:asciiTheme="minorHAnsi" w:hAnsiTheme="minorHAnsi"/>
          <w:bCs/>
          <w:sz w:val="22"/>
        </w:rPr>
      </w:pPr>
      <w:r w:rsidRPr="003A538F">
        <w:rPr>
          <w:rFonts w:asciiTheme="minorHAnsi" w:hAnsiTheme="minorHAnsi"/>
          <w:bCs/>
          <w:sz w:val="22"/>
        </w:rPr>
        <w:t>Support subsc</w:t>
      </w:r>
      <w:r w:rsidR="008274CE" w:rsidRPr="003A538F">
        <w:rPr>
          <w:rFonts w:asciiTheme="minorHAnsi" w:hAnsiTheme="minorHAnsi"/>
          <w:bCs/>
          <w:sz w:val="22"/>
        </w:rPr>
        <w:t>riber growth with real-time user experience</w:t>
      </w:r>
      <w:del w:id="64" w:author="Asma Doni" w:date="2017-01-27T19:20:00Z">
        <w:r w:rsidRPr="003A538F" w:rsidDel="0028337B">
          <w:rPr>
            <w:rFonts w:asciiTheme="minorHAnsi" w:hAnsiTheme="minorHAnsi"/>
            <w:bCs/>
            <w:sz w:val="22"/>
          </w:rPr>
          <w:delText>.</w:delText>
        </w:r>
      </w:del>
    </w:p>
    <w:p w:rsidR="00690A59" w:rsidRPr="003A538F" w:rsidRDefault="00690A59" w:rsidP="00690A59">
      <w:pPr>
        <w:pStyle w:val="ListParagraph"/>
        <w:spacing w:before="0" w:after="0" w:line="276" w:lineRule="auto"/>
        <w:ind w:left="1800"/>
        <w:rPr>
          <w:rFonts w:asciiTheme="minorHAnsi" w:hAnsiTheme="minorHAnsi"/>
          <w:bCs/>
          <w:sz w:val="22"/>
          <w:lang w:val="en-IN"/>
        </w:rPr>
      </w:pPr>
    </w:p>
    <w:p w:rsidR="00690A59" w:rsidRPr="003A538F" w:rsidRDefault="00690A59" w:rsidP="00690A59">
      <w:pPr>
        <w:pStyle w:val="Bulletlist"/>
        <w:numPr>
          <w:ilvl w:val="1"/>
          <w:numId w:val="8"/>
        </w:numPr>
        <w:ind w:left="720"/>
      </w:pPr>
      <w:r w:rsidRPr="003A538F">
        <w:t>Business Agility (detect and respond effectively and efficiently)</w:t>
      </w:r>
    </w:p>
    <w:p w:rsidR="00690A59" w:rsidRPr="003A538F" w:rsidRDefault="00690A59" w:rsidP="00690A59">
      <w:pPr>
        <w:pStyle w:val="ListParagraph"/>
        <w:numPr>
          <w:ilvl w:val="0"/>
          <w:numId w:val="7"/>
        </w:numPr>
        <w:spacing w:before="0" w:after="0" w:line="276" w:lineRule="auto"/>
        <w:ind w:left="1080"/>
        <w:rPr>
          <w:bCs/>
          <w:sz w:val="22"/>
        </w:rPr>
      </w:pPr>
      <w:r w:rsidRPr="003A538F">
        <w:rPr>
          <w:rFonts w:asciiTheme="minorHAnsi" w:hAnsiTheme="minorHAnsi"/>
          <w:bCs/>
          <w:sz w:val="22"/>
        </w:rPr>
        <w:t>Aims to</w:t>
      </w:r>
      <w:r w:rsidRPr="003A538F">
        <w:rPr>
          <w:rFonts w:asciiTheme="minorHAnsi" w:hAnsiTheme="minorHAnsi"/>
          <w:b/>
          <w:bCs/>
          <w:sz w:val="22"/>
        </w:rPr>
        <w:t xml:space="preserve"> </w:t>
      </w:r>
      <w:r w:rsidRPr="003A538F">
        <w:rPr>
          <w:rFonts w:asciiTheme="minorHAnsi" w:hAnsiTheme="minorHAnsi"/>
          <w:bCs/>
          <w:sz w:val="22"/>
        </w:rPr>
        <w:t>enable understanding, inform decisions, and enhance business agility</w:t>
      </w:r>
      <w:del w:id="65" w:author="Asma Doni" w:date="2017-01-27T19:20:00Z">
        <w:r w:rsidRPr="003A538F" w:rsidDel="0028337B">
          <w:rPr>
            <w:rFonts w:asciiTheme="minorHAnsi" w:hAnsiTheme="minorHAnsi"/>
            <w:bCs/>
            <w:sz w:val="22"/>
          </w:rPr>
          <w:delText>.</w:delText>
        </w:r>
      </w:del>
    </w:p>
    <w:p w:rsidR="00EF7E97" w:rsidRPr="003A538F" w:rsidRDefault="00EF7E97" w:rsidP="00690A59">
      <w:pPr>
        <w:pStyle w:val="Heading1"/>
        <w:ind w:left="0" w:firstLine="0"/>
      </w:pPr>
      <w:r w:rsidRPr="003A538F">
        <w:t xml:space="preserve">Challenges Faced by </w:t>
      </w:r>
      <w:bookmarkEnd w:id="63"/>
      <w:r w:rsidR="00BF2362" w:rsidRPr="003A538F">
        <w:t>SyneMobile</w:t>
      </w:r>
    </w:p>
    <w:p w:rsidR="00426024" w:rsidRPr="003A538F" w:rsidRDefault="0058490A" w:rsidP="00B578E5">
      <w:pPr>
        <w:spacing w:before="0" w:after="0" w:line="276" w:lineRule="auto"/>
        <w:ind w:left="360"/>
        <w:rPr>
          <w:rFonts w:asciiTheme="minorHAnsi" w:hAnsiTheme="minorHAnsi" w:cstheme="minorHAnsi"/>
          <w:sz w:val="22"/>
        </w:rPr>
      </w:pPr>
      <w:r w:rsidRPr="003A538F">
        <w:rPr>
          <w:rFonts w:asciiTheme="minorHAnsi" w:hAnsiTheme="minorHAnsi" w:cstheme="minorHAnsi"/>
          <w:sz w:val="22"/>
        </w:rPr>
        <w:t xml:space="preserve">Following challenges were faced while developing/designing </w:t>
      </w:r>
      <w:r w:rsidR="00EF6805" w:rsidRPr="003A538F">
        <w:rPr>
          <w:rFonts w:asciiTheme="minorHAnsi" w:hAnsiTheme="minorHAnsi" w:cstheme="minorHAnsi"/>
          <w:sz w:val="22"/>
        </w:rPr>
        <w:t>SyneMobile</w:t>
      </w:r>
      <w:r w:rsidR="00426024" w:rsidRPr="003A538F">
        <w:rPr>
          <w:rFonts w:asciiTheme="minorHAnsi" w:hAnsiTheme="minorHAnsi" w:cstheme="minorHAnsi"/>
          <w:sz w:val="22"/>
        </w:rPr>
        <w:t>:</w:t>
      </w:r>
    </w:p>
    <w:p w:rsidR="00A31541" w:rsidRPr="0028337B" w:rsidRDefault="001C00B3" w:rsidP="00B578E5">
      <w:pPr>
        <w:pStyle w:val="ListParagraph"/>
        <w:numPr>
          <w:ilvl w:val="0"/>
          <w:numId w:val="5"/>
        </w:numPr>
        <w:spacing w:before="0" w:after="0" w:line="276" w:lineRule="auto"/>
        <w:ind w:left="1080"/>
        <w:rPr>
          <w:rFonts w:asciiTheme="minorHAnsi" w:hAnsiTheme="minorHAnsi" w:cstheme="minorHAnsi"/>
          <w:sz w:val="22"/>
        </w:rPr>
      </w:pPr>
      <w:r w:rsidRPr="0028337B">
        <w:rPr>
          <w:rFonts w:asciiTheme="minorHAnsi" w:hAnsiTheme="minorHAnsi" w:cstheme="minorHAnsi"/>
          <w:sz w:val="22"/>
        </w:rPr>
        <w:t xml:space="preserve">We wanted to </w:t>
      </w:r>
      <w:r w:rsidR="00B60DA4" w:rsidRPr="0028337B">
        <w:rPr>
          <w:rFonts w:asciiTheme="minorHAnsi" w:hAnsiTheme="minorHAnsi" w:cstheme="minorHAnsi"/>
          <w:sz w:val="22"/>
        </w:rPr>
        <w:t>provid</w:t>
      </w:r>
      <w:r w:rsidRPr="0028337B">
        <w:rPr>
          <w:rFonts w:asciiTheme="minorHAnsi" w:hAnsiTheme="minorHAnsi" w:cstheme="minorHAnsi"/>
          <w:sz w:val="22"/>
        </w:rPr>
        <w:t>e</w:t>
      </w:r>
      <w:r w:rsidR="00B60DA4" w:rsidRPr="0028337B">
        <w:rPr>
          <w:rFonts w:asciiTheme="minorHAnsi" w:hAnsiTheme="minorHAnsi" w:cstheme="minorHAnsi"/>
          <w:sz w:val="22"/>
        </w:rPr>
        <w:t xml:space="preserve"> a seamless technical support where a tech agent can remotely access user</w:t>
      </w:r>
      <w:r w:rsidR="0028337B">
        <w:rPr>
          <w:rFonts w:asciiTheme="minorHAnsi" w:hAnsiTheme="minorHAnsi" w:cstheme="minorHAnsi"/>
          <w:sz w:val="22"/>
        </w:rPr>
        <w:t>’</w:t>
      </w:r>
      <w:r w:rsidR="00B60DA4" w:rsidRPr="0028337B">
        <w:rPr>
          <w:rFonts w:asciiTheme="minorHAnsi" w:hAnsiTheme="minorHAnsi" w:cstheme="minorHAnsi"/>
          <w:sz w:val="22"/>
        </w:rPr>
        <w:t>s device.</w:t>
      </w:r>
      <w:r w:rsidR="001A5FC4" w:rsidRPr="0028337B">
        <w:rPr>
          <w:rFonts w:asciiTheme="minorHAnsi" w:hAnsiTheme="minorHAnsi" w:cstheme="minorHAnsi"/>
          <w:sz w:val="22"/>
        </w:rPr>
        <w:t xml:space="preserve"> We were fac</w:t>
      </w:r>
      <w:r w:rsidRPr="0028337B">
        <w:rPr>
          <w:rFonts w:asciiTheme="minorHAnsi" w:hAnsiTheme="minorHAnsi" w:cstheme="minorHAnsi"/>
          <w:sz w:val="22"/>
        </w:rPr>
        <w:t xml:space="preserve">ing issues to finalize a proper channel </w:t>
      </w:r>
      <w:r w:rsidR="0028337B">
        <w:rPr>
          <w:rFonts w:asciiTheme="minorHAnsi" w:hAnsiTheme="minorHAnsi" w:cstheme="minorHAnsi"/>
          <w:sz w:val="22"/>
        </w:rPr>
        <w:t>that</w:t>
      </w:r>
      <w:r w:rsidR="0028337B" w:rsidRPr="0028337B">
        <w:rPr>
          <w:rFonts w:asciiTheme="minorHAnsi" w:hAnsiTheme="minorHAnsi" w:cstheme="minorHAnsi"/>
          <w:sz w:val="22"/>
        </w:rPr>
        <w:t xml:space="preserve"> </w:t>
      </w:r>
      <w:r w:rsidRPr="0028337B">
        <w:rPr>
          <w:rFonts w:asciiTheme="minorHAnsi" w:hAnsiTheme="minorHAnsi" w:cstheme="minorHAnsi"/>
          <w:sz w:val="22"/>
        </w:rPr>
        <w:t>will provide a real-time user experience and at the same time should be secured.</w:t>
      </w:r>
      <w:r w:rsidR="00BB7961" w:rsidRPr="0028337B">
        <w:rPr>
          <w:rFonts w:asciiTheme="minorHAnsi" w:hAnsiTheme="minorHAnsi" w:cstheme="minorHAnsi"/>
          <w:sz w:val="22"/>
        </w:rPr>
        <w:t xml:space="preserve"> After </w:t>
      </w:r>
      <w:r w:rsidR="0028337B">
        <w:rPr>
          <w:rFonts w:asciiTheme="minorHAnsi" w:hAnsiTheme="minorHAnsi" w:cstheme="minorHAnsi"/>
          <w:sz w:val="22"/>
        </w:rPr>
        <w:t>spending</w:t>
      </w:r>
      <w:r w:rsidR="0028337B" w:rsidRPr="0028337B">
        <w:rPr>
          <w:rFonts w:asciiTheme="minorHAnsi" w:hAnsiTheme="minorHAnsi" w:cstheme="minorHAnsi"/>
          <w:sz w:val="22"/>
        </w:rPr>
        <w:t xml:space="preserve"> </w:t>
      </w:r>
      <w:r w:rsidR="00BB7961" w:rsidRPr="0028337B">
        <w:rPr>
          <w:rFonts w:asciiTheme="minorHAnsi" w:hAnsiTheme="minorHAnsi" w:cstheme="minorHAnsi"/>
          <w:sz w:val="22"/>
        </w:rPr>
        <w:t>a lot of time</w:t>
      </w:r>
      <w:r w:rsidR="0028337B">
        <w:rPr>
          <w:rFonts w:asciiTheme="minorHAnsi" w:hAnsiTheme="minorHAnsi" w:cstheme="minorHAnsi"/>
          <w:sz w:val="22"/>
        </w:rPr>
        <w:t>,</w:t>
      </w:r>
      <w:r w:rsidR="00BB7961" w:rsidRPr="0028337B">
        <w:rPr>
          <w:rFonts w:asciiTheme="minorHAnsi" w:hAnsiTheme="minorHAnsi" w:cstheme="minorHAnsi"/>
          <w:sz w:val="22"/>
        </w:rPr>
        <w:t xml:space="preserve"> we </w:t>
      </w:r>
      <w:ins w:id="66" w:author="Bhardwaj, Vishal" w:date="2017-01-31T13:18:00Z">
        <w:r w:rsidR="00FB051B">
          <w:rPr>
            <w:rFonts w:asciiTheme="minorHAnsi" w:hAnsiTheme="minorHAnsi" w:cstheme="minorHAnsi"/>
            <w:sz w:val="22"/>
          </w:rPr>
          <w:t xml:space="preserve">implemented </w:t>
        </w:r>
      </w:ins>
      <w:del w:id="67" w:author="Bhardwaj, Vishal" w:date="2017-01-31T13:18:00Z">
        <w:r w:rsidR="00BB7961" w:rsidRPr="0028337B" w:rsidDel="00FB051B">
          <w:rPr>
            <w:rFonts w:asciiTheme="minorHAnsi" w:hAnsiTheme="minorHAnsi" w:cstheme="minorHAnsi"/>
            <w:sz w:val="22"/>
          </w:rPr>
          <w:delText>integrated</w:delText>
        </w:r>
      </w:del>
      <w:r w:rsidR="00BB7961" w:rsidRPr="0028337B">
        <w:rPr>
          <w:rFonts w:asciiTheme="minorHAnsi" w:hAnsiTheme="minorHAnsi" w:cstheme="minorHAnsi"/>
          <w:sz w:val="22"/>
        </w:rPr>
        <w:t xml:space="preserve"> </w:t>
      </w:r>
      <w:ins w:id="68" w:author="Bhardwaj, Vishal" w:date="2017-01-31T13:17:00Z">
        <w:r w:rsidR="00C01EF8">
          <w:rPr>
            <w:rFonts w:asciiTheme="minorHAnsi" w:hAnsiTheme="minorHAnsi" w:cstheme="minorHAnsi"/>
            <w:sz w:val="22"/>
          </w:rPr>
          <w:t xml:space="preserve">a </w:t>
        </w:r>
      </w:ins>
      <w:del w:id="69" w:author="Bhardwaj, Vishal" w:date="2017-01-31T13:17:00Z">
        <w:r w:rsidR="00BB7961" w:rsidRPr="0028337B" w:rsidDel="00C01EF8">
          <w:rPr>
            <w:rFonts w:asciiTheme="minorHAnsi" w:hAnsiTheme="minorHAnsi" w:cstheme="minorHAnsi"/>
            <w:sz w:val="22"/>
          </w:rPr>
          <w:delText>the</w:delText>
        </w:r>
      </w:del>
      <w:r w:rsidR="00BB7961" w:rsidRPr="0028337B">
        <w:rPr>
          <w:rFonts w:asciiTheme="minorHAnsi" w:hAnsiTheme="minorHAnsi" w:cstheme="minorHAnsi"/>
          <w:sz w:val="22"/>
        </w:rPr>
        <w:t xml:space="preserve"> </w:t>
      </w:r>
      <w:ins w:id="70" w:author="Bhardwaj, Vishal" w:date="2017-01-31T13:17:00Z">
        <w:r w:rsidR="003C121F">
          <w:rPr>
            <w:rFonts w:asciiTheme="minorHAnsi" w:hAnsiTheme="minorHAnsi" w:cstheme="minorHAnsi"/>
            <w:sz w:val="22"/>
          </w:rPr>
          <w:t xml:space="preserve">Remote </w:t>
        </w:r>
      </w:ins>
      <w:commentRangeStart w:id="71"/>
      <w:del w:id="72" w:author="Bhardwaj, Vishal" w:date="2017-01-31T13:17:00Z">
        <w:r w:rsidR="00BB7961" w:rsidRPr="0028337B" w:rsidDel="003C121F">
          <w:rPr>
            <w:rFonts w:asciiTheme="minorHAnsi" w:hAnsiTheme="minorHAnsi" w:cstheme="minorHAnsi"/>
            <w:sz w:val="22"/>
          </w:rPr>
          <w:delText>Pub</w:delText>
        </w:r>
        <w:r w:rsidR="00046C10" w:rsidRPr="0028337B" w:rsidDel="003C121F">
          <w:rPr>
            <w:rFonts w:asciiTheme="minorHAnsi" w:hAnsiTheme="minorHAnsi" w:cstheme="minorHAnsi"/>
            <w:sz w:val="22"/>
          </w:rPr>
          <w:delText>N</w:delText>
        </w:r>
        <w:r w:rsidR="00BB7961" w:rsidRPr="0028337B" w:rsidDel="003C121F">
          <w:rPr>
            <w:rFonts w:asciiTheme="minorHAnsi" w:hAnsiTheme="minorHAnsi" w:cstheme="minorHAnsi"/>
            <w:sz w:val="22"/>
          </w:rPr>
          <w:delText>ub</w:delText>
        </w:r>
      </w:del>
      <w:commentRangeEnd w:id="71"/>
      <w:r w:rsidR="00881E77">
        <w:rPr>
          <w:rStyle w:val="CommentReference"/>
        </w:rPr>
        <w:commentReference w:id="71"/>
      </w:r>
      <w:r w:rsidR="00BB7961" w:rsidRPr="0028337B">
        <w:rPr>
          <w:rFonts w:asciiTheme="minorHAnsi" w:hAnsiTheme="minorHAnsi" w:cstheme="minorHAnsi"/>
          <w:sz w:val="22"/>
        </w:rPr>
        <w:t xml:space="preserve"> API</w:t>
      </w:r>
      <w:del w:id="73" w:author="Bhardwaj, Vishal" w:date="2017-01-31T13:17:00Z">
        <w:r w:rsidR="00BB7961" w:rsidRPr="0028337B" w:rsidDel="00C01EF8">
          <w:rPr>
            <w:rFonts w:asciiTheme="minorHAnsi" w:hAnsiTheme="minorHAnsi" w:cstheme="minorHAnsi"/>
            <w:sz w:val="22"/>
          </w:rPr>
          <w:delText>s</w:delText>
        </w:r>
      </w:del>
      <w:ins w:id="74" w:author="Bhardwaj, Vishal" w:date="2017-01-31T13:17:00Z">
        <w:r w:rsidR="00C01EF8">
          <w:rPr>
            <w:rFonts w:asciiTheme="minorHAnsi" w:hAnsiTheme="minorHAnsi" w:cstheme="minorHAnsi"/>
            <w:sz w:val="22"/>
          </w:rPr>
          <w:t xml:space="preserve"> channel</w:t>
        </w:r>
      </w:ins>
      <w:r w:rsidR="0028337B">
        <w:rPr>
          <w:rFonts w:asciiTheme="minorHAnsi" w:hAnsiTheme="minorHAnsi" w:cstheme="minorHAnsi"/>
          <w:sz w:val="22"/>
        </w:rPr>
        <w:t>,</w:t>
      </w:r>
      <w:r w:rsidR="00046C10" w:rsidRPr="0028337B">
        <w:rPr>
          <w:rFonts w:asciiTheme="minorHAnsi" w:hAnsiTheme="minorHAnsi" w:cstheme="minorHAnsi"/>
          <w:sz w:val="22"/>
        </w:rPr>
        <w:t xml:space="preserve"> which is purpose-built to handle all the complexities of data streams.</w:t>
      </w:r>
    </w:p>
    <w:p w:rsidR="00D1430B" w:rsidRPr="0028337B" w:rsidRDefault="00497855" w:rsidP="00B578E5">
      <w:pPr>
        <w:pStyle w:val="ListParagraph"/>
        <w:numPr>
          <w:ilvl w:val="0"/>
          <w:numId w:val="5"/>
        </w:numPr>
        <w:spacing w:before="0" w:after="0" w:line="276" w:lineRule="auto"/>
        <w:ind w:left="1080"/>
        <w:rPr>
          <w:rFonts w:asciiTheme="minorHAnsi" w:hAnsiTheme="minorHAnsi" w:cstheme="minorHAnsi"/>
          <w:sz w:val="22"/>
        </w:rPr>
      </w:pPr>
      <w:r w:rsidRPr="0028337B">
        <w:rPr>
          <w:rFonts w:asciiTheme="minorHAnsi" w:hAnsiTheme="minorHAnsi" w:cstheme="minorHAnsi"/>
          <w:sz w:val="22"/>
        </w:rPr>
        <w:t xml:space="preserve">While developing an efficient Telemetry system, </w:t>
      </w:r>
      <w:r w:rsidR="00543DFB" w:rsidRPr="0028337B">
        <w:rPr>
          <w:rFonts w:asciiTheme="minorHAnsi" w:hAnsiTheme="minorHAnsi" w:cstheme="minorHAnsi"/>
          <w:sz w:val="22"/>
        </w:rPr>
        <w:t xml:space="preserve">it was challenging to </w:t>
      </w:r>
      <w:r w:rsidR="007153A5" w:rsidRPr="0028337B">
        <w:rPr>
          <w:rFonts w:asciiTheme="minorHAnsi" w:hAnsiTheme="minorHAnsi" w:cstheme="minorHAnsi"/>
          <w:sz w:val="22"/>
        </w:rPr>
        <w:t>determine</w:t>
      </w:r>
      <w:r w:rsidRPr="0028337B">
        <w:rPr>
          <w:rFonts w:asciiTheme="minorHAnsi" w:hAnsiTheme="minorHAnsi" w:cstheme="minorHAnsi"/>
          <w:sz w:val="22"/>
        </w:rPr>
        <w:t xml:space="preserve"> what kind of reports to generate</w:t>
      </w:r>
      <w:r w:rsidR="002541D4" w:rsidRPr="0028337B">
        <w:rPr>
          <w:rFonts w:asciiTheme="minorHAnsi" w:hAnsiTheme="minorHAnsi" w:cstheme="minorHAnsi"/>
          <w:sz w:val="22"/>
        </w:rPr>
        <w:t>,</w:t>
      </w:r>
      <w:r w:rsidRPr="0028337B">
        <w:rPr>
          <w:rFonts w:asciiTheme="minorHAnsi" w:hAnsiTheme="minorHAnsi" w:cstheme="minorHAnsi"/>
          <w:sz w:val="22"/>
        </w:rPr>
        <w:t xml:space="preserve"> how to process the</w:t>
      </w:r>
      <w:r w:rsidR="002541D4" w:rsidRPr="0028337B">
        <w:rPr>
          <w:rFonts w:asciiTheme="minorHAnsi" w:hAnsiTheme="minorHAnsi" w:cstheme="minorHAnsi"/>
          <w:sz w:val="22"/>
        </w:rPr>
        <w:t>m</w:t>
      </w:r>
      <w:r w:rsidR="000B106D">
        <w:rPr>
          <w:rFonts w:asciiTheme="minorHAnsi" w:hAnsiTheme="minorHAnsi" w:cstheme="minorHAnsi"/>
          <w:sz w:val="22"/>
        </w:rPr>
        <w:t>,</w:t>
      </w:r>
      <w:r w:rsidRPr="0028337B">
        <w:rPr>
          <w:rFonts w:asciiTheme="minorHAnsi" w:hAnsiTheme="minorHAnsi" w:cstheme="minorHAnsi"/>
          <w:sz w:val="22"/>
        </w:rPr>
        <w:t xml:space="preserve"> and deliver it to the user. A lot o</w:t>
      </w:r>
      <w:r w:rsidR="00DE5D08" w:rsidRPr="0028337B">
        <w:rPr>
          <w:rFonts w:asciiTheme="minorHAnsi" w:hAnsiTheme="minorHAnsi" w:cstheme="minorHAnsi"/>
          <w:sz w:val="22"/>
        </w:rPr>
        <w:t>f</w:t>
      </w:r>
      <w:r w:rsidRPr="0028337B">
        <w:rPr>
          <w:rFonts w:asciiTheme="minorHAnsi" w:hAnsiTheme="minorHAnsi" w:cstheme="minorHAnsi"/>
          <w:sz w:val="22"/>
        </w:rPr>
        <w:t xml:space="preserve"> business hours were spend on </w:t>
      </w:r>
      <w:r w:rsidR="00D54440" w:rsidRPr="0028337B">
        <w:rPr>
          <w:rFonts w:asciiTheme="minorHAnsi" w:hAnsiTheme="minorHAnsi" w:cstheme="minorHAnsi"/>
          <w:sz w:val="22"/>
        </w:rPr>
        <w:t>scrutinizing and gather</w:t>
      </w:r>
      <w:r w:rsidRPr="0028337B">
        <w:rPr>
          <w:rFonts w:asciiTheme="minorHAnsi" w:hAnsiTheme="minorHAnsi" w:cstheme="minorHAnsi"/>
          <w:sz w:val="22"/>
        </w:rPr>
        <w:t xml:space="preserve">ing the </w:t>
      </w:r>
      <w:r w:rsidR="00D54440" w:rsidRPr="0028337B">
        <w:rPr>
          <w:rFonts w:asciiTheme="minorHAnsi" w:hAnsiTheme="minorHAnsi" w:cstheme="minorHAnsi"/>
          <w:sz w:val="22"/>
        </w:rPr>
        <w:t>real time issues that users face such as app crashes, storage and battery level, to name a few.</w:t>
      </w:r>
    </w:p>
    <w:p w:rsidR="00247AE9" w:rsidRPr="0028337B" w:rsidRDefault="006B4545" w:rsidP="006B4545">
      <w:pPr>
        <w:pStyle w:val="ListParagraph"/>
        <w:numPr>
          <w:ilvl w:val="0"/>
          <w:numId w:val="5"/>
        </w:numPr>
        <w:spacing w:before="0" w:after="0" w:line="276" w:lineRule="auto"/>
        <w:ind w:left="1080"/>
        <w:rPr>
          <w:rFonts w:asciiTheme="minorHAnsi" w:hAnsiTheme="minorHAnsi" w:cstheme="minorHAnsi"/>
          <w:sz w:val="22"/>
        </w:rPr>
      </w:pPr>
      <w:r w:rsidRPr="0028337B">
        <w:rPr>
          <w:rFonts w:asciiTheme="minorHAnsi" w:hAnsiTheme="minorHAnsi" w:cstheme="minorHAnsi"/>
          <w:sz w:val="22"/>
        </w:rPr>
        <w:lastRenderedPageBreak/>
        <w:t>One of the biggest challenge was to cater to a large spectrum of Android devices with different make, models and screen sizes, on top of it, each OS version have specific restrictions. We made sure to have a similar user experience throughout the application with minimum deviation.</w:t>
      </w:r>
      <w:r w:rsidR="00D16748" w:rsidRPr="0028337B">
        <w:rPr>
          <w:rFonts w:asciiTheme="minorHAnsi" w:hAnsiTheme="minorHAnsi" w:cstheme="minorHAnsi"/>
          <w:sz w:val="22"/>
        </w:rPr>
        <w:t xml:space="preserve"> </w:t>
      </w:r>
    </w:p>
    <w:p w:rsidR="00EF7E97" w:rsidRPr="003A538F" w:rsidRDefault="00EF7E97" w:rsidP="00EF7E97">
      <w:pPr>
        <w:pStyle w:val="Heading1"/>
      </w:pPr>
      <w:bookmarkStart w:id="75" w:name="_Toc450152543"/>
      <w:r w:rsidRPr="003A538F">
        <w:t>Topic of this paper and its scope</w:t>
      </w:r>
      <w:bookmarkEnd w:id="75"/>
      <w:r w:rsidRPr="003A538F">
        <w:t xml:space="preserve"> </w:t>
      </w:r>
    </w:p>
    <w:p w:rsidR="00EF7E97" w:rsidRPr="003A538F" w:rsidRDefault="00EF7E97" w:rsidP="00B578E5">
      <w:pPr>
        <w:spacing w:before="0" w:line="276" w:lineRule="auto"/>
        <w:ind w:left="360"/>
        <w:rPr>
          <w:rFonts w:asciiTheme="minorHAnsi" w:hAnsiTheme="minorHAnsi"/>
          <w:sz w:val="22"/>
        </w:rPr>
      </w:pPr>
      <w:r w:rsidRPr="003A538F">
        <w:rPr>
          <w:rFonts w:asciiTheme="minorHAnsi" w:hAnsiTheme="minorHAnsi"/>
          <w:sz w:val="22"/>
        </w:rPr>
        <w:t>The scope of this paper covers the following:</w:t>
      </w:r>
    </w:p>
    <w:p w:rsidR="00F800EF" w:rsidRPr="000B106D" w:rsidRDefault="00885BBF" w:rsidP="00B578E5">
      <w:pPr>
        <w:pStyle w:val="ListParagraph"/>
        <w:numPr>
          <w:ilvl w:val="0"/>
          <w:numId w:val="5"/>
        </w:numPr>
        <w:spacing w:before="0" w:after="0" w:line="276" w:lineRule="auto"/>
        <w:ind w:left="1080"/>
        <w:rPr>
          <w:rFonts w:asciiTheme="minorHAnsi" w:hAnsiTheme="minorHAnsi"/>
          <w:sz w:val="22"/>
        </w:rPr>
      </w:pPr>
      <w:r w:rsidRPr="000B106D">
        <w:rPr>
          <w:rFonts w:asciiTheme="minorHAnsi" w:hAnsiTheme="minorHAnsi"/>
          <w:sz w:val="22"/>
        </w:rPr>
        <w:t>Overview of SyneMobile</w:t>
      </w:r>
    </w:p>
    <w:p w:rsidR="00885BBF" w:rsidRPr="000B106D" w:rsidRDefault="00885BBF" w:rsidP="00B578E5">
      <w:pPr>
        <w:pStyle w:val="ListParagraph"/>
        <w:numPr>
          <w:ilvl w:val="0"/>
          <w:numId w:val="5"/>
        </w:numPr>
        <w:spacing w:before="0" w:after="0" w:line="276" w:lineRule="auto"/>
        <w:ind w:left="1080"/>
        <w:rPr>
          <w:rFonts w:asciiTheme="minorHAnsi" w:hAnsiTheme="minorHAnsi"/>
          <w:sz w:val="22"/>
        </w:rPr>
      </w:pPr>
      <w:r w:rsidRPr="000B106D">
        <w:rPr>
          <w:rFonts w:asciiTheme="minorHAnsi" w:hAnsiTheme="minorHAnsi"/>
          <w:sz w:val="22"/>
        </w:rPr>
        <w:t>Advantages of SyneMobile</w:t>
      </w:r>
    </w:p>
    <w:p w:rsidR="00F54FC7" w:rsidRPr="000B106D" w:rsidRDefault="00F54FC7" w:rsidP="00B578E5">
      <w:pPr>
        <w:pStyle w:val="ListParagraph"/>
        <w:numPr>
          <w:ilvl w:val="0"/>
          <w:numId w:val="5"/>
        </w:numPr>
        <w:spacing w:before="0" w:after="0" w:line="276" w:lineRule="auto"/>
        <w:ind w:left="1080"/>
        <w:rPr>
          <w:rFonts w:asciiTheme="minorHAnsi" w:hAnsiTheme="minorHAnsi"/>
          <w:sz w:val="22"/>
        </w:rPr>
      </w:pPr>
      <w:r w:rsidRPr="000B106D">
        <w:rPr>
          <w:rFonts w:asciiTheme="minorHAnsi" w:hAnsiTheme="minorHAnsi"/>
          <w:sz w:val="22"/>
        </w:rPr>
        <w:t>Challenges faced while developing this application</w:t>
      </w:r>
    </w:p>
    <w:p w:rsidR="00061BB5" w:rsidRPr="000B106D" w:rsidRDefault="000A794F" w:rsidP="00B578E5">
      <w:pPr>
        <w:pStyle w:val="ListParagraph"/>
        <w:numPr>
          <w:ilvl w:val="0"/>
          <w:numId w:val="5"/>
        </w:numPr>
        <w:spacing w:before="0" w:after="0" w:line="276" w:lineRule="auto"/>
        <w:ind w:left="1080"/>
        <w:rPr>
          <w:rFonts w:asciiTheme="minorHAnsi" w:hAnsiTheme="minorHAnsi"/>
          <w:sz w:val="22"/>
        </w:rPr>
      </w:pPr>
      <w:r w:rsidRPr="000B106D">
        <w:rPr>
          <w:rFonts w:asciiTheme="minorHAnsi" w:hAnsiTheme="minorHAnsi"/>
          <w:sz w:val="22"/>
        </w:rPr>
        <w:t>Business Impact</w:t>
      </w:r>
    </w:p>
    <w:p w:rsidR="00EF7E97" w:rsidRPr="003A538F" w:rsidRDefault="00EF7E97" w:rsidP="00EF7E97">
      <w:pPr>
        <w:spacing w:before="0" w:after="0" w:line="240" w:lineRule="auto"/>
        <w:rPr>
          <w:rFonts w:asciiTheme="minorHAnsi" w:hAnsiTheme="minorHAnsi"/>
          <w:sz w:val="22"/>
        </w:rPr>
      </w:pPr>
    </w:p>
    <w:p w:rsidR="00EF7E97" w:rsidRPr="003A538F" w:rsidRDefault="00EF7E97" w:rsidP="00EF7E97">
      <w:pPr>
        <w:pStyle w:val="Heading1"/>
      </w:pPr>
      <w:bookmarkStart w:id="76" w:name="_Toc450152544"/>
      <w:r w:rsidRPr="003A538F">
        <w:t>Solution Offering by Synechron</w:t>
      </w:r>
      <w:bookmarkEnd w:id="76"/>
    </w:p>
    <w:p w:rsidR="00EF7E97" w:rsidRPr="003A538F" w:rsidRDefault="00EF7E97" w:rsidP="00CA7BCB">
      <w:pPr>
        <w:spacing w:before="0" w:after="0" w:line="276" w:lineRule="auto"/>
        <w:ind w:left="360"/>
        <w:rPr>
          <w:rFonts w:asciiTheme="minorHAnsi" w:hAnsiTheme="minorHAnsi"/>
          <w:sz w:val="22"/>
        </w:rPr>
      </w:pPr>
      <w:r w:rsidRPr="003A538F">
        <w:rPr>
          <w:rFonts w:asciiTheme="minorHAnsi" w:hAnsiTheme="minorHAnsi"/>
          <w:sz w:val="22"/>
        </w:rPr>
        <w:t xml:space="preserve">Synechron has </w:t>
      </w:r>
      <w:r w:rsidR="002F22F6" w:rsidRPr="003A538F">
        <w:rPr>
          <w:rFonts w:asciiTheme="minorHAnsi" w:hAnsiTheme="minorHAnsi"/>
          <w:sz w:val="22"/>
        </w:rPr>
        <w:t>designed/</w:t>
      </w:r>
      <w:r w:rsidRPr="003A538F">
        <w:rPr>
          <w:rFonts w:asciiTheme="minorHAnsi" w:hAnsiTheme="minorHAnsi"/>
          <w:sz w:val="22"/>
        </w:rPr>
        <w:t xml:space="preserve">developed </w:t>
      </w:r>
      <w:r w:rsidR="002F22F6" w:rsidRPr="003A538F">
        <w:rPr>
          <w:rFonts w:asciiTheme="minorHAnsi" w:hAnsiTheme="minorHAnsi"/>
          <w:sz w:val="22"/>
        </w:rPr>
        <w:t xml:space="preserve">the </w:t>
      </w:r>
      <w:r w:rsidR="002B763A" w:rsidRPr="003A538F">
        <w:rPr>
          <w:rFonts w:asciiTheme="minorHAnsi" w:hAnsiTheme="minorHAnsi"/>
          <w:sz w:val="22"/>
        </w:rPr>
        <w:t>SyneMobile</w:t>
      </w:r>
      <w:r w:rsidR="002F22F6" w:rsidRPr="003A538F">
        <w:rPr>
          <w:rFonts w:asciiTheme="minorHAnsi" w:hAnsiTheme="minorHAnsi"/>
          <w:sz w:val="22"/>
        </w:rPr>
        <w:t xml:space="preserve"> that is </w:t>
      </w:r>
      <w:r w:rsidRPr="003A538F">
        <w:rPr>
          <w:rFonts w:asciiTheme="minorHAnsi" w:hAnsiTheme="minorHAnsi"/>
          <w:sz w:val="22"/>
        </w:rPr>
        <w:t xml:space="preserve">based on </w:t>
      </w:r>
      <w:r w:rsidR="002F22F6" w:rsidRPr="003A538F">
        <w:rPr>
          <w:rFonts w:asciiTheme="minorHAnsi" w:hAnsiTheme="minorHAnsi"/>
          <w:sz w:val="22"/>
        </w:rPr>
        <w:t xml:space="preserve">the </w:t>
      </w:r>
      <w:r w:rsidR="002B763A" w:rsidRPr="003A538F">
        <w:rPr>
          <w:rFonts w:asciiTheme="minorHAnsi" w:hAnsiTheme="minorHAnsi"/>
          <w:sz w:val="22"/>
        </w:rPr>
        <w:t>Android/Mobility</w:t>
      </w:r>
      <w:r w:rsidR="002F22F6" w:rsidRPr="003A538F">
        <w:rPr>
          <w:rFonts w:asciiTheme="minorHAnsi" w:hAnsiTheme="minorHAnsi"/>
          <w:sz w:val="22"/>
        </w:rPr>
        <w:t xml:space="preserve"> </w:t>
      </w:r>
      <w:r w:rsidRPr="003A538F">
        <w:rPr>
          <w:rFonts w:asciiTheme="minorHAnsi" w:hAnsiTheme="minorHAnsi"/>
          <w:sz w:val="22"/>
        </w:rPr>
        <w:t>domain</w:t>
      </w:r>
      <w:r w:rsidR="003B5464" w:rsidRPr="003A538F">
        <w:rPr>
          <w:rFonts w:asciiTheme="minorHAnsi" w:hAnsiTheme="minorHAnsi"/>
          <w:sz w:val="22"/>
        </w:rPr>
        <w:t>. Thi</w:t>
      </w:r>
      <w:r w:rsidRPr="003A538F">
        <w:rPr>
          <w:rFonts w:asciiTheme="minorHAnsi" w:hAnsiTheme="minorHAnsi"/>
          <w:sz w:val="22"/>
        </w:rPr>
        <w:t>s</w:t>
      </w:r>
      <w:r w:rsidR="003B5464" w:rsidRPr="003A538F">
        <w:rPr>
          <w:rFonts w:asciiTheme="minorHAnsi" w:hAnsiTheme="minorHAnsi"/>
          <w:sz w:val="22"/>
        </w:rPr>
        <w:t xml:space="preserve"> </w:t>
      </w:r>
      <w:r w:rsidR="00461F29" w:rsidRPr="003A538F">
        <w:rPr>
          <w:rFonts w:asciiTheme="minorHAnsi" w:hAnsiTheme="minorHAnsi"/>
          <w:sz w:val="22"/>
        </w:rPr>
        <w:t>application</w:t>
      </w:r>
      <w:r w:rsidRPr="003A538F">
        <w:rPr>
          <w:rFonts w:asciiTheme="minorHAnsi" w:hAnsiTheme="minorHAnsi"/>
          <w:sz w:val="22"/>
        </w:rPr>
        <w:t xml:space="preserve"> address</w:t>
      </w:r>
      <w:r w:rsidR="003B5464" w:rsidRPr="003A538F">
        <w:rPr>
          <w:rFonts w:asciiTheme="minorHAnsi" w:hAnsiTheme="minorHAnsi"/>
          <w:sz w:val="22"/>
        </w:rPr>
        <w:t>es</w:t>
      </w:r>
      <w:r w:rsidRPr="003A538F">
        <w:rPr>
          <w:rFonts w:asciiTheme="minorHAnsi" w:hAnsiTheme="minorHAnsi"/>
          <w:sz w:val="22"/>
        </w:rPr>
        <w:t xml:space="preserve"> the key challenges enumerated above.</w:t>
      </w:r>
    </w:p>
    <w:p w:rsidR="00EF7E97" w:rsidRPr="003A538F" w:rsidRDefault="001D2CA0" w:rsidP="00F800EF">
      <w:pPr>
        <w:pStyle w:val="Heading3"/>
      </w:pPr>
      <w:bookmarkStart w:id="77" w:name="_Toc450152546"/>
      <w:r w:rsidRPr="003A538F">
        <w:t>SyneMobile</w:t>
      </w:r>
      <w:r w:rsidR="00A030D1" w:rsidRPr="003A538F">
        <w:t xml:space="preserve"> </w:t>
      </w:r>
      <w:r w:rsidR="00EF7E97" w:rsidRPr="003A538F">
        <w:t>Workflow</w:t>
      </w:r>
      <w:bookmarkEnd w:id="77"/>
      <w:r w:rsidR="003B5464" w:rsidRPr="003A538F">
        <w:t xml:space="preserve"> – High-Level Architecture</w:t>
      </w:r>
    </w:p>
    <w:p w:rsidR="00BE2350" w:rsidRDefault="00BE2350" w:rsidP="00A030D1">
      <w:pPr>
        <w:spacing w:before="0" w:after="0" w:line="276" w:lineRule="auto"/>
        <w:ind w:left="720"/>
        <w:jc w:val="left"/>
        <w:rPr>
          <w:noProof/>
        </w:rPr>
      </w:pPr>
      <w:r w:rsidRPr="00BE2350">
        <w:rPr>
          <w:noProof/>
        </w:rPr>
        <w:drawing>
          <wp:inline distT="0" distB="0" distL="0" distR="0">
            <wp:extent cx="5943600" cy="4554855"/>
            <wp:effectExtent l="19050" t="0" r="0" b="0"/>
            <wp:docPr id="18"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6248401"/>
                      <a:chOff x="762000" y="304800"/>
                      <a:chExt cx="8153400" cy="6248401"/>
                    </a:xfrm>
                  </a:grpSpPr>
                  <a:sp>
                    <a:nvSpPr>
                      <a:cNvPr id="5" name="Rectangle 4"/>
                      <a:cNvSpPr/>
                    </a:nvSpPr>
                    <a:spPr>
                      <a:xfrm>
                        <a:off x="2133601" y="2708028"/>
                        <a:ext cx="4648200" cy="2702172"/>
                      </a:xfrm>
                      <a:prstGeom prst="rect">
                        <a:avLst/>
                      </a:prstGeom>
                      <a:solidFill>
                        <a:schemeClr val="accent1">
                          <a:lumMod val="20000"/>
                          <a:lumOff val="8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8" name="Group 27"/>
                      <a:cNvGrpSpPr/>
                    </a:nvGrpSpPr>
                    <a:grpSpPr>
                      <a:xfrm>
                        <a:off x="2500254" y="2891744"/>
                        <a:ext cx="4048007" cy="689656"/>
                        <a:chOff x="2438400" y="1495790"/>
                        <a:chExt cx="3962400" cy="1018810"/>
                      </a:xfrm>
                    </a:grpSpPr>
                    <a:sp>
                      <a:nvSpPr>
                        <a:cNvPr id="6" name="Rounded Rectangle 5"/>
                        <a:cNvSpPr/>
                      </a:nvSpPr>
                      <a:spPr>
                        <a:xfrm>
                          <a:off x="2438400" y="1524000"/>
                          <a:ext cx="3962400" cy="990600"/>
                        </a:xfrm>
                        <a:prstGeom prst="roundRect">
                          <a:avLst/>
                        </a:prstGeom>
                        <a:solidFill>
                          <a:schemeClr val="bg2"/>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2590800" y="1752600"/>
                          <a:ext cx="609600" cy="6096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3352800" y="1752600"/>
                          <a:ext cx="609600" cy="6096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4114800" y="1752600"/>
                          <a:ext cx="609600" cy="6096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4876800" y="1752600"/>
                          <a:ext cx="609600" cy="6096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5638800" y="1752600"/>
                          <a:ext cx="609600" cy="6096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extBox 25"/>
                        <a:cNvSpPr txBox="1"/>
                      </a:nvSpPr>
                      <a:spPr>
                        <a:xfrm>
                          <a:off x="4167979" y="1495790"/>
                          <a:ext cx="569387" cy="23083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Top Tier</a:t>
                            </a:r>
                            <a:endParaRPr lang="en-US" sz="900" dirty="0"/>
                          </a:p>
                        </a:txBody>
                        <a:useSpRect/>
                      </a:txSp>
                    </a:sp>
                  </a:grpSp>
                  <a:sp>
                    <a:nvSpPr>
                      <a:cNvPr id="8" name="Rounded Rectangle 7"/>
                      <a:cNvSpPr/>
                    </a:nvSpPr>
                    <a:spPr>
                      <a:xfrm>
                        <a:off x="2500254" y="3662043"/>
                        <a:ext cx="4048007" cy="1367157"/>
                      </a:xfrm>
                      <a:prstGeom prst="roundRect">
                        <a:avLst/>
                      </a:prstGeom>
                      <a:solidFill>
                        <a:schemeClr val="bg2"/>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2958630" y="3847121"/>
                        <a:ext cx="698970" cy="475533"/>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2971800" y="4441537"/>
                        <a:ext cx="685800" cy="475533"/>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extBox 26"/>
                      <a:cNvSpPr txBox="1"/>
                    </a:nvSpPr>
                    <a:spPr>
                      <a:xfrm>
                        <a:off x="4191000" y="3657600"/>
                        <a:ext cx="740539" cy="18006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Middle Tier</a:t>
                          </a:r>
                          <a:endParaRPr lang="en-US" sz="900" dirty="0"/>
                        </a:p>
                      </a:txBody>
                      <a:useSpRect/>
                    </a:txSp>
                  </a:sp>
                  <a:pic>
                    <a:nvPicPr>
                      <a:cNvPr id="1027" name="Picture 3" descr="C:\Users\cwr.vishal.bhardwaj\Desktop\logo_f5.png"/>
                      <a:cNvPicPr>
                        <a:picLocks noChangeAspect="1" noChangeArrowheads="1"/>
                      </a:cNvPicPr>
                    </a:nvPicPr>
                    <a:blipFill>
                      <a:blip r:embed="rId10" cstate="print"/>
                      <a:srcRect/>
                      <a:stretch>
                        <a:fillRect/>
                      </a:stretch>
                    </a:blipFill>
                    <a:spPr bwMode="auto">
                      <a:xfrm>
                        <a:off x="4343400" y="1447800"/>
                        <a:ext cx="159868" cy="177238"/>
                      </a:xfrm>
                      <a:prstGeom prst="rect">
                        <a:avLst/>
                      </a:prstGeom>
                      <a:noFill/>
                    </a:spPr>
                  </a:pic>
                  <a:sp>
                    <a:nvSpPr>
                      <a:cNvPr id="37" name="Rectangle 36"/>
                      <a:cNvSpPr/>
                    </a:nvSpPr>
                    <a:spPr>
                      <a:xfrm>
                        <a:off x="2133600" y="1612251"/>
                        <a:ext cx="4648200" cy="902349"/>
                      </a:xfrm>
                      <a:prstGeom prst="rect">
                        <a:avLst/>
                      </a:prstGeom>
                      <a:solidFill>
                        <a:schemeClr val="accent1">
                          <a:lumMod val="20000"/>
                          <a:lumOff val="8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83" name="Group 182"/>
                      <a:cNvGrpSpPr/>
                    </a:nvGrpSpPr>
                    <a:grpSpPr>
                      <a:xfrm>
                        <a:off x="2133600" y="5715001"/>
                        <a:ext cx="779379" cy="838199"/>
                        <a:chOff x="2268621" y="5929747"/>
                        <a:chExt cx="779379" cy="685799"/>
                      </a:xfrm>
                    </a:grpSpPr>
                    <a:sp>
                      <a:nvSpPr>
                        <a:cNvPr id="47" name="Rectangle 46"/>
                        <a:cNvSpPr/>
                      </a:nvSpPr>
                      <a:spPr>
                        <a:xfrm>
                          <a:off x="2268621" y="5929747"/>
                          <a:ext cx="779379" cy="685799"/>
                        </a:xfrm>
                        <a:prstGeom prst="rect">
                          <a:avLst/>
                        </a:prstGeom>
                        <a:gradFill>
                          <a:gsLst>
                            <a:gs pos="0">
                              <a:srgbClr val="FFEFD1"/>
                            </a:gs>
                            <a:gs pos="64999">
                              <a:srgbClr val="F0EBD5"/>
                            </a:gs>
                            <a:gs pos="100000">
                              <a:srgbClr val="D1C39F"/>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5" name="TextBox 94"/>
                        <a:cNvSpPr txBox="1"/>
                      </a:nvSpPr>
                      <a:spPr>
                        <a:xfrm>
                          <a:off x="2286000" y="6179128"/>
                          <a:ext cx="744114"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  </a:t>
                            </a:r>
                            <a:r>
                              <a:rPr lang="en-US" sz="1000" b="1" dirty="0" err="1" smtClean="0"/>
                              <a:t>Hazelcast</a:t>
                            </a:r>
                            <a:endParaRPr lang="en-US" sz="1000" b="1" dirty="0"/>
                          </a:p>
                        </a:txBody>
                        <a:useSpRect/>
                      </a:txSp>
                    </a:sp>
                  </a:grpSp>
                  <a:sp>
                    <a:nvSpPr>
                      <a:cNvPr id="127" name="Rounded Rectangle 126"/>
                      <a:cNvSpPr/>
                    </a:nvSpPr>
                    <a:spPr>
                      <a:xfrm>
                        <a:off x="2505193" y="5105400"/>
                        <a:ext cx="4048007" cy="201636"/>
                      </a:xfrm>
                      <a:prstGeom prst="roundRect">
                        <a:avLst/>
                      </a:prstGeom>
                      <a:solidFill>
                        <a:schemeClr val="bg2"/>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8" name="TextBox 127"/>
                      <a:cNvSpPr txBox="1"/>
                    </a:nvSpPr>
                    <a:spPr>
                      <a:xfrm>
                        <a:off x="3976565" y="5087779"/>
                        <a:ext cx="1128835"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dirty="0" smtClean="0"/>
                            <a:t>Data Access Layer</a:t>
                          </a:r>
                          <a:endParaRPr lang="en-US" sz="1000" dirty="0"/>
                        </a:p>
                      </a:txBody>
                      <a:useSpRect/>
                    </a:txSp>
                  </a:sp>
                  <a:grpSp>
                    <a:nvGrpSpPr>
                      <a:cNvPr id="110" name="Group 109"/>
                      <a:cNvGrpSpPr/>
                    </a:nvGrpSpPr>
                    <a:grpSpPr>
                      <a:xfrm>
                        <a:off x="5334000" y="3847121"/>
                        <a:ext cx="698970" cy="475533"/>
                        <a:chOff x="5536259" y="3847121"/>
                        <a:chExt cx="622770" cy="475533"/>
                      </a:xfrm>
                    </a:grpSpPr>
                    <a:sp>
                      <a:nvSpPr>
                        <a:cNvPr id="22" name="Rectangle 21"/>
                        <a:cNvSpPr/>
                      </a:nvSpPr>
                      <a:spPr>
                        <a:xfrm>
                          <a:off x="5536259" y="3847121"/>
                          <a:ext cx="622770" cy="475533"/>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9" name="TextBox 128"/>
                        <a:cNvSpPr txBox="1"/>
                      </a:nvSpPr>
                      <a:spPr>
                        <a:xfrm>
                          <a:off x="5629218" y="3886200"/>
                          <a:ext cx="450184" cy="4154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700" b="1" dirty="0" smtClean="0"/>
                              <a:t>  Mobile</a:t>
                            </a:r>
                          </a:p>
                          <a:p>
                            <a:pPr algn="ctr"/>
                            <a:r>
                              <a:rPr lang="en-US" sz="700" b="1" dirty="0" smtClean="0"/>
                              <a:t> Security</a:t>
                            </a:r>
                          </a:p>
                          <a:p>
                            <a:pPr algn="ctr"/>
                            <a:r>
                              <a:rPr lang="en-US" sz="700" b="1" dirty="0" smtClean="0"/>
                              <a:t>  Engine</a:t>
                            </a:r>
                            <a:endParaRPr lang="en-US" sz="700" b="1" dirty="0"/>
                          </a:p>
                        </a:txBody>
                        <a:useSpRect/>
                      </a:txSp>
                    </a:sp>
                  </a:grpSp>
                  <a:grpSp>
                    <a:nvGrpSpPr>
                      <a:cNvPr id="152" name="Group 151"/>
                      <a:cNvGrpSpPr/>
                    </a:nvGrpSpPr>
                    <a:grpSpPr>
                      <a:xfrm>
                        <a:off x="762000" y="1641228"/>
                        <a:ext cx="762000" cy="2244972"/>
                        <a:chOff x="685800" y="2667000"/>
                        <a:chExt cx="762000" cy="2702172"/>
                      </a:xfrm>
                    </a:grpSpPr>
                    <a:sp>
                      <a:nvSpPr>
                        <a:cNvPr id="135" name="Rectangle 134"/>
                        <a:cNvSpPr/>
                      </a:nvSpPr>
                      <a:spPr>
                        <a:xfrm>
                          <a:off x="685800" y="2667000"/>
                          <a:ext cx="761999" cy="2702172"/>
                        </a:xfrm>
                        <a:prstGeom prst="rect">
                          <a:avLst/>
                        </a:prstGeom>
                        <a:solidFill>
                          <a:schemeClr val="accent1">
                            <a:lumMod val="20000"/>
                            <a:lumOff val="8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6" name="Can 135"/>
                        <a:cNvSpPr/>
                      </a:nvSpPr>
                      <a:spPr>
                        <a:xfrm>
                          <a:off x="762000" y="4191000"/>
                          <a:ext cx="609600" cy="411479"/>
                        </a:xfrm>
                        <a:prstGeom prst="can">
                          <a:avLst/>
                        </a:prstGeom>
                        <a:gradFill>
                          <a:gsLst>
                            <a:gs pos="100000">
                              <a:schemeClr val="accent5">
                                <a:lumMod val="40000"/>
                                <a:lumOff val="60000"/>
                              </a:schemeClr>
                            </a:gs>
                            <a:gs pos="39999">
                              <a:srgbClr val="85C2FF"/>
                            </a:gs>
                            <a:gs pos="70000">
                              <a:srgbClr val="C4D6EB"/>
                            </a:gs>
                            <a:gs pos="100000">
                              <a:srgbClr val="FFEBFA"/>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8" name="Straight Connector 137"/>
                        <a:cNvCxnSpPr/>
                      </a:nvCxnSpPr>
                      <a:spPr>
                        <a:xfrm>
                          <a:off x="685800" y="4800600"/>
                          <a:ext cx="762000" cy="0"/>
                        </a:xfrm>
                        <a:prstGeom prst="line">
                          <a:avLst/>
                        </a:prstGeom>
                      </a:spPr>
                      <a:style>
                        <a:lnRef idx="1">
                          <a:schemeClr val="accent1"/>
                        </a:lnRef>
                        <a:fillRef idx="0">
                          <a:schemeClr val="accent1"/>
                        </a:fillRef>
                        <a:effectRef idx="0">
                          <a:schemeClr val="accent1"/>
                        </a:effectRef>
                        <a:fontRef idx="minor">
                          <a:schemeClr val="tx1"/>
                        </a:fontRef>
                      </a:style>
                    </a:cxnSp>
                    <a:sp>
                      <a:nvSpPr>
                        <a:cNvPr id="143" name="TextBox 142"/>
                        <a:cNvSpPr txBox="1"/>
                      </a:nvSpPr>
                      <a:spPr>
                        <a:xfrm>
                          <a:off x="685800" y="4876800"/>
                          <a:ext cx="760144"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Enterprise </a:t>
                            </a:r>
                          </a:p>
                          <a:p>
                            <a:r>
                              <a:rPr lang="en-US" sz="1000" b="1" dirty="0" smtClean="0"/>
                              <a:t>  Services</a:t>
                            </a:r>
                            <a:endParaRPr lang="en-US" sz="1000" b="1" dirty="0"/>
                          </a:p>
                        </a:txBody>
                        <a:useSpRect/>
                      </a:txSp>
                    </a:sp>
                    <a:sp>
                      <a:nvSpPr>
                        <a:cNvPr id="145" name="TextBox 144"/>
                        <a:cNvSpPr txBox="1"/>
                      </a:nvSpPr>
                      <a:spPr>
                        <a:xfrm>
                          <a:off x="757329" y="4267200"/>
                          <a:ext cx="614271"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t>Enterprise</a:t>
                            </a:r>
                          </a:p>
                          <a:p>
                            <a:r>
                              <a:rPr lang="en-US" sz="800" dirty="0" smtClean="0"/>
                              <a:t>      DB</a:t>
                            </a:r>
                            <a:endParaRPr lang="en-US" sz="800" dirty="0"/>
                          </a:p>
                        </a:txBody>
                        <a:useSpRect/>
                      </a:txSp>
                    </a:sp>
                    <a:sp>
                      <a:nvSpPr>
                        <a:cNvPr id="150" name="TextBox 149"/>
                        <a:cNvSpPr txBox="1"/>
                      </a:nvSpPr>
                      <a:spPr>
                        <a:xfrm rot="16200000">
                          <a:off x="725654" y="3259604"/>
                          <a:ext cx="682292" cy="2308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Queue</a:t>
                            </a:r>
                            <a:endParaRPr lang="en-US" sz="900" dirty="0"/>
                          </a:p>
                        </a:txBody>
                        <a:useSpRect/>
                      </a:txSp>
                    </a:sp>
                    <a:sp>
                      <a:nvSpPr>
                        <a:cNvPr id="149" name="Can 148"/>
                        <a:cNvSpPr/>
                      </a:nvSpPr>
                      <a:spPr>
                        <a:xfrm>
                          <a:off x="914400" y="2819400"/>
                          <a:ext cx="304800" cy="1216151"/>
                        </a:xfrm>
                        <a:prstGeom prst="can">
                          <a:avLst/>
                        </a:prstGeom>
                        <a:no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61" name="Cube 160"/>
                      <a:cNvSpPr/>
                    </a:nvSpPr>
                    <a:spPr>
                      <a:xfrm rot="10800000">
                        <a:off x="2133600" y="304800"/>
                        <a:ext cx="4648200" cy="990600"/>
                      </a:xfrm>
                      <a:prstGeom prst="cube">
                        <a:avLst>
                          <a:gd name="adj" fmla="val 3409"/>
                        </a:avLst>
                      </a:prstGeom>
                      <a:solidFill>
                        <a:schemeClr val="bg2"/>
                      </a:solidFill>
                      <a:ln w="9525">
                        <a:solidFill>
                          <a:schemeClr val="tx1">
                            <a:lumMod val="50000"/>
                            <a:lumOff val="50000"/>
                          </a:schemeClr>
                        </a:solidFill>
                      </a:ln>
                      <a:scene3d>
                        <a:camera prst="obliqueBottomRight">
                          <a:rot lat="10800000" lon="0" rev="0"/>
                        </a:camera>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72" name="Group 171"/>
                      <a:cNvGrpSpPr/>
                    </a:nvGrpSpPr>
                    <a:grpSpPr>
                      <a:xfrm>
                        <a:off x="5836451" y="381000"/>
                        <a:ext cx="564349" cy="764232"/>
                        <a:chOff x="5603212" y="378768"/>
                        <a:chExt cx="518091" cy="764232"/>
                      </a:xfrm>
                    </a:grpSpPr>
                    <a:pic>
                      <a:nvPicPr>
                        <a:cNvPr id="163" name="Picture 2" descr="D:\Vishal\GitAccount\TestDemo\and-icon.png"/>
                        <a:cNvPicPr>
                          <a:picLocks noChangeAspect="1" noChangeArrowheads="1"/>
                        </a:cNvPicPr>
                      </a:nvPicPr>
                      <a:blipFill>
                        <a:blip r:embed="rId11" cstate="print"/>
                        <a:srcRect/>
                        <a:stretch>
                          <a:fillRect/>
                        </a:stretch>
                      </a:blipFill>
                      <a:spPr bwMode="auto">
                        <a:xfrm>
                          <a:off x="5705516" y="628651"/>
                          <a:ext cx="275879" cy="514349"/>
                        </a:xfrm>
                        <a:prstGeom prst="rect">
                          <a:avLst/>
                        </a:prstGeom>
                        <a:noFill/>
                      </a:spPr>
                    </a:pic>
                    <a:sp>
                      <a:nvSpPr>
                        <a:cNvPr id="164" name="TextBox 163"/>
                        <a:cNvSpPr txBox="1"/>
                      </a:nvSpPr>
                      <a:spPr>
                        <a:xfrm>
                          <a:off x="5603212" y="378768"/>
                          <a:ext cx="518091" cy="2308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Mobile</a:t>
                            </a:r>
                            <a:endParaRPr lang="en-US" sz="900" dirty="0"/>
                          </a:p>
                        </a:txBody>
                        <a:useSpRect/>
                      </a:txSp>
                    </a:sp>
                  </a:grpSp>
                  <a:grpSp>
                    <a:nvGrpSpPr>
                      <a:cNvPr id="174" name="Group 173"/>
                      <a:cNvGrpSpPr/>
                    </a:nvGrpSpPr>
                    <a:grpSpPr>
                      <a:xfrm>
                        <a:off x="2522764" y="381000"/>
                        <a:ext cx="830036" cy="761999"/>
                        <a:chOff x="2438400" y="381000"/>
                        <a:chExt cx="762000" cy="761999"/>
                      </a:xfrm>
                    </a:grpSpPr>
                    <a:sp>
                      <a:nvSpPr>
                        <a:cNvPr id="166" name="TextBox 165"/>
                        <a:cNvSpPr txBox="1"/>
                      </a:nvSpPr>
                      <a:spPr>
                        <a:xfrm>
                          <a:off x="2443462" y="381000"/>
                          <a:ext cx="756938" cy="2308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Tech Agents</a:t>
                            </a:r>
                            <a:endParaRPr lang="en-US" sz="900" dirty="0"/>
                          </a:p>
                        </a:txBody>
                        <a:useSpRect/>
                      </a:txSp>
                    </a:sp>
                    <a:sp>
                      <a:nvSpPr>
                        <a:cNvPr id="169" name="Cube 168"/>
                        <a:cNvSpPr/>
                      </a:nvSpPr>
                      <a:spPr>
                        <a:xfrm rot="10800000">
                          <a:off x="2438400" y="685798"/>
                          <a:ext cx="762000" cy="457201"/>
                        </a:xfrm>
                        <a:prstGeom prst="cube">
                          <a:avLst>
                            <a:gd name="adj" fmla="val 8766"/>
                          </a:avLst>
                        </a:prstGeom>
                        <a:gradFill>
                          <a:gsLst>
                            <a:gs pos="0">
                              <a:schemeClr val="accent4">
                                <a:lumMod val="20000"/>
                                <a:lumOff val="80000"/>
                              </a:schemeClr>
                            </a:gs>
                            <a:gs pos="53000">
                              <a:srgbClr val="D4DEFF"/>
                            </a:gs>
                            <a:gs pos="83000">
                              <a:srgbClr val="D4DEFF"/>
                            </a:gs>
                            <a:gs pos="100000">
                              <a:srgbClr val="96AB94"/>
                            </a:gs>
                          </a:gsLst>
                          <a:lin ang="16200000" scaled="0"/>
                        </a:gradFill>
                        <a:ln w="9525">
                          <a:solidFill>
                            <a:schemeClr val="tx1">
                              <a:lumMod val="50000"/>
                              <a:lumOff val="50000"/>
                            </a:schemeClr>
                          </a:solidFill>
                        </a:ln>
                        <a:scene3d>
                          <a:camera prst="obliqueBottomLeft"/>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172"/>
                      <a:cNvGrpSpPr/>
                    </a:nvGrpSpPr>
                    <a:grpSpPr>
                      <a:xfrm>
                        <a:off x="4199164" y="381001"/>
                        <a:ext cx="830036" cy="761999"/>
                        <a:chOff x="4038600" y="381000"/>
                        <a:chExt cx="762000" cy="761999"/>
                      </a:xfrm>
                    </a:grpSpPr>
                    <a:sp>
                      <a:nvSpPr>
                        <a:cNvPr id="165" name="TextBox 164"/>
                        <a:cNvSpPr txBox="1"/>
                      </a:nvSpPr>
                      <a:spPr>
                        <a:xfrm>
                          <a:off x="4191000" y="381000"/>
                          <a:ext cx="405880" cy="2308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Web</a:t>
                            </a:r>
                            <a:endParaRPr lang="en-US" sz="900" dirty="0"/>
                          </a:p>
                        </a:txBody>
                        <a:useSpRect/>
                      </a:txSp>
                    </a:sp>
                    <a:sp>
                      <a:nvSpPr>
                        <a:cNvPr id="170" name="Cube 169"/>
                        <a:cNvSpPr/>
                      </a:nvSpPr>
                      <a:spPr>
                        <a:xfrm rot="10800000">
                          <a:off x="4038600" y="685798"/>
                          <a:ext cx="762000" cy="457201"/>
                        </a:xfrm>
                        <a:prstGeom prst="cube">
                          <a:avLst>
                            <a:gd name="adj" fmla="val 8766"/>
                          </a:avLst>
                        </a:prstGeom>
                        <a:gradFill>
                          <a:gsLst>
                            <a:gs pos="0">
                              <a:schemeClr val="accent4">
                                <a:lumMod val="20000"/>
                                <a:lumOff val="80000"/>
                              </a:schemeClr>
                            </a:gs>
                            <a:gs pos="53000">
                              <a:srgbClr val="D4DEFF"/>
                            </a:gs>
                            <a:gs pos="83000">
                              <a:srgbClr val="D4DEFF"/>
                            </a:gs>
                            <a:gs pos="100000">
                              <a:srgbClr val="96AB94"/>
                            </a:gs>
                          </a:gsLst>
                          <a:lin ang="16200000" scaled="0"/>
                        </a:gradFill>
                        <a:ln w="9525">
                          <a:solidFill>
                            <a:schemeClr val="tx1">
                              <a:lumMod val="50000"/>
                              <a:lumOff val="50000"/>
                            </a:schemeClr>
                          </a:solidFill>
                        </a:ln>
                        <a:scene3d>
                          <a:camera prst="obliqueBottomLeft"/>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78" name="Rectangle 177"/>
                      <a:cNvSpPr/>
                    </a:nvSpPr>
                    <a:spPr>
                      <a:xfrm>
                        <a:off x="762000" y="4267200"/>
                        <a:ext cx="762000" cy="1143000"/>
                      </a:xfrm>
                      <a:prstGeom prst="rect">
                        <a:avLst/>
                      </a:prstGeom>
                      <a:gradFill>
                        <a:gsLst>
                          <a:gs pos="100000">
                            <a:schemeClr val="accent5">
                              <a:lumMod val="20000"/>
                              <a:lumOff val="80000"/>
                            </a:schemeClr>
                          </a:gs>
                          <a:gs pos="39999">
                            <a:srgbClr val="85C2FF"/>
                          </a:gs>
                          <a:gs pos="70000">
                            <a:srgbClr val="C4D6EB"/>
                          </a:gs>
                          <a:gs pos="100000">
                            <a:srgbClr val="FFEBFA"/>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Rectangle 48"/>
                      <a:cNvSpPr/>
                    </a:nvSpPr>
                    <a:spPr>
                      <a:xfrm>
                        <a:off x="3200400" y="5715001"/>
                        <a:ext cx="3581400" cy="838200"/>
                      </a:xfrm>
                      <a:prstGeom prst="rect">
                        <a:avLst/>
                      </a:prstGeom>
                      <a:gradFill>
                        <a:gsLst>
                          <a:gs pos="100000">
                            <a:schemeClr val="accent5">
                              <a:lumMod val="20000"/>
                              <a:lumOff val="80000"/>
                              <a:alpha val="50000"/>
                            </a:schemeClr>
                          </a:gs>
                          <a:gs pos="53000">
                            <a:srgbClr val="D4DEFF"/>
                          </a:gs>
                          <a:gs pos="83000">
                            <a:srgbClr val="D4DEFF"/>
                          </a:gs>
                          <a:gs pos="100000">
                            <a:srgbClr val="96AB94"/>
                          </a:gs>
                        </a:gsLst>
                        <a:lin ang="16200000" scaled="0"/>
                      </a:gra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Can 49"/>
                      <a:cNvSpPr/>
                    </a:nvSpPr>
                    <a:spPr>
                      <a:xfrm>
                        <a:off x="5702969" y="6019800"/>
                        <a:ext cx="850231" cy="411479"/>
                      </a:xfrm>
                      <a:prstGeom prst="can">
                        <a:avLst/>
                      </a:prstGeom>
                      <a:gradFill>
                        <a:gsLst>
                          <a:gs pos="100000">
                            <a:schemeClr val="accent5">
                              <a:lumMod val="40000"/>
                              <a:lumOff val="60000"/>
                            </a:schemeClr>
                          </a:gs>
                          <a:gs pos="39999">
                            <a:srgbClr val="85C2FF"/>
                          </a:gs>
                          <a:gs pos="70000">
                            <a:srgbClr val="C4D6EB"/>
                          </a:gs>
                          <a:gs pos="100000">
                            <a:srgbClr val="FFEBFA"/>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Can 53"/>
                      <a:cNvSpPr/>
                    </a:nvSpPr>
                    <a:spPr>
                      <a:xfrm>
                        <a:off x="3352800" y="6004561"/>
                        <a:ext cx="850231" cy="411479"/>
                      </a:xfrm>
                      <a:prstGeom prst="can">
                        <a:avLst/>
                      </a:prstGeom>
                      <a:gradFill>
                        <a:gsLst>
                          <a:gs pos="100000">
                            <a:schemeClr val="accent5">
                              <a:lumMod val="40000"/>
                              <a:lumOff val="60000"/>
                            </a:schemeClr>
                          </a:gs>
                          <a:gs pos="39999">
                            <a:srgbClr val="85C2FF"/>
                          </a:gs>
                          <a:gs pos="70000">
                            <a:srgbClr val="C4D6EB"/>
                          </a:gs>
                          <a:gs pos="100000">
                            <a:srgbClr val="FFEBFA"/>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TextBox 179"/>
                      <a:cNvSpPr txBox="1"/>
                    </a:nvSpPr>
                    <a:spPr>
                      <a:xfrm>
                        <a:off x="4533168" y="5697379"/>
                        <a:ext cx="1258032"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Databases</a:t>
                          </a:r>
                          <a:endParaRPr lang="en-US" sz="1000" b="1" dirty="0"/>
                        </a:p>
                      </a:txBody>
                      <a:useSpRect/>
                    </a:txSp>
                  </a:sp>
                  <a:sp>
                    <a:nvSpPr>
                      <a:cNvPr id="181" name="TextBox 180"/>
                      <a:cNvSpPr txBox="1"/>
                    </a:nvSpPr>
                    <a:spPr>
                      <a:xfrm>
                        <a:off x="3429000" y="6096000"/>
                        <a:ext cx="631904"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t>    RDBMS </a:t>
                          </a:r>
                          <a:endParaRPr lang="en-US" sz="800" dirty="0" smtClean="0"/>
                        </a:p>
                        <a:p>
                          <a:r>
                            <a:rPr lang="en-US" sz="800" dirty="0" smtClean="0"/>
                            <a:t>  (Primary)</a:t>
                          </a:r>
                          <a:endParaRPr lang="en-US" sz="800" dirty="0"/>
                        </a:p>
                      </a:txBody>
                      <a:useSpRect/>
                    </a:txSp>
                  </a:sp>
                  <a:sp>
                    <a:nvSpPr>
                      <a:cNvPr id="182" name="TextBox 181"/>
                      <a:cNvSpPr txBox="1"/>
                    </a:nvSpPr>
                    <a:spPr>
                      <a:xfrm>
                        <a:off x="5820612" y="6111239"/>
                        <a:ext cx="631904"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t>    RDBMS </a:t>
                          </a:r>
                          <a:endParaRPr lang="en-US" sz="800" dirty="0" smtClean="0"/>
                        </a:p>
                        <a:p>
                          <a:r>
                            <a:rPr lang="en-US" sz="800" dirty="0" smtClean="0"/>
                            <a:t>  (</a:t>
                          </a:r>
                          <a:r>
                            <a:rPr lang="en-US" sz="800" dirty="0" err="1" smtClean="0"/>
                            <a:t>StandBy</a:t>
                          </a:r>
                          <a:r>
                            <a:rPr lang="en-US" sz="800" dirty="0" smtClean="0"/>
                            <a:t>)</a:t>
                          </a:r>
                          <a:endParaRPr lang="en-US" sz="800" dirty="0"/>
                        </a:p>
                      </a:txBody>
                      <a:useSpRect/>
                    </a:txSp>
                  </a:sp>
                  <a:sp>
                    <a:nvSpPr>
                      <a:cNvPr id="185" name="TextBox 184"/>
                      <a:cNvSpPr txBox="1"/>
                    </a:nvSpPr>
                    <a:spPr>
                      <a:xfrm>
                        <a:off x="2625460" y="681335"/>
                        <a:ext cx="651140" cy="41549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700" dirty="0" smtClean="0"/>
                            <a:t>Browser/</a:t>
                          </a:r>
                        </a:p>
                        <a:p>
                          <a:r>
                            <a:rPr lang="en-US" sz="700" dirty="0" smtClean="0"/>
                            <a:t>HTML UI </a:t>
                          </a:r>
                        </a:p>
                        <a:p>
                          <a:r>
                            <a:rPr lang="en-US" sz="700" dirty="0" smtClean="0"/>
                            <a:t>Components</a:t>
                          </a:r>
                          <a:endParaRPr lang="en-US" sz="700" dirty="0"/>
                        </a:p>
                      </a:txBody>
                      <a:useSpRect/>
                    </a:txSp>
                  </a:sp>
                  <a:sp>
                    <a:nvSpPr>
                      <a:cNvPr id="186" name="TextBox 185"/>
                      <a:cNvSpPr txBox="1"/>
                    </a:nvSpPr>
                    <a:spPr>
                      <a:xfrm>
                        <a:off x="4301860" y="685800"/>
                        <a:ext cx="651140" cy="41549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700" dirty="0" smtClean="0"/>
                            <a:t>Browser/</a:t>
                          </a:r>
                        </a:p>
                        <a:p>
                          <a:r>
                            <a:rPr lang="en-US" sz="700" dirty="0" smtClean="0"/>
                            <a:t>HTML UI </a:t>
                          </a:r>
                        </a:p>
                        <a:p>
                          <a:r>
                            <a:rPr lang="en-US" sz="700" dirty="0" smtClean="0"/>
                            <a:t>Components</a:t>
                          </a:r>
                          <a:endParaRPr lang="en-US" sz="700" dirty="0"/>
                        </a:p>
                      </a:txBody>
                      <a:useSpRect/>
                    </a:txSp>
                  </a:sp>
                  <a:sp>
                    <a:nvSpPr>
                      <a:cNvPr id="187" name="TextBox 186"/>
                      <a:cNvSpPr txBox="1"/>
                    </a:nvSpPr>
                    <a:spPr>
                      <a:xfrm>
                        <a:off x="3429000" y="3090446"/>
                        <a:ext cx="60946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Web</a:t>
                          </a:r>
                        </a:p>
                        <a:p>
                          <a:r>
                            <a:rPr lang="en-US" sz="800" b="1" dirty="0" smtClean="0"/>
                            <a:t>   Services</a:t>
                          </a:r>
                          <a:endParaRPr lang="en-US" sz="800" b="1" dirty="0"/>
                        </a:p>
                      </a:txBody>
                      <a:useSpRect/>
                    </a:txSp>
                  </a:sp>
                  <a:grpSp>
                    <a:nvGrpSpPr>
                      <a:cNvPr id="131" name="Group 130"/>
                      <a:cNvGrpSpPr/>
                    </a:nvGrpSpPr>
                    <a:grpSpPr>
                      <a:xfrm>
                        <a:off x="2590800" y="1749942"/>
                        <a:ext cx="653602" cy="612258"/>
                        <a:chOff x="2318198" y="1749942"/>
                        <a:chExt cx="653602" cy="612258"/>
                      </a:xfrm>
                    </a:grpSpPr>
                    <a:sp>
                      <a:nvSpPr>
                        <a:cNvPr id="38" name="Rectangle 37"/>
                        <a:cNvSpPr/>
                      </a:nvSpPr>
                      <a:spPr>
                        <a:xfrm>
                          <a:off x="2362199" y="1749942"/>
                          <a:ext cx="557011" cy="612258"/>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8" name="TextBox 187"/>
                        <a:cNvSpPr txBox="1"/>
                      </a:nvSpPr>
                      <a:spPr>
                        <a:xfrm>
                          <a:off x="2318198" y="1824335"/>
                          <a:ext cx="653602"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&lt;Virtual&gt;</a:t>
                            </a:r>
                          </a:p>
                          <a:p>
                            <a:r>
                              <a:rPr lang="en-US" sz="800" b="1" dirty="0" smtClean="0"/>
                              <a:t>      Web</a:t>
                            </a:r>
                          </a:p>
                          <a:p>
                            <a:r>
                              <a:rPr lang="en-US" sz="800" b="1" dirty="0" smtClean="0"/>
                              <a:t>    Service</a:t>
                            </a:r>
                            <a:endParaRPr lang="en-US" sz="800" b="1" dirty="0"/>
                          </a:p>
                        </a:txBody>
                        <a:useSpRect/>
                      </a:txSp>
                    </a:sp>
                  </a:grpSp>
                  <a:grpSp>
                    <a:nvGrpSpPr>
                      <a:cNvPr id="132" name="Group 131"/>
                      <a:cNvGrpSpPr/>
                    </a:nvGrpSpPr>
                    <a:grpSpPr>
                      <a:xfrm>
                        <a:off x="3581400" y="1749942"/>
                        <a:ext cx="762000" cy="612258"/>
                        <a:chOff x="3124200" y="1749942"/>
                        <a:chExt cx="762000" cy="612258"/>
                      </a:xfrm>
                    </a:grpSpPr>
                    <a:sp>
                      <a:nvSpPr>
                        <a:cNvPr id="40" name="Rectangle 39"/>
                        <a:cNvSpPr/>
                      </a:nvSpPr>
                      <a:spPr>
                        <a:xfrm>
                          <a:off x="3220792" y="1749942"/>
                          <a:ext cx="589208" cy="612258"/>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9" name="TextBox 188"/>
                        <a:cNvSpPr txBox="1"/>
                      </a:nvSpPr>
                      <a:spPr>
                        <a:xfrm>
                          <a:off x="3124200" y="1824335"/>
                          <a:ext cx="762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&lt;Virtual&gt;</a:t>
                            </a:r>
                          </a:p>
                          <a:p>
                            <a:r>
                              <a:rPr lang="en-US" sz="800" b="1" dirty="0" smtClean="0"/>
                              <a:t>     Customer</a:t>
                            </a:r>
                          </a:p>
                          <a:p>
                            <a:r>
                              <a:rPr lang="en-US" sz="800" b="1" dirty="0" smtClean="0"/>
                              <a:t>       Service</a:t>
                            </a:r>
                            <a:endParaRPr lang="en-US" sz="800" b="1" dirty="0"/>
                          </a:p>
                        </a:txBody>
                        <a:useSpRect/>
                      </a:txSp>
                    </a:sp>
                  </a:grpSp>
                  <a:grpSp>
                    <a:nvGrpSpPr>
                      <a:cNvPr id="134" name="Group 133"/>
                      <a:cNvGrpSpPr/>
                    </a:nvGrpSpPr>
                    <a:grpSpPr>
                      <a:xfrm>
                        <a:off x="5797750" y="1749942"/>
                        <a:ext cx="603050" cy="612258"/>
                        <a:chOff x="5873950" y="1749942"/>
                        <a:chExt cx="603050" cy="612258"/>
                      </a:xfrm>
                    </a:grpSpPr>
                    <a:sp>
                      <a:nvSpPr>
                        <a:cNvPr id="41" name="Rectangle 40"/>
                        <a:cNvSpPr/>
                      </a:nvSpPr>
                      <a:spPr>
                        <a:xfrm>
                          <a:off x="5887792" y="1749942"/>
                          <a:ext cx="589208" cy="612258"/>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1" name="TextBox 190"/>
                        <a:cNvSpPr txBox="1"/>
                      </a:nvSpPr>
                      <a:spPr>
                        <a:xfrm>
                          <a:off x="5873950" y="1905000"/>
                          <a:ext cx="603050"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&lt;Virtual&gt;</a:t>
                            </a:r>
                          </a:p>
                          <a:p>
                            <a:r>
                              <a:rPr lang="en-US" sz="800" b="1" dirty="0" smtClean="0"/>
                              <a:t>    Device</a:t>
                            </a:r>
                          </a:p>
                        </a:txBody>
                        <a:useSpRect/>
                      </a:txSp>
                    </a:sp>
                  </a:grpSp>
                  <a:grpSp>
                    <a:nvGrpSpPr>
                      <a:cNvPr id="108" name="Group 107"/>
                      <a:cNvGrpSpPr/>
                    </a:nvGrpSpPr>
                    <a:grpSpPr>
                      <a:xfrm>
                        <a:off x="5334000" y="4419600"/>
                        <a:ext cx="698970" cy="475533"/>
                        <a:chOff x="4679950" y="3847121"/>
                        <a:chExt cx="622770" cy="475533"/>
                      </a:xfrm>
                    </a:grpSpPr>
                    <a:sp>
                      <a:nvSpPr>
                        <a:cNvPr id="21" name="Rectangle 20"/>
                        <a:cNvSpPr/>
                      </a:nvSpPr>
                      <a:spPr>
                        <a:xfrm>
                          <a:off x="4679950" y="3847121"/>
                          <a:ext cx="622770" cy="475533"/>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TextBox 191"/>
                        <a:cNvSpPr txBox="1"/>
                      </a:nvSpPr>
                      <a:spPr>
                        <a:xfrm>
                          <a:off x="4763276" y="3889567"/>
                          <a:ext cx="527709"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Security</a:t>
                            </a:r>
                          </a:p>
                          <a:p>
                            <a:r>
                              <a:rPr lang="en-US" sz="800" b="1" dirty="0" smtClean="0"/>
                              <a:t>Services</a:t>
                            </a:r>
                            <a:endParaRPr lang="en-US" sz="800" b="1" dirty="0"/>
                          </a:p>
                        </a:txBody>
                        <a:useSpRect/>
                      </a:txSp>
                    </a:sp>
                  </a:grpSp>
                  <a:grpSp>
                    <a:nvGrpSpPr>
                      <a:cNvPr id="107" name="Group 106"/>
                      <a:cNvGrpSpPr/>
                    </a:nvGrpSpPr>
                    <a:grpSpPr>
                      <a:xfrm>
                        <a:off x="4191000" y="4441537"/>
                        <a:ext cx="762000" cy="475533"/>
                        <a:chOff x="4641182" y="4441537"/>
                        <a:chExt cx="686406" cy="475533"/>
                      </a:xfrm>
                    </a:grpSpPr>
                    <a:sp>
                      <a:nvSpPr>
                        <a:cNvPr id="23" name="Rectangle 22"/>
                        <a:cNvSpPr/>
                      </a:nvSpPr>
                      <a:spPr>
                        <a:xfrm>
                          <a:off x="4648200" y="4441537"/>
                          <a:ext cx="622770" cy="475533"/>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TextBox 192"/>
                        <a:cNvSpPr txBox="1"/>
                      </a:nvSpPr>
                      <a:spPr>
                        <a:xfrm>
                          <a:off x="4641182" y="4495800"/>
                          <a:ext cx="686406"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User Data</a:t>
                            </a:r>
                          </a:p>
                          <a:p>
                            <a:r>
                              <a:rPr lang="en-US" sz="800" b="1" dirty="0" smtClean="0"/>
                              <a:t>  Encryption</a:t>
                            </a:r>
                            <a:endParaRPr lang="en-US" sz="800" b="1" dirty="0"/>
                          </a:p>
                        </a:txBody>
                        <a:useSpRect/>
                      </a:txSp>
                    </a:sp>
                  </a:grpSp>
                  <a:grpSp>
                    <a:nvGrpSpPr>
                      <a:cNvPr id="199" name="Group 198"/>
                      <a:cNvGrpSpPr/>
                    </a:nvGrpSpPr>
                    <a:grpSpPr>
                      <a:xfrm>
                        <a:off x="7315200" y="4038600"/>
                        <a:ext cx="1600200" cy="2133600"/>
                        <a:chOff x="7391400" y="2514600"/>
                        <a:chExt cx="1600200" cy="2133600"/>
                      </a:xfrm>
                    </a:grpSpPr>
                    <a:sp>
                      <a:nvSpPr>
                        <a:cNvPr id="79" name="Rectangle 78"/>
                        <a:cNvSpPr/>
                      </a:nvSpPr>
                      <a:spPr>
                        <a:xfrm>
                          <a:off x="7391400" y="2514600"/>
                          <a:ext cx="1600200" cy="2133600"/>
                        </a:xfrm>
                        <a:prstGeom prst="rect">
                          <a:avLst/>
                        </a:prstGeom>
                        <a:solidFill>
                          <a:schemeClr val="accent1">
                            <a:lumMod val="20000"/>
                            <a:lumOff val="8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Rectangle 80"/>
                        <a:cNvSpPr/>
                      </a:nvSpPr>
                      <a:spPr>
                        <a:xfrm>
                          <a:off x="7543800" y="2667000"/>
                          <a:ext cx="1295400" cy="1219199"/>
                        </a:xfrm>
                        <a:prstGeom prst="rect">
                          <a:avLst/>
                        </a:prstGeom>
                        <a:gradFill flip="none" rotWithShape="1">
                          <a:gsLst>
                            <a:gs pos="100000">
                              <a:schemeClr val="accent3">
                                <a:lumMod val="20000"/>
                                <a:lumOff val="80000"/>
                              </a:schemeClr>
                            </a:gs>
                            <a:gs pos="50000">
                              <a:srgbClr val="9CB86E"/>
                            </a:gs>
                            <a:gs pos="100000">
                              <a:srgbClr val="156B13"/>
                            </a:gs>
                          </a:gsLst>
                          <a:lin ang="16200000" scaled="0"/>
                          <a:tileRect/>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1" name="Group 196"/>
                        <a:cNvGrpSpPr/>
                      </a:nvGrpSpPr>
                      <a:grpSpPr>
                        <a:xfrm>
                          <a:off x="7696200" y="4038600"/>
                          <a:ext cx="1002631" cy="487679"/>
                          <a:chOff x="7696200" y="4038600"/>
                          <a:chExt cx="1002631" cy="487679"/>
                        </a:xfrm>
                      </a:grpSpPr>
                      <a:sp>
                        <a:nvSpPr>
                          <a:cNvPr id="80" name="Can 79"/>
                          <a:cNvSpPr/>
                        </a:nvSpPr>
                        <a:spPr>
                          <a:xfrm>
                            <a:off x="7696200" y="4038600"/>
                            <a:ext cx="1002631" cy="487679"/>
                          </a:xfrm>
                          <a:prstGeom prst="can">
                            <a:avLst/>
                          </a:prstGeom>
                          <a:gradFill>
                            <a:gsLst>
                              <a:gs pos="100000">
                                <a:schemeClr val="accent5">
                                  <a:lumMod val="40000"/>
                                  <a:lumOff val="60000"/>
                                </a:schemeClr>
                              </a:gs>
                              <a:gs pos="39999">
                                <a:srgbClr val="85C2FF"/>
                              </a:gs>
                              <a:gs pos="70000">
                                <a:srgbClr val="C4D6EB"/>
                              </a:gs>
                              <a:gs pos="100000">
                                <a:srgbClr val="FFEBFA"/>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TextBox 82"/>
                          <a:cNvSpPr txBox="1"/>
                        </a:nvSpPr>
                        <a:spPr>
                          <a:xfrm>
                            <a:off x="7924800" y="4191000"/>
                            <a:ext cx="641522" cy="2308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 Bucket</a:t>
                              </a:r>
                              <a:endParaRPr lang="en-US" sz="900" dirty="0"/>
                            </a:p>
                          </a:txBody>
                          <a:useSpRect/>
                        </a:txSp>
                      </a:sp>
                    </a:grpSp>
                    <a:grpSp>
                      <a:nvGrpSpPr>
                        <a:cNvPr id="72" name="Group 195"/>
                        <a:cNvGrpSpPr/>
                      </a:nvGrpSpPr>
                      <a:grpSpPr>
                        <a:xfrm>
                          <a:off x="7727539" y="3043535"/>
                          <a:ext cx="502061" cy="461665"/>
                          <a:chOff x="7727539" y="3877270"/>
                          <a:chExt cx="502061" cy="461665"/>
                        </a:xfrm>
                      </a:grpSpPr>
                      <a:sp>
                        <a:nvSpPr>
                          <a:cNvPr id="84" name="Rectangle 83"/>
                          <a:cNvSpPr/>
                        </a:nvSpPr>
                        <a:spPr>
                          <a:xfrm>
                            <a:off x="7772400" y="3881736"/>
                            <a:ext cx="398379" cy="457199"/>
                          </a:xfrm>
                          <a:prstGeom prst="rect">
                            <a:avLst/>
                          </a:prstGeom>
                          <a:gradFill>
                            <a:gsLst>
                              <a:gs pos="0">
                                <a:srgbClr val="FFEFD1"/>
                              </a:gs>
                              <a:gs pos="64999">
                                <a:srgbClr val="F0EBD5"/>
                              </a:gs>
                              <a:gs pos="100000">
                                <a:srgbClr val="D1C39F"/>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TextBox 85"/>
                          <a:cNvSpPr txBox="1"/>
                        </a:nvSpPr>
                        <a:spPr>
                          <a:xfrm>
                            <a:off x="7727539" y="3877270"/>
                            <a:ext cx="502061"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t> </a:t>
                              </a:r>
                              <a:r>
                                <a:rPr lang="en-US" sz="800" dirty="0" err="1" smtClean="0"/>
                                <a:t>Asycn</a:t>
                              </a:r>
                              <a:r>
                                <a:rPr lang="en-US" sz="800" dirty="0" smtClean="0"/>
                                <a:t> </a:t>
                              </a:r>
                            </a:p>
                            <a:p>
                              <a:r>
                                <a:rPr lang="en-US" sz="800" dirty="0" smtClean="0"/>
                                <a:t>     &amp;</a:t>
                              </a:r>
                            </a:p>
                            <a:p>
                              <a:r>
                                <a:rPr lang="en-US" sz="800" dirty="0" smtClean="0"/>
                                <a:t>Encrypt</a:t>
                              </a:r>
                              <a:endParaRPr lang="en-US" sz="800" dirty="0"/>
                            </a:p>
                          </a:txBody>
                          <a:useSpRect/>
                        </a:txSp>
                      </a:sp>
                    </a:grpSp>
                    <a:grpSp>
                      <a:nvGrpSpPr>
                        <a:cNvPr id="73" name="Group 194"/>
                        <a:cNvGrpSpPr/>
                      </a:nvGrpSpPr>
                      <a:grpSpPr>
                        <a:xfrm>
                          <a:off x="8251321" y="3048000"/>
                          <a:ext cx="511679" cy="461665"/>
                          <a:chOff x="8251321" y="3429000"/>
                          <a:chExt cx="511679" cy="461665"/>
                        </a:xfrm>
                      </a:grpSpPr>
                      <a:sp>
                        <a:nvSpPr>
                          <a:cNvPr id="85" name="Rectangle 84"/>
                          <a:cNvSpPr/>
                        </a:nvSpPr>
                        <a:spPr>
                          <a:xfrm>
                            <a:off x="8305800" y="3429001"/>
                            <a:ext cx="398379" cy="457199"/>
                          </a:xfrm>
                          <a:prstGeom prst="rect">
                            <a:avLst/>
                          </a:prstGeom>
                          <a:gradFill>
                            <a:gsLst>
                              <a:gs pos="0">
                                <a:srgbClr val="FFEFD1"/>
                              </a:gs>
                              <a:gs pos="64999">
                                <a:srgbClr val="F0EBD5"/>
                              </a:gs>
                              <a:gs pos="100000">
                                <a:srgbClr val="D1C39F"/>
                              </a:gs>
                            </a:gsLst>
                            <a:lin ang="16200000" scaled="0"/>
                          </a:grad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TextBox 86"/>
                          <a:cNvSpPr txBox="1"/>
                        </a:nvSpPr>
                        <a:spPr>
                          <a:xfrm>
                            <a:off x="8251321" y="3429000"/>
                            <a:ext cx="511679"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t>Decrypt</a:t>
                              </a:r>
                            </a:p>
                            <a:p>
                              <a:r>
                                <a:rPr lang="en-US" sz="800" dirty="0" smtClean="0"/>
                                <a:t>     &amp;</a:t>
                              </a:r>
                            </a:p>
                            <a:p>
                              <a:r>
                                <a:rPr lang="en-US" sz="800" dirty="0" smtClean="0"/>
                                <a:t> Stream</a:t>
                              </a:r>
                              <a:endParaRPr lang="en-US" sz="800" dirty="0"/>
                            </a:p>
                          </a:txBody>
                          <a:useSpRect/>
                        </a:txSp>
                      </a:sp>
                    </a:grpSp>
                  </a:grpSp>
                  <a:cxnSp>
                    <a:nvCxnSpPr>
                      <a:cNvPr id="212" name="Straight Arrow Connector 211"/>
                      <a:cNvCxnSpPr/>
                    </a:nvCxnSpPr>
                    <a:spPr>
                      <a:xfrm flipV="1">
                        <a:off x="1295400" y="2057400"/>
                        <a:ext cx="1339401" cy="1329"/>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18" name="Straight Arrow Connector 217"/>
                      <a:cNvCxnSpPr/>
                    </a:nvCxnSpPr>
                    <a:spPr>
                      <a:xfrm>
                        <a:off x="3810000" y="5334000"/>
                        <a:ext cx="0" cy="68580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32" name="Elbow Connector 231"/>
                      <a:cNvCxnSpPr>
                        <a:stCxn id="54" idx="3"/>
                        <a:endCxn id="96" idx="3"/>
                      </a:cNvCxnSpPr>
                    </a:nvCxnSpPr>
                    <a:spPr>
                      <a:xfrm rot="5400000" flipH="1" flipV="1">
                        <a:off x="5199872" y="4792688"/>
                        <a:ext cx="201395" cy="3045309"/>
                      </a:xfrm>
                      <a:prstGeom prst="bentConnector4">
                        <a:avLst>
                          <a:gd name="adj1" fmla="val -117292"/>
                          <a:gd name="adj2" fmla="val 104004"/>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62" name="Straight Arrow Connector 261"/>
                      <a:cNvCxnSpPr/>
                    </a:nvCxnSpPr>
                    <a:spPr>
                      <a:xfrm>
                        <a:off x="2514600" y="5410200"/>
                        <a:ext cx="0" cy="3048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103" name="TextBox 102"/>
                      <a:cNvSpPr txBox="1"/>
                    </a:nvSpPr>
                    <a:spPr>
                      <a:xfrm>
                        <a:off x="2667000" y="3090446"/>
                        <a:ext cx="537327"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Search </a:t>
                          </a:r>
                        </a:p>
                        <a:p>
                          <a:r>
                            <a:rPr lang="en-US" sz="800" b="1" dirty="0" smtClean="0"/>
                            <a:t>  Engine</a:t>
                          </a:r>
                          <a:endParaRPr lang="en-US" sz="800" b="1" dirty="0"/>
                        </a:p>
                      </a:txBody>
                      <a:useSpRect/>
                    </a:txSp>
                  </a:sp>
                  <a:sp>
                    <a:nvSpPr>
                      <a:cNvPr id="112" name="TextBox 111"/>
                      <a:cNvSpPr txBox="1"/>
                    </a:nvSpPr>
                    <a:spPr>
                      <a:xfrm>
                        <a:off x="990600" y="4724400"/>
                        <a:ext cx="365806"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KIA</a:t>
                          </a:r>
                          <a:endParaRPr lang="en-US" sz="1000" b="1" dirty="0"/>
                        </a:p>
                      </a:txBody>
                      <a:useSpRect/>
                    </a:txSp>
                  </a:sp>
                  <a:grpSp>
                    <a:nvGrpSpPr>
                      <a:cNvPr id="115" name="Group 114"/>
                      <a:cNvGrpSpPr/>
                    </a:nvGrpSpPr>
                    <a:grpSpPr>
                      <a:xfrm>
                        <a:off x="7467600" y="2590800"/>
                        <a:ext cx="1295400" cy="1143000"/>
                        <a:chOff x="7543800" y="2590800"/>
                        <a:chExt cx="1295400" cy="1143000"/>
                      </a:xfrm>
                      <a:gradFill flip="none" rotWithShape="1">
                        <a:gsLst>
                          <a:gs pos="100000">
                            <a:schemeClr val="accent4">
                              <a:lumMod val="20000"/>
                              <a:lumOff val="80000"/>
                            </a:schemeClr>
                          </a:gs>
                          <a:gs pos="53000">
                            <a:srgbClr val="D4DEFF"/>
                          </a:gs>
                          <a:gs pos="83000">
                            <a:srgbClr val="D4DEFF"/>
                          </a:gs>
                          <a:gs pos="100000">
                            <a:srgbClr val="96AB94"/>
                          </a:gs>
                        </a:gsLst>
                        <a:lin ang="16200000" scaled="1"/>
                        <a:tileRect/>
                      </a:gradFill>
                    </a:grpSpPr>
                    <a:sp>
                      <a:nvSpPr>
                        <a:cNvPr id="113" name="Rectangle 112"/>
                        <a:cNvSpPr/>
                      </a:nvSpPr>
                      <a:spPr>
                        <a:xfrm>
                          <a:off x="7543800" y="2590800"/>
                          <a:ext cx="1295400" cy="1143000"/>
                        </a:xfrm>
                        <a:prstGeom prst="rect">
                          <a:avLst/>
                        </a:prstGeom>
                        <a:grpFill/>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TextBox 113"/>
                        <a:cNvSpPr txBox="1"/>
                      </a:nvSpPr>
                      <a:spPr>
                        <a:xfrm>
                          <a:off x="7772400" y="2895600"/>
                          <a:ext cx="838200" cy="461665"/>
                        </a:xfrm>
                        <a:prstGeom prst="rect">
                          <a:avLst/>
                        </a:prstGeom>
                        <a:grp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Telemetry Engine</a:t>
                            </a:r>
                            <a:endParaRPr lang="en-US" sz="1200" b="1" dirty="0"/>
                          </a:p>
                        </a:txBody>
                        <a:useSpRect/>
                      </a:txSp>
                    </a:sp>
                  </a:grpSp>
                  <a:sp>
                    <a:nvSpPr>
                      <a:cNvPr id="117" name="TextBox 116"/>
                      <a:cNvSpPr txBox="1"/>
                    </a:nvSpPr>
                    <a:spPr>
                      <a:xfrm>
                        <a:off x="4191000" y="3090446"/>
                        <a:ext cx="64152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Customer </a:t>
                          </a:r>
                        </a:p>
                        <a:p>
                          <a:r>
                            <a:rPr lang="en-US" sz="800" b="1" dirty="0" smtClean="0"/>
                            <a:t>    Service</a:t>
                          </a:r>
                        </a:p>
                      </a:txBody>
                      <a:useSpRect/>
                    </a:txSp>
                  </a:sp>
                  <a:sp>
                    <a:nvSpPr>
                      <a:cNvPr id="118" name="TextBox 117"/>
                      <a:cNvSpPr txBox="1"/>
                    </a:nvSpPr>
                    <a:spPr>
                      <a:xfrm>
                        <a:off x="4953000" y="3090446"/>
                        <a:ext cx="654346"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Web</a:t>
                          </a:r>
                        </a:p>
                        <a:p>
                          <a:r>
                            <a:rPr lang="en-US" sz="800" b="1" dirty="0" smtClean="0"/>
                            <a:t>    Gateway</a:t>
                          </a:r>
                          <a:endParaRPr lang="en-US" sz="800" b="1" dirty="0"/>
                        </a:p>
                      </a:txBody>
                      <a:useSpRect/>
                    </a:txSp>
                  </a:sp>
                  <a:sp>
                    <a:nvSpPr>
                      <a:cNvPr id="119" name="TextBox 118"/>
                      <a:cNvSpPr txBox="1"/>
                    </a:nvSpPr>
                    <a:spPr>
                      <a:xfrm>
                        <a:off x="5810574" y="3048000"/>
                        <a:ext cx="590226"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err="1" smtClean="0"/>
                            <a:t>Authenti</a:t>
                          </a:r>
                          <a:r>
                            <a:rPr lang="en-US" sz="800" b="1" dirty="0" smtClean="0"/>
                            <a:t>-</a:t>
                          </a:r>
                        </a:p>
                        <a:p>
                          <a:r>
                            <a:rPr lang="en-US" sz="800" b="1" dirty="0" err="1" smtClean="0"/>
                            <a:t>cation</a:t>
                          </a:r>
                          <a:r>
                            <a:rPr lang="en-US" sz="800" b="1" dirty="0" smtClean="0"/>
                            <a:t> </a:t>
                          </a:r>
                        </a:p>
                        <a:p>
                          <a:r>
                            <a:rPr lang="en-US" sz="800" b="1" dirty="0" smtClean="0"/>
                            <a:t>Service</a:t>
                          </a:r>
                          <a:endParaRPr lang="en-US" sz="800" b="1" dirty="0"/>
                        </a:p>
                      </a:txBody>
                      <a:useSpRect/>
                    </a:txSp>
                  </a:sp>
                  <a:sp>
                    <a:nvSpPr>
                      <a:cNvPr id="122" name="TextBox 121"/>
                      <a:cNvSpPr txBox="1"/>
                    </a:nvSpPr>
                    <a:spPr>
                      <a:xfrm>
                        <a:off x="2971800" y="3928646"/>
                        <a:ext cx="713657"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SMS/EMAIL</a:t>
                          </a:r>
                        </a:p>
                        <a:p>
                          <a:r>
                            <a:rPr lang="en-US" sz="800" b="1" dirty="0" smtClean="0"/>
                            <a:t>    Service</a:t>
                          </a:r>
                          <a:endParaRPr lang="en-US" sz="800" b="1" dirty="0"/>
                        </a:p>
                      </a:txBody>
                      <a:useSpRect/>
                    </a:txSp>
                  </a:sp>
                  <a:sp>
                    <a:nvSpPr>
                      <a:cNvPr id="123" name="TextBox 122"/>
                      <a:cNvSpPr txBox="1"/>
                    </a:nvSpPr>
                    <a:spPr>
                      <a:xfrm>
                        <a:off x="2923104" y="4419600"/>
                        <a:ext cx="734496"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Push </a:t>
                          </a:r>
                        </a:p>
                        <a:p>
                          <a:r>
                            <a:rPr lang="en-US" sz="800" b="1" dirty="0" smtClean="0"/>
                            <a:t>  Notification</a:t>
                          </a:r>
                        </a:p>
                        <a:p>
                          <a:r>
                            <a:rPr lang="en-US" sz="800" b="1" dirty="0" smtClean="0"/>
                            <a:t>      Service</a:t>
                          </a:r>
                        </a:p>
                      </a:txBody>
                      <a:useSpRect/>
                    </a:txSp>
                  </a:sp>
                  <a:grpSp>
                    <a:nvGrpSpPr>
                      <a:cNvPr id="133" name="Group 132"/>
                      <a:cNvGrpSpPr/>
                    </a:nvGrpSpPr>
                    <a:grpSpPr>
                      <a:xfrm>
                        <a:off x="4648200" y="1749942"/>
                        <a:ext cx="762000" cy="612258"/>
                        <a:chOff x="5029200" y="1749942"/>
                        <a:chExt cx="762000" cy="612258"/>
                      </a:xfrm>
                    </a:grpSpPr>
                    <a:sp>
                      <a:nvSpPr>
                        <a:cNvPr id="39" name="Rectangle 38"/>
                        <a:cNvSpPr/>
                      </a:nvSpPr>
                      <a:spPr>
                        <a:xfrm>
                          <a:off x="5125792" y="1749942"/>
                          <a:ext cx="589208" cy="612258"/>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0" name="TextBox 129"/>
                        <a:cNvSpPr txBox="1"/>
                      </a:nvSpPr>
                      <a:spPr>
                        <a:xfrm>
                          <a:off x="5029200" y="1828800"/>
                          <a:ext cx="762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    &lt;Virtual&gt;</a:t>
                            </a:r>
                          </a:p>
                          <a:p>
                            <a:r>
                              <a:rPr lang="en-US" sz="800" b="1" dirty="0" smtClean="0"/>
                              <a:t>         Web </a:t>
                            </a:r>
                          </a:p>
                          <a:p>
                            <a:r>
                              <a:rPr lang="en-US" sz="800" b="1" dirty="0" smtClean="0"/>
                              <a:t>        Portal</a:t>
                            </a:r>
                            <a:endParaRPr lang="en-US" sz="800" b="1" dirty="0"/>
                          </a:p>
                        </a:txBody>
                        <a:useSpRect/>
                      </a:txSp>
                    </a:sp>
                  </a:grpSp>
                  <a:grpSp>
                    <a:nvGrpSpPr>
                      <a:cNvPr id="109" name="Group 108"/>
                      <a:cNvGrpSpPr/>
                    </a:nvGrpSpPr>
                    <a:grpSpPr>
                      <a:xfrm>
                        <a:off x="4191000" y="3847121"/>
                        <a:ext cx="731290" cy="475533"/>
                        <a:chOff x="3680042" y="3847121"/>
                        <a:chExt cx="731290" cy="475533"/>
                      </a:xfrm>
                    </a:grpSpPr>
                    <a:sp>
                      <a:nvSpPr>
                        <a:cNvPr id="18" name="Rectangle 17"/>
                        <a:cNvSpPr/>
                      </a:nvSpPr>
                      <a:spPr>
                        <a:xfrm>
                          <a:off x="3680042" y="3847121"/>
                          <a:ext cx="688523" cy="475533"/>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6" name="TextBox 105"/>
                        <a:cNvSpPr txBox="1"/>
                      </a:nvSpPr>
                      <a:spPr>
                        <a:xfrm>
                          <a:off x="3680042" y="3928646"/>
                          <a:ext cx="731290"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b="1" dirty="0" smtClean="0"/>
                              <a:t>Provisioning</a:t>
                            </a:r>
                          </a:p>
                          <a:p>
                            <a:r>
                              <a:rPr lang="en-US" sz="800" b="1" dirty="0" smtClean="0"/>
                              <a:t>    Services</a:t>
                            </a:r>
                            <a:endParaRPr lang="en-US" sz="800" b="1" dirty="0"/>
                          </a:p>
                        </a:txBody>
                        <a:useSpRect/>
                      </a:txSp>
                    </a:sp>
                  </a:grpSp>
                  <a:cxnSp>
                    <a:nvCxnSpPr>
                      <a:cNvPr id="141" name="Elbow Connector 140"/>
                      <a:cNvCxnSpPr/>
                    </a:nvCxnSpPr>
                    <a:spPr>
                      <a:xfrm>
                        <a:off x="2895600" y="1143000"/>
                        <a:ext cx="4572000" cy="228600"/>
                      </a:xfrm>
                      <a:prstGeom prst="bentConnector3">
                        <a:avLst>
                          <a:gd name="adj1" fmla="val 0"/>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62" name="Straight Arrow Connector 161"/>
                      <a:cNvCxnSpPr/>
                    </a:nvCxnSpPr>
                    <a:spPr>
                      <a:xfrm>
                        <a:off x="6096000" y="1143000"/>
                        <a:ext cx="0" cy="60960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2176378" y="2708029"/>
                        <a:ext cx="1410964" cy="2308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dirty="0" smtClean="0"/>
                            <a:t>Application         Container</a:t>
                          </a:r>
                          <a:endParaRPr lang="en-US" sz="900" dirty="0"/>
                        </a:p>
                      </a:txBody>
                      <a:useSpRect/>
                    </a:txSp>
                  </a:sp>
                  <a:cxnSp>
                    <a:nvCxnSpPr>
                      <a:cNvPr id="237" name="Elbow Connector 236"/>
                      <a:cNvCxnSpPr>
                        <a:stCxn id="163" idx="3"/>
                        <a:endCxn id="201" idx="2"/>
                      </a:cNvCxnSpPr>
                    </a:nvCxnSpPr>
                    <a:spPr>
                      <a:xfrm>
                        <a:off x="6248400" y="888058"/>
                        <a:ext cx="1223455" cy="216842"/>
                      </a:xfrm>
                      <a:prstGeom prst="bentConnector3">
                        <a:avLst>
                          <a:gd name="adj1" fmla="val 50000"/>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42" name="Elbow Connector 241"/>
                      <a:cNvCxnSpPr>
                        <a:stCxn id="163" idx="1"/>
                        <a:endCxn id="113" idx="3"/>
                      </a:cNvCxnSpPr>
                    </a:nvCxnSpPr>
                    <a:spPr>
                      <a:xfrm rot="10800000" flipH="1" flipV="1">
                        <a:off x="5947888" y="888058"/>
                        <a:ext cx="2815111" cy="2274242"/>
                      </a:xfrm>
                      <a:prstGeom prst="bentConnector5">
                        <a:avLst>
                          <a:gd name="adj1" fmla="val -8120"/>
                          <a:gd name="adj2" fmla="val 28431"/>
                          <a:gd name="adj3" fmla="val 10575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grpSp>
                    <a:nvGrpSpPr>
                      <a:cNvPr id="116" name="Group 115"/>
                      <a:cNvGrpSpPr/>
                    </a:nvGrpSpPr>
                    <a:grpSpPr>
                      <a:xfrm>
                        <a:off x="7467600" y="533400"/>
                        <a:ext cx="1371600" cy="1143000"/>
                        <a:chOff x="7467600" y="762000"/>
                        <a:chExt cx="1371600" cy="1143000"/>
                      </a:xfrm>
                    </a:grpSpPr>
                    <a:sp>
                      <a:nvSpPr>
                        <a:cNvPr id="201" name="Cloud 200"/>
                        <a:cNvSpPr/>
                      </a:nvSpPr>
                      <a:spPr>
                        <a:xfrm>
                          <a:off x="7467600" y="762000"/>
                          <a:ext cx="1371600" cy="1143000"/>
                        </a:xfrm>
                        <a:prstGeom prst="cloud">
                          <a:avLst/>
                        </a:prstGeom>
                        <a:gradFill>
                          <a:gsLst>
                            <a:gs pos="0">
                              <a:srgbClr val="FFEFD1"/>
                            </a:gs>
                            <a:gs pos="64999">
                              <a:srgbClr val="F0EBD5"/>
                            </a:gs>
                            <a:gs pos="100000">
                              <a:srgbClr val="D1C39F"/>
                            </a:gs>
                          </a:gsLst>
                          <a:lin ang="5400000" scaled="0"/>
                        </a:gradFill>
                        <a:ln w="12700">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TextBox 201"/>
                        <a:cNvSpPr txBox="1"/>
                      </a:nvSpPr>
                      <a:spPr>
                        <a:xfrm>
                          <a:off x="7696200" y="990600"/>
                          <a:ext cx="8382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t>Remote API</a:t>
                            </a:r>
                            <a:endParaRPr lang="en-US" sz="1200" b="1" dirty="0" smtClean="0"/>
                          </a:p>
                          <a:p>
                            <a:pPr algn="ctr"/>
                            <a:r>
                              <a:rPr lang="en-US" sz="1200" b="1" dirty="0" smtClean="0"/>
                              <a:t>channel</a:t>
                            </a:r>
                            <a:endParaRPr lang="en-US" sz="1200" b="1" dirty="0"/>
                          </a:p>
                        </a:txBody>
                        <a:useSpRect/>
                      </a:txSp>
                    </a:sp>
                  </a:grpSp>
                  <a:cxnSp>
                    <a:nvCxnSpPr>
                      <a:cNvPr id="284" name="Straight Arrow Connector 283"/>
                      <a:cNvCxnSpPr/>
                    </a:nvCxnSpPr>
                    <a:spPr>
                      <a:xfrm flipV="1">
                        <a:off x="6400800" y="3276600"/>
                        <a:ext cx="1066800" cy="133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88" name="Straight Arrow Connector 287"/>
                      <a:cNvCxnSpPr/>
                    </a:nvCxnSpPr>
                    <a:spPr>
                      <a:xfrm>
                        <a:off x="2895600" y="1143000"/>
                        <a:ext cx="0" cy="60960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94" name="Straight Arrow Connector 293"/>
                      <a:cNvCxnSpPr/>
                    </a:nvCxnSpPr>
                    <a:spPr>
                      <a:xfrm>
                        <a:off x="3962400" y="1371600"/>
                        <a:ext cx="0" cy="38100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96" name="Straight Arrow Connector 295"/>
                      <a:cNvCxnSpPr/>
                    </a:nvCxnSpPr>
                    <a:spPr>
                      <a:xfrm>
                        <a:off x="4876800" y="1143000"/>
                        <a:ext cx="0" cy="60960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20" name="Elbow Connector 119"/>
                      <a:cNvCxnSpPr>
                        <a:stCxn id="16" idx="2"/>
                        <a:endCxn id="86" idx="0"/>
                      </a:cNvCxnSpPr>
                    </a:nvCxnSpPr>
                    <a:spPr>
                      <a:xfrm rot="16200000" flipH="1">
                        <a:off x="6447127" y="3112292"/>
                        <a:ext cx="1089298" cy="1821187"/>
                      </a:xfrm>
                      <a:prstGeom prst="bentConnector3">
                        <a:avLst>
                          <a:gd name="adj1" fmla="val 50000"/>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151" name="Straight Arrow Connector 150"/>
                      <a:cNvCxnSpPr/>
                    </a:nvCxnSpPr>
                    <a:spPr>
                      <a:xfrm>
                        <a:off x="8382000" y="5029200"/>
                        <a:ext cx="0" cy="53340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4" name="Straight Arrow Connector 153"/>
                      <a:cNvCxnSpPr/>
                    </a:nvCxnSpPr>
                    <a:spPr>
                      <a:xfrm>
                        <a:off x="7924800" y="5029200"/>
                        <a:ext cx="0" cy="533400"/>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09" name="Straight Arrow Connector 208"/>
                      <a:cNvCxnSpPr>
                        <a:stCxn id="54" idx="4"/>
                        <a:endCxn id="50" idx="2"/>
                      </a:cNvCxnSpPr>
                    </a:nvCxnSpPr>
                    <a:spPr>
                      <a:xfrm>
                        <a:off x="4203031" y="6210301"/>
                        <a:ext cx="1499938" cy="15239"/>
                      </a:xfrm>
                      <a:prstGeom prst="straightConnector1">
                        <a:avLst/>
                      </a:prstGeom>
                      <a:ln w="15875">
                        <a:solidFill>
                          <a:schemeClr val="tx1">
                            <a:lumMod val="65000"/>
                            <a:lumOff val="3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244" name="Straight Arrow Connector 243"/>
                      <a:cNvCxnSpPr/>
                    </a:nvCxnSpPr>
                    <a:spPr>
                      <a:xfrm>
                        <a:off x="2895600" y="2362200"/>
                        <a:ext cx="0" cy="5334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46" name="Straight Arrow Connector 245"/>
                      <a:cNvCxnSpPr/>
                    </a:nvCxnSpPr>
                    <a:spPr>
                      <a:xfrm>
                        <a:off x="3962400" y="2362200"/>
                        <a:ext cx="0" cy="5334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47" name="Straight Arrow Connector 246"/>
                      <a:cNvCxnSpPr/>
                    </a:nvCxnSpPr>
                    <a:spPr>
                      <a:xfrm>
                        <a:off x="5029200" y="2362200"/>
                        <a:ext cx="0" cy="5334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48" name="Straight Arrow Connector 247"/>
                      <a:cNvCxnSpPr/>
                    </a:nvCxnSpPr>
                    <a:spPr>
                      <a:xfrm>
                        <a:off x="6096000" y="2362200"/>
                        <a:ext cx="0" cy="5334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50" name="Elbow Connector 249"/>
                      <a:cNvCxnSpPr>
                        <a:stCxn id="15" idx="2"/>
                        <a:endCxn id="87" idx="0"/>
                      </a:cNvCxnSpPr>
                    </a:nvCxnSpPr>
                    <a:spPr>
                      <a:xfrm rot="16200000" flipH="1">
                        <a:off x="6319959" y="2460997"/>
                        <a:ext cx="1093763" cy="3128241"/>
                      </a:xfrm>
                      <a:prstGeom prst="bentConnector3">
                        <a:avLst>
                          <a:gd name="adj1" fmla="val 50000"/>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256" name="TextBox 255"/>
                      <a:cNvSpPr txBox="1"/>
                    </a:nvSpPr>
                    <a:spPr>
                      <a:xfrm>
                        <a:off x="7657368" y="6230779"/>
                        <a:ext cx="1258032"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Cloud Service</a:t>
                          </a:r>
                          <a:endParaRPr lang="en-US" sz="1000" b="1" dirty="0"/>
                        </a:p>
                      </a:txBody>
                      <a:useSpRect/>
                    </a:txSp>
                  </a:sp>
                  <a:cxnSp>
                    <a:nvCxnSpPr>
                      <a:cNvPr id="275" name="Elbow Connector 274"/>
                      <a:cNvCxnSpPr>
                        <a:stCxn id="12" idx="1"/>
                        <a:endCxn id="178" idx="3"/>
                      </a:cNvCxnSpPr>
                    </a:nvCxnSpPr>
                    <a:spPr>
                      <a:xfrm rot="10800000" flipV="1">
                        <a:off x="1524001" y="3271910"/>
                        <a:ext cx="1131947" cy="1566789"/>
                      </a:xfrm>
                      <a:prstGeom prst="bentConnector3">
                        <a:avLst>
                          <a:gd name="adj1" fmla="val 66829"/>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279" name="Elbow Connector 278"/>
                      <a:cNvCxnSpPr/>
                    </a:nvCxnSpPr>
                    <a:spPr>
                      <a:xfrm rot="10800000">
                        <a:off x="1295401" y="2514603"/>
                        <a:ext cx="1219201" cy="609597"/>
                      </a:xfrm>
                      <a:prstGeom prst="bentConnector3">
                        <a:avLst>
                          <a:gd name="adj1" fmla="val 50000"/>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7C2BD3" w:rsidRPr="003A538F" w:rsidRDefault="007C2BD3" w:rsidP="00A030D1">
      <w:pPr>
        <w:spacing w:before="0" w:after="0" w:line="276" w:lineRule="auto"/>
        <w:ind w:left="720"/>
        <w:jc w:val="left"/>
        <w:rPr>
          <w:rFonts w:asciiTheme="minorHAnsi" w:hAnsiTheme="minorHAnsi"/>
          <w:sz w:val="22"/>
        </w:rPr>
      </w:pPr>
      <w:r w:rsidRPr="003A538F">
        <w:rPr>
          <w:noProof/>
        </w:rPr>
        <w:lastRenderedPageBreak/>
        <w:t xml:space="preserve"> </w:t>
      </w:r>
    </w:p>
    <w:p w:rsidR="007C2BD3" w:rsidRPr="003A538F" w:rsidRDefault="007C2BD3" w:rsidP="00A030D1">
      <w:pPr>
        <w:spacing w:before="0" w:after="0" w:line="276" w:lineRule="auto"/>
        <w:ind w:left="720"/>
        <w:jc w:val="left"/>
        <w:rPr>
          <w:rFonts w:asciiTheme="minorHAnsi" w:hAnsiTheme="minorHAnsi" w:cstheme="minorHAnsi"/>
          <w:sz w:val="22"/>
          <w:highlight w:val="yellow"/>
        </w:rPr>
      </w:pPr>
    </w:p>
    <w:p w:rsidR="00AE1EF6" w:rsidRPr="003A538F" w:rsidRDefault="00AE1EF6" w:rsidP="00A030D1">
      <w:pPr>
        <w:spacing w:before="0" w:after="0" w:line="276" w:lineRule="auto"/>
        <w:ind w:left="720"/>
        <w:jc w:val="left"/>
        <w:rPr>
          <w:rFonts w:asciiTheme="minorHAnsi" w:hAnsiTheme="minorHAnsi" w:cstheme="minorHAnsi"/>
          <w:sz w:val="22"/>
          <w:highlight w:val="yellow"/>
        </w:rPr>
      </w:pPr>
    </w:p>
    <w:p w:rsidR="00AE1EF6" w:rsidRPr="003A538F" w:rsidRDefault="008D2885" w:rsidP="00A030D1">
      <w:pPr>
        <w:spacing w:before="0" w:after="0" w:line="276" w:lineRule="auto"/>
        <w:ind w:left="720"/>
        <w:jc w:val="left"/>
        <w:rPr>
          <w:rFonts w:asciiTheme="minorHAnsi" w:hAnsiTheme="minorHAnsi" w:cstheme="minorHAnsi"/>
          <w:sz w:val="22"/>
          <w:highlight w:val="yellow"/>
        </w:rPr>
      </w:pPr>
      <w:ins w:id="78" w:author="Bhardwaj, Vishal" w:date="2017-01-31T20:36:00Z">
        <w:r>
          <w:rPr>
            <w:rFonts w:asciiTheme="minorHAnsi" w:hAnsiTheme="minorHAnsi" w:cstheme="minorHAnsi"/>
            <w:sz w:val="22"/>
          </w:rPr>
          <w:t xml:space="preserve">                         </w:t>
        </w:r>
      </w:ins>
      <w:ins w:id="79" w:author="Bhardwaj, Vishal" w:date="2017-02-01T19:56:00Z">
        <w:r w:rsidR="009458E4" w:rsidRPr="009458E4">
          <w:rPr>
            <w:rFonts w:asciiTheme="minorHAnsi" w:hAnsiTheme="minorHAnsi" w:cstheme="minorHAnsi"/>
            <w:sz w:val="22"/>
          </w:rPr>
          <w:drawing>
            <wp:inline distT="0" distB="0" distL="0" distR="0">
              <wp:extent cx="4039738" cy="4189862"/>
              <wp:effectExtent l="19050" t="0" r="0" b="0"/>
              <wp:docPr id="15"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00" cy="4648200"/>
                        <a:chOff x="2133600" y="1066800"/>
                        <a:chExt cx="4572000" cy="4648200"/>
                      </a:xfrm>
                    </a:grpSpPr>
                    <a:sp>
                      <a:nvSpPr>
                        <a:cNvPr id="4" name="Rectangle 3"/>
                        <a:cNvSpPr/>
                      </a:nvSpPr>
                      <a:spPr>
                        <a:xfrm>
                          <a:off x="2133600" y="1066800"/>
                          <a:ext cx="4572000" cy="4648200"/>
                        </a:xfrm>
                        <a:prstGeom prst="rect">
                          <a:avLst/>
                        </a:prstGeom>
                        <a:solidFill>
                          <a:schemeClr val="tx2">
                            <a:lumMod val="40000"/>
                            <a:lumOff val="60000"/>
                            <a:alpha val="3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2514601" y="1600200"/>
                          <a:ext cx="3809999" cy="1600200"/>
                        </a:xfrm>
                        <a:prstGeom prst="roundRect">
                          <a:avLst/>
                        </a:prstGeom>
                        <a:solidFill>
                          <a:schemeClr val="bg2">
                            <a:lumMod val="9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tangle 8"/>
                        <a:cNvSpPr/>
                      </a:nvSpPr>
                      <a:spPr>
                        <a:xfrm>
                          <a:off x="4114800" y="25908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900" b="1" dirty="0" smtClean="0">
                                <a:solidFill>
                                  <a:schemeClr val="tx1"/>
                                </a:solidFill>
                              </a:rPr>
                              <a:t>Device Security</a:t>
                            </a:r>
                            <a:endParaRPr lang="en-US" sz="9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4114800" y="19050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900" b="1" dirty="0" smtClean="0">
                                <a:solidFill>
                                  <a:schemeClr val="tx1"/>
                                </a:solidFill>
                              </a:rPr>
                              <a:t>Device Recovery</a:t>
                            </a:r>
                            <a:endParaRPr lang="en-US" sz="9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3048000" y="25908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900" b="1" dirty="0" smtClean="0">
                                <a:solidFill>
                                  <a:schemeClr val="tx1"/>
                                </a:solidFill>
                              </a:rPr>
                              <a:t>Device Protection</a:t>
                            </a:r>
                            <a:endParaRPr lang="en-US" sz="9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ectangle 19"/>
                        <a:cNvSpPr/>
                      </a:nvSpPr>
                      <a:spPr>
                        <a:xfrm>
                          <a:off x="3048000" y="19050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b="1" dirty="0" smtClean="0">
                                <a:solidFill>
                                  <a:schemeClr val="tx1"/>
                                </a:solidFill>
                              </a:rPr>
                              <a:t>Data Backup</a:t>
                            </a:r>
                            <a:endParaRPr lang="en-US"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tangle 20"/>
                        <a:cNvSpPr/>
                      </a:nvSpPr>
                      <a:spPr>
                        <a:xfrm>
                          <a:off x="5181600" y="25908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b="1" dirty="0" smtClean="0">
                                <a:solidFill>
                                  <a:schemeClr val="tx1"/>
                                </a:solidFill>
                              </a:rPr>
                              <a:t>Live </a:t>
                            </a:r>
                          </a:p>
                          <a:p>
                            <a:pPr algn="ctr"/>
                            <a:r>
                              <a:rPr lang="en-US" sz="1000" b="1" dirty="0" smtClean="0">
                                <a:solidFill>
                                  <a:schemeClr val="tx1"/>
                                </a:solidFill>
                              </a:rPr>
                              <a:t>Chat</a:t>
                            </a:r>
                            <a:endParaRPr lang="en-US"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tangle 21"/>
                        <a:cNvSpPr/>
                      </a:nvSpPr>
                      <a:spPr>
                        <a:xfrm>
                          <a:off x="5181600" y="19050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800" b="1" dirty="0" smtClean="0">
                              <a:solidFill>
                                <a:schemeClr val="tx1"/>
                              </a:solidFill>
                            </a:endParaRPr>
                          </a:p>
                          <a:p>
                            <a:pPr algn="ctr"/>
                            <a:r>
                              <a:rPr lang="en-US" sz="800" b="1" dirty="0" smtClean="0">
                                <a:solidFill>
                                  <a:schemeClr val="tx1"/>
                                </a:solidFill>
                              </a:rPr>
                              <a:t>Device Health Monitoring</a:t>
                            </a:r>
                          </a:p>
                          <a:p>
                            <a:pPr algn="ctr"/>
                            <a:endParaRPr lang="en-US" sz="8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ounded Rectangle 22"/>
                        <a:cNvSpPr/>
                      </a:nvSpPr>
                      <a:spPr>
                        <a:xfrm>
                          <a:off x="2514600" y="4572000"/>
                          <a:ext cx="3810000" cy="914400"/>
                        </a:xfrm>
                        <a:prstGeom prst="roundRect">
                          <a:avLst/>
                        </a:prstGeom>
                        <a:solidFill>
                          <a:schemeClr val="bg2">
                            <a:lumMod val="9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ectangle 23"/>
                        <a:cNvSpPr/>
                      </a:nvSpPr>
                      <a:spPr>
                        <a:xfrm>
                          <a:off x="4114800" y="48006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900" b="1" dirty="0" smtClean="0">
                                <a:solidFill>
                                  <a:schemeClr val="tx1"/>
                                </a:solidFill>
                              </a:rPr>
                              <a:t>Advanced Tech Support</a:t>
                            </a:r>
                            <a:endParaRPr lang="en-US" sz="9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ectangle 24"/>
                        <a:cNvSpPr/>
                      </a:nvSpPr>
                      <a:spPr>
                        <a:xfrm>
                          <a:off x="3048000" y="48006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900" b="1" dirty="0" smtClean="0">
                                <a:solidFill>
                                  <a:schemeClr val="tx1"/>
                                </a:solidFill>
                              </a:rPr>
                              <a:t>Telemetry</a:t>
                            </a:r>
                            <a:endParaRPr lang="en-US" sz="9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ectangle 25"/>
                        <a:cNvSpPr/>
                      </a:nvSpPr>
                      <a:spPr>
                        <a:xfrm>
                          <a:off x="5181600" y="4800600"/>
                          <a:ext cx="685800" cy="457200"/>
                        </a:xfrm>
                        <a:prstGeom prst="rect">
                          <a:avLst/>
                        </a:prstGeom>
                        <a:solidFill>
                          <a:srgbClr val="FFF0C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b="1" dirty="0" smtClean="0">
                                <a:solidFill>
                                  <a:schemeClr val="tx1"/>
                                </a:solidFill>
                              </a:rPr>
                              <a:t>KIA</a:t>
                            </a:r>
                            <a:endParaRPr lang="en-US"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ounded Rectangle 26"/>
                        <a:cNvSpPr/>
                      </a:nvSpPr>
                      <a:spPr>
                        <a:xfrm>
                          <a:off x="2514601" y="3657600"/>
                          <a:ext cx="1676400" cy="533400"/>
                        </a:xfrm>
                        <a:prstGeom prst="roundRect">
                          <a:avLst/>
                        </a:prstGeom>
                        <a:solidFill>
                          <a:schemeClr val="bg2">
                            <a:lumMod val="9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b="1" dirty="0" smtClean="0">
                                <a:solidFill>
                                  <a:schemeClr val="tx1"/>
                                </a:solidFill>
                              </a:rPr>
                              <a:t>Cloud Service</a:t>
                            </a:r>
                            <a:endParaRPr lang="en-US"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Rounded Rectangle 28"/>
                        <a:cNvSpPr/>
                      </a:nvSpPr>
                      <a:spPr>
                        <a:xfrm>
                          <a:off x="4648201" y="3657600"/>
                          <a:ext cx="1676399" cy="533400"/>
                        </a:xfrm>
                        <a:prstGeom prst="roundRect">
                          <a:avLst/>
                        </a:prstGeom>
                        <a:solidFill>
                          <a:schemeClr val="bg2">
                            <a:lumMod val="90000"/>
                          </a:schemeClr>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000" b="1" dirty="0" smtClean="0">
                                <a:solidFill>
                                  <a:schemeClr val="tx1"/>
                                </a:solidFill>
                              </a:rPr>
                              <a:t>Remote APIs</a:t>
                            </a:r>
                            <a:endParaRPr lang="en-US" sz="10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1" name="Straight Arrow Connector 30"/>
                        <a:cNvCxnSpPr>
                          <a:endCxn id="27" idx="0"/>
                        </a:cNvCxnSpPr>
                      </a:nvCxnSpPr>
                      <a:spPr>
                        <a:xfrm>
                          <a:off x="3352800" y="3200400"/>
                          <a:ext cx="1" cy="4572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5410199" y="3200400"/>
                          <a:ext cx="1" cy="4572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5" name="Straight Arrow Connector 34"/>
                        <a:cNvCxnSpPr/>
                      </a:nvCxnSpPr>
                      <a:spPr>
                        <a:xfrm>
                          <a:off x="3352800" y="4191000"/>
                          <a:ext cx="0" cy="3810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nvCxnSpPr>
                      <a:spPr>
                        <a:xfrm>
                          <a:off x="5410200" y="4191000"/>
                          <a:ext cx="0" cy="3810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a:sp>
                      <a:nvSpPr>
                        <a:cNvPr id="39" name="TextBox 38"/>
                        <a:cNvSpPr txBox="1"/>
                      </a:nvSpPr>
                      <a:spPr>
                        <a:xfrm>
                          <a:off x="3886200" y="1600200"/>
                          <a:ext cx="1200970"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Mobile Application</a:t>
                            </a:r>
                            <a:endParaRPr lang="en-US" sz="1000" b="1" dirty="0"/>
                          </a:p>
                        </a:txBody>
                        <a:useSpRect/>
                      </a:txSp>
                    </a:sp>
                    <a:sp>
                      <a:nvSpPr>
                        <a:cNvPr id="40" name="TextBox 39"/>
                        <a:cNvSpPr txBox="1"/>
                      </a:nvSpPr>
                      <a:spPr>
                        <a:xfrm>
                          <a:off x="3886200" y="4554379"/>
                          <a:ext cx="123944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Server  Deployment</a:t>
                            </a:r>
                            <a:endParaRPr lang="en-US" sz="1000" b="1" dirty="0"/>
                          </a:p>
                        </a:txBody>
                        <a:useSpRect/>
                      </a:txSp>
                    </a:sp>
                    <a:sp>
                      <a:nvSpPr>
                        <a:cNvPr id="47" name="TextBox 46"/>
                        <a:cNvSpPr txBox="1"/>
                      </a:nvSpPr>
                      <a:spPr>
                        <a:xfrm>
                          <a:off x="3505200" y="1143000"/>
                          <a:ext cx="172803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t>Module Architecture</a:t>
                            </a:r>
                            <a:endParaRPr lang="en-US" sz="1400" b="1" dirty="0"/>
                          </a:p>
                        </a:txBody>
                        <a:useSpRect/>
                      </a:txSp>
                    </a:sp>
                    <a:cxnSp>
                      <a:nvCxnSpPr>
                        <a:cNvPr id="60" name="Straight Arrow Connector 59"/>
                        <a:cNvCxnSpPr/>
                      </a:nvCxnSpPr>
                      <a:spPr>
                        <a:xfrm>
                          <a:off x="4419599" y="3200400"/>
                          <a:ext cx="1" cy="1371600"/>
                        </a:xfrm>
                        <a:prstGeom prst="straightConnector1">
                          <a:avLst/>
                        </a:prstGeom>
                        <a:ln w="15875">
                          <a:solidFill>
                            <a:schemeClr val="tx1">
                              <a:lumMod val="65000"/>
                              <a:lumOff val="35000"/>
                            </a:schemeClr>
                          </a:solidFill>
                          <a:headEnd type="arrow"/>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ins>
    </w:p>
    <w:p w:rsidR="00AE1EF6" w:rsidRPr="003A538F" w:rsidRDefault="00AE1EF6" w:rsidP="00A030D1">
      <w:pPr>
        <w:spacing w:before="0" w:after="0" w:line="276" w:lineRule="auto"/>
        <w:ind w:left="720"/>
        <w:jc w:val="left"/>
        <w:rPr>
          <w:rFonts w:asciiTheme="minorHAnsi" w:hAnsiTheme="minorHAnsi" w:cstheme="minorHAnsi"/>
          <w:sz w:val="22"/>
          <w:highlight w:val="yellow"/>
        </w:rPr>
      </w:pPr>
    </w:p>
    <w:p w:rsidR="00AE1EF6" w:rsidRPr="003A538F" w:rsidRDefault="00AE1EF6" w:rsidP="00A030D1">
      <w:pPr>
        <w:spacing w:before="0" w:after="0" w:line="276" w:lineRule="auto"/>
        <w:ind w:left="720"/>
        <w:jc w:val="left"/>
        <w:rPr>
          <w:rFonts w:asciiTheme="minorHAnsi" w:hAnsiTheme="minorHAnsi" w:cstheme="minorHAnsi"/>
          <w:sz w:val="22"/>
          <w:highlight w:val="yellow"/>
        </w:rPr>
      </w:pPr>
    </w:p>
    <w:p w:rsidR="00AE1EF6" w:rsidRPr="003A538F" w:rsidRDefault="00AE1EF6" w:rsidP="00A030D1">
      <w:pPr>
        <w:spacing w:before="0" w:after="0" w:line="276" w:lineRule="auto"/>
        <w:ind w:left="720"/>
        <w:jc w:val="left"/>
        <w:rPr>
          <w:rFonts w:asciiTheme="minorHAnsi" w:hAnsiTheme="minorHAnsi" w:cstheme="minorHAnsi"/>
          <w:sz w:val="22"/>
          <w:highlight w:val="yellow"/>
        </w:rPr>
      </w:pPr>
    </w:p>
    <w:p w:rsidR="00F76001" w:rsidRPr="003A538F" w:rsidDel="00A152F3" w:rsidRDefault="00F76001" w:rsidP="00A030D1">
      <w:pPr>
        <w:spacing w:before="0" w:after="0" w:line="276" w:lineRule="auto"/>
        <w:ind w:left="720"/>
        <w:jc w:val="left"/>
        <w:rPr>
          <w:del w:id="80" w:author="Bhardwaj, Vishal" w:date="2017-02-01T12:36:00Z"/>
          <w:rFonts w:asciiTheme="minorHAnsi" w:hAnsiTheme="minorHAnsi" w:cstheme="minorHAnsi"/>
          <w:sz w:val="22"/>
          <w:highlight w:val="yellow"/>
        </w:rPr>
      </w:pPr>
    </w:p>
    <w:p w:rsidR="002B3419" w:rsidDel="00A152F3" w:rsidRDefault="002B3419" w:rsidP="00A030D1">
      <w:pPr>
        <w:spacing w:before="0" w:after="0" w:line="276" w:lineRule="auto"/>
        <w:ind w:left="720"/>
        <w:jc w:val="left"/>
        <w:rPr>
          <w:del w:id="81" w:author="Bhardwaj, Vishal" w:date="2017-02-01T12:36:00Z"/>
          <w:rFonts w:asciiTheme="minorHAnsi" w:hAnsiTheme="minorHAnsi" w:cstheme="minorHAnsi"/>
          <w:sz w:val="22"/>
          <w:highlight w:val="yellow"/>
        </w:rPr>
      </w:pPr>
    </w:p>
    <w:p w:rsidR="002C6AF4" w:rsidDel="00A152F3" w:rsidRDefault="002C6AF4" w:rsidP="00A030D1">
      <w:pPr>
        <w:spacing w:before="0" w:after="0" w:line="276" w:lineRule="auto"/>
        <w:ind w:left="720"/>
        <w:jc w:val="left"/>
        <w:rPr>
          <w:del w:id="82" w:author="Bhardwaj, Vishal" w:date="2017-02-01T12:36:00Z"/>
          <w:rFonts w:asciiTheme="minorHAnsi" w:hAnsiTheme="minorHAnsi" w:cstheme="minorHAnsi"/>
          <w:sz w:val="22"/>
          <w:highlight w:val="yellow"/>
        </w:rPr>
      </w:pPr>
    </w:p>
    <w:p w:rsidR="002C6AF4" w:rsidDel="00A152F3" w:rsidRDefault="002C6AF4" w:rsidP="00A030D1">
      <w:pPr>
        <w:spacing w:before="0" w:after="0" w:line="276" w:lineRule="auto"/>
        <w:ind w:left="720"/>
        <w:jc w:val="left"/>
        <w:rPr>
          <w:del w:id="83" w:author="Bhardwaj, Vishal" w:date="2017-02-01T12:36:00Z"/>
          <w:rFonts w:asciiTheme="minorHAnsi" w:hAnsiTheme="minorHAnsi" w:cstheme="minorHAnsi"/>
          <w:sz w:val="22"/>
          <w:highlight w:val="yellow"/>
        </w:rPr>
      </w:pPr>
    </w:p>
    <w:p w:rsidR="002C6AF4" w:rsidDel="00A152F3" w:rsidRDefault="002C6AF4" w:rsidP="00A030D1">
      <w:pPr>
        <w:spacing w:before="0" w:after="0" w:line="276" w:lineRule="auto"/>
        <w:ind w:left="720"/>
        <w:jc w:val="left"/>
        <w:rPr>
          <w:del w:id="84" w:author="Bhardwaj, Vishal" w:date="2017-02-01T12:36:00Z"/>
          <w:rFonts w:asciiTheme="minorHAnsi" w:hAnsiTheme="minorHAnsi" w:cstheme="minorHAnsi"/>
          <w:sz w:val="22"/>
          <w:highlight w:val="yellow"/>
        </w:rPr>
      </w:pPr>
    </w:p>
    <w:p w:rsidR="002C6AF4" w:rsidDel="00A152F3" w:rsidRDefault="002C6AF4" w:rsidP="00A030D1">
      <w:pPr>
        <w:spacing w:before="0" w:after="0" w:line="276" w:lineRule="auto"/>
        <w:ind w:left="720"/>
        <w:jc w:val="left"/>
        <w:rPr>
          <w:del w:id="85" w:author="Bhardwaj, Vishal" w:date="2017-02-01T12:36:00Z"/>
          <w:rFonts w:asciiTheme="minorHAnsi" w:hAnsiTheme="minorHAnsi" w:cstheme="minorHAnsi"/>
          <w:sz w:val="22"/>
          <w:highlight w:val="yellow"/>
        </w:rPr>
      </w:pPr>
    </w:p>
    <w:p w:rsidR="00A152F3" w:rsidRDefault="00A152F3" w:rsidP="00A030D1">
      <w:pPr>
        <w:spacing w:before="0" w:after="0" w:line="276" w:lineRule="auto"/>
        <w:ind w:left="720"/>
        <w:jc w:val="left"/>
        <w:rPr>
          <w:ins w:id="86" w:author="Bhardwaj, Vishal" w:date="2017-02-01T12:36:00Z"/>
          <w:rFonts w:asciiTheme="minorHAnsi" w:hAnsiTheme="minorHAnsi" w:cstheme="minorHAnsi"/>
          <w:sz w:val="22"/>
          <w:highlight w:val="yellow"/>
        </w:rPr>
      </w:pPr>
    </w:p>
    <w:p w:rsidR="00A152F3" w:rsidRDefault="00A152F3" w:rsidP="00A030D1">
      <w:pPr>
        <w:spacing w:before="0" w:after="0" w:line="276" w:lineRule="auto"/>
        <w:ind w:left="720"/>
        <w:jc w:val="left"/>
        <w:rPr>
          <w:ins w:id="87" w:author="Bhardwaj, Vishal" w:date="2017-02-01T12:36:00Z"/>
          <w:rFonts w:asciiTheme="minorHAnsi" w:hAnsiTheme="minorHAnsi" w:cstheme="minorHAnsi"/>
          <w:sz w:val="22"/>
          <w:highlight w:val="yellow"/>
        </w:rPr>
      </w:pPr>
    </w:p>
    <w:p w:rsidR="00A152F3" w:rsidRDefault="00A152F3" w:rsidP="00A030D1">
      <w:pPr>
        <w:spacing w:before="0" w:after="0" w:line="276" w:lineRule="auto"/>
        <w:ind w:left="720"/>
        <w:jc w:val="left"/>
        <w:rPr>
          <w:ins w:id="88" w:author="Bhardwaj, Vishal" w:date="2017-02-01T12:36:00Z"/>
          <w:rFonts w:asciiTheme="minorHAnsi" w:hAnsiTheme="minorHAnsi" w:cstheme="minorHAnsi"/>
          <w:sz w:val="22"/>
          <w:highlight w:val="yellow"/>
        </w:rPr>
      </w:pPr>
    </w:p>
    <w:p w:rsidR="00A152F3" w:rsidRDefault="00A152F3" w:rsidP="00A030D1">
      <w:pPr>
        <w:spacing w:before="0" w:after="0" w:line="276" w:lineRule="auto"/>
        <w:ind w:left="720"/>
        <w:jc w:val="left"/>
        <w:rPr>
          <w:ins w:id="89" w:author="Bhardwaj, Vishal" w:date="2017-02-01T12:36:00Z"/>
          <w:rFonts w:asciiTheme="minorHAnsi" w:hAnsiTheme="minorHAnsi" w:cstheme="minorHAnsi"/>
          <w:sz w:val="22"/>
          <w:highlight w:val="yellow"/>
        </w:rPr>
      </w:pPr>
    </w:p>
    <w:p w:rsidR="00A152F3" w:rsidRDefault="00A152F3" w:rsidP="00A030D1">
      <w:pPr>
        <w:spacing w:before="0" w:after="0" w:line="276" w:lineRule="auto"/>
        <w:ind w:left="720"/>
        <w:jc w:val="left"/>
        <w:rPr>
          <w:ins w:id="90" w:author="Bhardwaj, Vishal" w:date="2017-02-01T12:36:00Z"/>
          <w:rFonts w:asciiTheme="minorHAnsi" w:hAnsiTheme="minorHAnsi" w:cstheme="minorHAnsi"/>
          <w:sz w:val="22"/>
          <w:highlight w:val="yellow"/>
        </w:rPr>
      </w:pPr>
    </w:p>
    <w:p w:rsidR="00A152F3" w:rsidRDefault="00A152F3" w:rsidP="00A030D1">
      <w:pPr>
        <w:spacing w:before="0" w:after="0" w:line="276" w:lineRule="auto"/>
        <w:ind w:left="720"/>
        <w:jc w:val="left"/>
        <w:rPr>
          <w:ins w:id="91" w:author="Bhardwaj, Vishal" w:date="2017-02-01T12:36:00Z"/>
          <w:rFonts w:asciiTheme="minorHAnsi" w:hAnsiTheme="minorHAnsi" w:cstheme="minorHAnsi"/>
          <w:sz w:val="22"/>
          <w:highlight w:val="yellow"/>
        </w:rPr>
      </w:pPr>
    </w:p>
    <w:p w:rsidR="00A152F3" w:rsidRDefault="00A152F3" w:rsidP="00A030D1">
      <w:pPr>
        <w:spacing w:before="0" w:after="0" w:line="276" w:lineRule="auto"/>
        <w:ind w:left="720"/>
        <w:jc w:val="left"/>
        <w:rPr>
          <w:ins w:id="92" w:author="Bhardwaj, Vishal" w:date="2017-02-01T12:36:00Z"/>
          <w:rFonts w:asciiTheme="minorHAnsi" w:hAnsiTheme="minorHAnsi" w:cstheme="minorHAnsi"/>
          <w:sz w:val="22"/>
          <w:highlight w:val="yellow"/>
        </w:rPr>
      </w:pPr>
    </w:p>
    <w:p w:rsidR="00A152F3" w:rsidRDefault="00A152F3" w:rsidP="00A030D1">
      <w:pPr>
        <w:spacing w:before="0" w:after="0" w:line="276" w:lineRule="auto"/>
        <w:ind w:left="720"/>
        <w:jc w:val="left"/>
        <w:rPr>
          <w:ins w:id="93" w:author="Bhardwaj, Vishal" w:date="2017-02-01T12:36:00Z"/>
          <w:rFonts w:asciiTheme="minorHAnsi" w:hAnsiTheme="minorHAnsi" w:cstheme="minorHAnsi"/>
          <w:sz w:val="22"/>
          <w:highlight w:val="yellow"/>
        </w:rPr>
      </w:pPr>
    </w:p>
    <w:p w:rsidR="00A152F3" w:rsidRDefault="00A152F3" w:rsidP="00A030D1">
      <w:pPr>
        <w:spacing w:before="0" w:after="0" w:line="276" w:lineRule="auto"/>
        <w:ind w:left="720"/>
        <w:jc w:val="left"/>
        <w:rPr>
          <w:ins w:id="94" w:author="Bhardwaj, Vishal" w:date="2017-02-01T12:36:00Z"/>
          <w:rFonts w:asciiTheme="minorHAnsi" w:hAnsiTheme="minorHAnsi" w:cstheme="minorHAnsi"/>
          <w:sz w:val="22"/>
          <w:highlight w:val="yellow"/>
        </w:rPr>
      </w:pPr>
    </w:p>
    <w:p w:rsidR="00A152F3" w:rsidRDefault="00A152F3" w:rsidP="00A030D1">
      <w:pPr>
        <w:spacing w:before="0" w:after="0" w:line="276" w:lineRule="auto"/>
        <w:ind w:left="720"/>
        <w:jc w:val="left"/>
        <w:rPr>
          <w:ins w:id="95" w:author="Bhardwaj, Vishal" w:date="2017-02-01T12:36:00Z"/>
          <w:rFonts w:asciiTheme="minorHAnsi" w:hAnsiTheme="minorHAnsi" w:cstheme="minorHAnsi"/>
          <w:sz w:val="22"/>
          <w:highlight w:val="yellow"/>
        </w:rPr>
      </w:pPr>
    </w:p>
    <w:p w:rsidR="00A152F3" w:rsidRDefault="00A152F3" w:rsidP="00A030D1">
      <w:pPr>
        <w:spacing w:before="0" w:after="0" w:line="276" w:lineRule="auto"/>
        <w:ind w:left="720"/>
        <w:jc w:val="left"/>
        <w:rPr>
          <w:ins w:id="96" w:author="Bhardwaj, Vishal" w:date="2017-02-01T12:36:00Z"/>
          <w:rFonts w:asciiTheme="minorHAnsi" w:hAnsiTheme="minorHAnsi" w:cstheme="minorHAnsi"/>
          <w:sz w:val="22"/>
          <w:highlight w:val="yellow"/>
        </w:rPr>
      </w:pPr>
    </w:p>
    <w:p w:rsidR="00A152F3" w:rsidRDefault="00A152F3" w:rsidP="00A030D1">
      <w:pPr>
        <w:spacing w:before="0" w:after="0" w:line="276" w:lineRule="auto"/>
        <w:ind w:left="720"/>
        <w:jc w:val="left"/>
        <w:rPr>
          <w:ins w:id="97" w:author="Bhardwaj, Vishal" w:date="2017-02-01T12:36:00Z"/>
          <w:rFonts w:asciiTheme="minorHAnsi" w:hAnsiTheme="minorHAnsi" w:cstheme="minorHAnsi"/>
          <w:sz w:val="22"/>
          <w:highlight w:val="yellow"/>
        </w:rPr>
      </w:pPr>
    </w:p>
    <w:p w:rsidR="00A152F3" w:rsidRDefault="00A152F3" w:rsidP="00A030D1">
      <w:pPr>
        <w:spacing w:before="0" w:after="0" w:line="276" w:lineRule="auto"/>
        <w:ind w:left="720"/>
        <w:jc w:val="left"/>
        <w:rPr>
          <w:ins w:id="98" w:author="Bhardwaj, Vishal" w:date="2017-02-01T12:36:00Z"/>
          <w:rFonts w:asciiTheme="minorHAnsi" w:hAnsiTheme="minorHAnsi" w:cstheme="minorHAnsi"/>
          <w:sz w:val="22"/>
          <w:highlight w:val="yellow"/>
        </w:rPr>
      </w:pPr>
    </w:p>
    <w:p w:rsidR="00A152F3" w:rsidRDefault="00A152F3" w:rsidP="00A030D1">
      <w:pPr>
        <w:spacing w:before="0" w:after="0" w:line="276" w:lineRule="auto"/>
        <w:ind w:left="720"/>
        <w:jc w:val="left"/>
        <w:rPr>
          <w:ins w:id="99" w:author="Bhardwaj, Vishal" w:date="2017-02-01T12:36:00Z"/>
          <w:rFonts w:asciiTheme="minorHAnsi" w:hAnsiTheme="minorHAnsi" w:cstheme="minorHAnsi"/>
          <w:sz w:val="22"/>
          <w:highlight w:val="yellow"/>
        </w:rPr>
      </w:pPr>
    </w:p>
    <w:p w:rsidR="00A152F3" w:rsidRPr="003A538F" w:rsidRDefault="00A152F3" w:rsidP="00A030D1">
      <w:pPr>
        <w:spacing w:before="0" w:after="0" w:line="276" w:lineRule="auto"/>
        <w:ind w:left="720"/>
        <w:jc w:val="left"/>
        <w:rPr>
          <w:rFonts w:asciiTheme="minorHAnsi" w:hAnsiTheme="minorHAnsi" w:cstheme="minorHAnsi"/>
          <w:sz w:val="22"/>
          <w:highlight w:val="yellow"/>
        </w:rPr>
      </w:pPr>
    </w:p>
    <w:p w:rsidR="001D2CA0" w:rsidRPr="003A538F" w:rsidRDefault="00815B32" w:rsidP="001D2CA0">
      <w:pPr>
        <w:pStyle w:val="Heading3"/>
      </w:pPr>
      <w:commentRangeStart w:id="100"/>
      <w:r w:rsidRPr="003A538F">
        <w:t>SyneMobile</w:t>
      </w:r>
      <w:r w:rsidR="001D2CA0" w:rsidRPr="003A538F">
        <w:t xml:space="preserve"> Workflow – </w:t>
      </w:r>
      <w:r w:rsidR="00BF59A3" w:rsidRPr="003A538F">
        <w:t>Advance Tech Support</w:t>
      </w:r>
      <w:r w:rsidR="001D2CA0" w:rsidRPr="003A538F">
        <w:t xml:space="preserve"> </w:t>
      </w:r>
      <w:commentRangeEnd w:id="100"/>
      <w:r w:rsidR="005632DA">
        <w:rPr>
          <w:rStyle w:val="CommentReference"/>
          <w:rFonts w:ascii="Verdana" w:hAnsi="Verdana"/>
          <w:b w:val="0"/>
        </w:rPr>
        <w:commentReference w:id="100"/>
      </w:r>
    </w:p>
    <w:p w:rsidR="00070A47" w:rsidRDefault="00070A47" w:rsidP="00A030D1">
      <w:pPr>
        <w:spacing w:before="0" w:after="0" w:line="276" w:lineRule="auto"/>
        <w:ind w:left="720"/>
        <w:jc w:val="left"/>
        <w:rPr>
          <w:ins w:id="101" w:author="Bhardwaj, Vishal" w:date="2017-02-01T18:20:00Z"/>
          <w:rFonts w:asciiTheme="minorHAnsi" w:hAnsiTheme="minorHAnsi" w:cstheme="minorHAnsi"/>
          <w:sz w:val="24"/>
        </w:rPr>
      </w:pPr>
    </w:p>
    <w:p w:rsidR="00C7452E" w:rsidRDefault="00C7452E" w:rsidP="00A030D1">
      <w:pPr>
        <w:spacing w:before="0" w:after="0" w:line="276" w:lineRule="auto"/>
        <w:ind w:left="720"/>
        <w:jc w:val="left"/>
        <w:rPr>
          <w:ins w:id="102" w:author="Bhardwaj, Vishal" w:date="2017-01-31T11:52:00Z"/>
          <w:rFonts w:asciiTheme="minorHAnsi" w:hAnsiTheme="minorHAnsi" w:cstheme="minorHAnsi"/>
          <w:sz w:val="24"/>
        </w:rPr>
      </w:pPr>
      <w:ins w:id="103" w:author="Bhardwaj, Vishal" w:date="2017-02-01T18:20:00Z">
        <w:r w:rsidRPr="00C7452E">
          <w:rPr>
            <w:rFonts w:asciiTheme="minorHAnsi" w:hAnsiTheme="minorHAnsi" w:cstheme="minorHAnsi"/>
            <w:sz w:val="24"/>
          </w:rPr>
          <w:drawing>
            <wp:inline distT="0" distB="0" distL="0" distR="0">
              <wp:extent cx="5540991" cy="3603009"/>
              <wp:effectExtent l="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4648200"/>
                        <a:chOff x="838200" y="1524000"/>
                        <a:chExt cx="7848600" cy="4648200"/>
                      </a:xfrm>
                    </a:grpSpPr>
                    <a:grpSp>
                      <a:nvGrpSpPr>
                        <a:cNvPr id="40" name="Group 39"/>
                        <a:cNvGrpSpPr/>
                      </a:nvGrpSpPr>
                      <a:grpSpPr>
                        <a:xfrm>
                          <a:off x="838200" y="1524000"/>
                          <a:ext cx="7848600" cy="4648200"/>
                          <a:chOff x="838200" y="1524000"/>
                          <a:chExt cx="7848600" cy="4648200"/>
                        </a:xfrm>
                      </a:grpSpPr>
                      <a:sp>
                        <a:nvSpPr>
                          <a:cNvPr id="6" name="Cloud 5"/>
                          <a:cNvSpPr/>
                        </a:nvSpPr>
                        <a:spPr>
                          <a:xfrm>
                            <a:off x="3657600" y="1676400"/>
                            <a:ext cx="1447800" cy="1219200"/>
                          </a:xfrm>
                          <a:prstGeom prst="cloud">
                            <a:avLst/>
                          </a:prstGeom>
                          <a:gradFill>
                            <a:gsLst>
                              <a:gs pos="0">
                                <a:srgbClr val="FFEFD1"/>
                              </a:gs>
                              <a:gs pos="64999">
                                <a:srgbClr val="F0EBD5"/>
                              </a:gs>
                              <a:gs pos="100000">
                                <a:srgbClr val="D1C39F"/>
                              </a:gs>
                            </a:gsLst>
                            <a:lin ang="5400000" scaled="0"/>
                          </a:gradFill>
                          <a:ln w="12700">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pic>
                        <a:nvPicPr>
                          <a:cNvPr id="1026" name="Picture 2" descr="D:\Vishal\GitAccount\TestDemo\and-icon.png"/>
                          <a:cNvPicPr>
                            <a:picLocks noChangeAspect="1" noChangeArrowheads="1"/>
                          </a:cNvPicPr>
                        </a:nvPicPr>
                        <a:blipFill>
                          <a:blip r:embed="rId11" cstate="print"/>
                          <a:srcRect/>
                          <a:stretch>
                            <a:fillRect/>
                          </a:stretch>
                        </a:blipFill>
                        <a:spPr bwMode="auto">
                          <a:xfrm>
                            <a:off x="1038225" y="1828800"/>
                            <a:ext cx="561975" cy="1047750"/>
                          </a:xfrm>
                          <a:prstGeom prst="rect">
                            <a:avLst/>
                          </a:prstGeom>
                          <a:noFill/>
                        </a:spPr>
                      </a:pic>
                      <a:pic>
                        <a:nvPicPr>
                          <a:cNvPr id="1027" name="Picture 3" descr="D:\Vishal\GitAccount\TestDemo\agent-view.png"/>
                          <a:cNvPicPr>
                            <a:picLocks noChangeAspect="1" noChangeArrowheads="1"/>
                          </a:cNvPicPr>
                        </a:nvPicPr>
                        <a:blipFill>
                          <a:blip r:embed="rId12" cstate="print"/>
                          <a:srcRect/>
                          <a:stretch>
                            <a:fillRect/>
                          </a:stretch>
                        </a:blipFill>
                        <a:spPr bwMode="auto">
                          <a:xfrm>
                            <a:off x="7391401" y="1829456"/>
                            <a:ext cx="1143000" cy="989943"/>
                          </a:xfrm>
                          <a:prstGeom prst="rect">
                            <a:avLst/>
                          </a:prstGeom>
                          <a:noFill/>
                        </a:spPr>
                      </a:pic>
                      <a:sp>
                        <a:nvSpPr>
                          <a:cNvPr id="11" name="Rounded Rectangle 10"/>
                          <a:cNvSpPr/>
                        </a:nvSpPr>
                        <a:spPr>
                          <a:xfrm>
                            <a:off x="3429000" y="5105400"/>
                            <a:ext cx="1981200" cy="1066800"/>
                          </a:xfrm>
                          <a:prstGeom prst="roundRect">
                            <a:avLst/>
                          </a:prstGeom>
                          <a:solidFill>
                            <a:schemeClr val="bg2"/>
                          </a:solidFill>
                          <a:ln w="15875">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Bent-Up Arrow 16"/>
                          <a:cNvSpPr/>
                        </a:nvSpPr>
                        <a:spPr>
                          <a:xfrm>
                            <a:off x="5486400" y="2971800"/>
                            <a:ext cx="2743200" cy="990600"/>
                          </a:xfrm>
                          <a:prstGeom prst="bentUpArrow">
                            <a:avLst>
                              <a:gd name="adj1" fmla="val 0"/>
                              <a:gd name="adj2" fmla="val 4638"/>
                              <a:gd name="adj3" fmla="val 9029"/>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Bent-Up Arrow 17"/>
                          <a:cNvSpPr/>
                        </a:nvSpPr>
                        <a:spPr>
                          <a:xfrm rot="5400000">
                            <a:off x="1943099" y="2400300"/>
                            <a:ext cx="838199" cy="1981199"/>
                          </a:xfrm>
                          <a:prstGeom prst="bentUpArrow">
                            <a:avLst>
                              <a:gd name="adj1" fmla="val 0"/>
                              <a:gd name="adj2" fmla="val 4638"/>
                              <a:gd name="adj3" fmla="val 9029"/>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ight Arrow 18"/>
                          <a:cNvSpPr/>
                        </a:nvSpPr>
                        <a:spPr>
                          <a:xfrm rot="5400000">
                            <a:off x="3863339" y="4701539"/>
                            <a:ext cx="457202" cy="45719"/>
                          </a:xfrm>
                          <a:prstGeom prst="rightArrow">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Bent-Up Arrow 19"/>
                          <a:cNvSpPr/>
                        </a:nvSpPr>
                        <a:spPr>
                          <a:xfrm rot="16200000" flipH="1">
                            <a:off x="6324601" y="2133602"/>
                            <a:ext cx="838199" cy="2514600"/>
                          </a:xfrm>
                          <a:prstGeom prst="bentUpArrow">
                            <a:avLst>
                              <a:gd name="adj1" fmla="val 0"/>
                              <a:gd name="adj2" fmla="val 4638"/>
                              <a:gd name="adj3" fmla="val 9029"/>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2" name="Group 21"/>
                          <a:cNvGrpSpPr/>
                        </a:nvGrpSpPr>
                        <a:grpSpPr>
                          <a:xfrm>
                            <a:off x="3429000" y="3276600"/>
                            <a:ext cx="1981200" cy="1066800"/>
                            <a:chOff x="3429000" y="3276600"/>
                            <a:chExt cx="1981200" cy="1066800"/>
                          </a:xfrm>
                        </a:grpSpPr>
                        <a:sp>
                          <a:nvSpPr>
                            <a:cNvPr id="10" name="Rounded Rectangle 9"/>
                            <a:cNvSpPr/>
                          </a:nvSpPr>
                          <a:spPr>
                            <a:xfrm>
                              <a:off x="3429000" y="3276600"/>
                              <a:ext cx="1981200" cy="1066800"/>
                            </a:xfrm>
                            <a:prstGeom prst="roundRect">
                              <a:avLst/>
                            </a:prstGeom>
                            <a:solidFill>
                              <a:schemeClr val="bg2"/>
                            </a:solidFill>
                            <a:ln w="15875">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b="1"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TextBox 20"/>
                            <a:cNvSpPr txBox="1"/>
                          </a:nvSpPr>
                          <a:spPr>
                            <a:xfrm>
                              <a:off x="3657600" y="3654623"/>
                              <a:ext cx="15240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   Web Server API</a:t>
                                </a:r>
                                <a:endParaRPr lang="en-US" sz="1400" b="1" dirty="0"/>
                              </a:p>
                            </a:txBody>
                            <a:useSpRect/>
                          </a:txSp>
                        </a:sp>
                      </a:grpSp>
                      <a:sp>
                        <a:nvSpPr>
                          <a:cNvPr id="23" name="TextBox 22"/>
                          <a:cNvSpPr txBox="1"/>
                        </a:nvSpPr>
                        <a:spPr>
                          <a:xfrm>
                            <a:off x="3962400" y="1944469"/>
                            <a:ext cx="8382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t>Remote</a:t>
                              </a:r>
                            </a:p>
                            <a:p>
                              <a:pPr algn="ctr"/>
                              <a:r>
                                <a:rPr lang="en-US" sz="1200" b="1" dirty="0" smtClean="0"/>
                                <a:t>API</a:t>
                              </a:r>
                            </a:p>
                            <a:p>
                              <a:pPr algn="ctr"/>
                              <a:r>
                                <a:rPr lang="en-US" sz="1200" b="1" dirty="0" smtClean="0"/>
                                <a:t>Channel</a:t>
                              </a:r>
                              <a:endParaRPr lang="en-US" sz="1200" b="1" dirty="0"/>
                            </a:p>
                          </a:txBody>
                          <a:useSpRect/>
                        </a:txSp>
                      </a:sp>
                      <a:sp>
                        <a:nvSpPr>
                          <a:cNvPr id="24" name="TextBox 23"/>
                          <a:cNvSpPr txBox="1"/>
                        </a:nvSpPr>
                        <a:spPr>
                          <a:xfrm>
                            <a:off x="838200" y="1524000"/>
                            <a:ext cx="10668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User Device</a:t>
                              </a:r>
                              <a:endParaRPr lang="en-US" sz="1200" b="1" dirty="0"/>
                            </a:p>
                          </a:txBody>
                          <a:useSpRect/>
                        </a:txSp>
                      </a:sp>
                      <a:sp>
                        <a:nvSpPr>
                          <a:cNvPr id="25" name="TextBox 24"/>
                          <a:cNvSpPr txBox="1"/>
                        </a:nvSpPr>
                        <a:spPr>
                          <a:xfrm>
                            <a:off x="7315200" y="1524000"/>
                            <a:ext cx="1371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t>Tech / Care Agent</a:t>
                              </a:r>
                              <a:endParaRPr lang="en-US" sz="1200" b="1" dirty="0"/>
                            </a:p>
                          </a:txBody>
                          <a:useSpRect/>
                        </a:txSp>
                      </a:sp>
                      <a:grpSp>
                        <a:nvGrpSpPr>
                          <a:cNvPr id="15" name="Group 28"/>
                          <a:cNvGrpSpPr/>
                        </a:nvGrpSpPr>
                        <a:grpSpPr>
                          <a:xfrm>
                            <a:off x="1676400" y="2133600"/>
                            <a:ext cx="1905000" cy="381000"/>
                            <a:chOff x="1676400" y="2133600"/>
                            <a:chExt cx="1905000" cy="381000"/>
                          </a:xfrm>
                        </a:grpSpPr>
                        <a:sp>
                          <a:nvSpPr>
                            <a:cNvPr id="4" name="Left-Right Arrow 3"/>
                            <a:cNvSpPr/>
                          </a:nvSpPr>
                          <a:spPr>
                            <a:xfrm>
                              <a:off x="1676400" y="2133600"/>
                              <a:ext cx="1905000" cy="381000"/>
                            </a:xfrm>
                            <a:prstGeom prst="leftRightArrow">
                              <a:avLst/>
                            </a:prstGeom>
                            <a:noFill/>
                            <a:ln w="15875">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extBox 25"/>
                            <a:cNvSpPr txBox="1"/>
                          </a:nvSpPr>
                          <a:spPr>
                            <a:xfrm>
                              <a:off x="2057400" y="2192179"/>
                              <a:ext cx="1447800"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RemoteMessages</a:t>
                                </a:r>
                                <a:endParaRPr lang="en-US" sz="1000" b="1" dirty="0"/>
                              </a:p>
                            </a:txBody>
                            <a:useSpRect/>
                          </a:txSp>
                        </a:sp>
                      </a:grpSp>
                      <a:grpSp>
                        <a:nvGrpSpPr>
                          <a:cNvPr id="16" name="Group 27"/>
                          <a:cNvGrpSpPr/>
                        </a:nvGrpSpPr>
                        <a:grpSpPr>
                          <a:xfrm>
                            <a:off x="5257800" y="2133600"/>
                            <a:ext cx="2057400" cy="381000"/>
                            <a:chOff x="5257800" y="2133600"/>
                            <a:chExt cx="2057400" cy="381000"/>
                          </a:xfrm>
                        </a:grpSpPr>
                        <a:sp>
                          <a:nvSpPr>
                            <a:cNvPr id="9" name="Left-Right Arrow 8"/>
                            <a:cNvSpPr/>
                          </a:nvSpPr>
                          <a:spPr>
                            <a:xfrm>
                              <a:off x="5257800" y="2133600"/>
                              <a:ext cx="2057400" cy="381000"/>
                            </a:xfrm>
                            <a:prstGeom prst="leftRightArrow">
                              <a:avLst/>
                            </a:prstGeom>
                            <a:noFill/>
                            <a:ln w="15875">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extBox 26"/>
                            <a:cNvSpPr txBox="1"/>
                          </a:nvSpPr>
                          <a:spPr>
                            <a:xfrm>
                              <a:off x="5715000" y="2192179"/>
                              <a:ext cx="1447800"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000" b="1" dirty="0" smtClean="0"/>
                                  <a:t>RemoteMessages</a:t>
                                </a:r>
                                <a:endParaRPr lang="en-US" sz="1000" b="1" dirty="0"/>
                              </a:p>
                            </a:txBody>
                            <a:useSpRect/>
                          </a:txSp>
                        </a:sp>
                      </a:grpSp>
                      <a:sp>
                        <a:nvSpPr>
                          <a:cNvPr id="30" name="Right Arrow 29"/>
                          <a:cNvSpPr/>
                        </a:nvSpPr>
                        <a:spPr>
                          <a:xfrm rot="16200000">
                            <a:off x="4472939" y="4701539"/>
                            <a:ext cx="457202" cy="45719"/>
                          </a:xfrm>
                          <a:prstGeom prst="rightArrow">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TextBox 30"/>
                          <a:cNvSpPr txBox="1"/>
                        </a:nvSpPr>
                        <a:spPr>
                          <a:xfrm>
                            <a:off x="3048000" y="4495800"/>
                            <a:ext cx="1066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Process request for authentication</a:t>
                              </a:r>
                              <a:endParaRPr lang="en-US" sz="900" b="1" dirty="0"/>
                            </a:p>
                          </a:txBody>
                          <a:useSpRect/>
                        </a:txSp>
                      </a:sp>
                      <a:sp>
                        <a:nvSpPr>
                          <a:cNvPr id="32" name="TextBox 31"/>
                          <a:cNvSpPr txBox="1"/>
                        </a:nvSpPr>
                        <a:spPr>
                          <a:xfrm>
                            <a:off x="4724400" y="4572000"/>
                            <a:ext cx="1066800" cy="2308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Send response</a:t>
                              </a:r>
                              <a:endParaRPr lang="en-US" sz="900" b="1" dirty="0"/>
                            </a:p>
                          </a:txBody>
                          <a:useSpRect/>
                        </a:txSp>
                      </a:sp>
                      <a:sp>
                        <a:nvSpPr>
                          <a:cNvPr id="33" name="TextBox 32"/>
                          <a:cNvSpPr txBox="1"/>
                        </a:nvSpPr>
                        <a:spPr>
                          <a:xfrm>
                            <a:off x="3581400" y="5483423"/>
                            <a:ext cx="17526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Account Verification</a:t>
                              </a:r>
                              <a:endParaRPr lang="en-US" sz="1400" b="1" dirty="0"/>
                            </a:p>
                          </a:txBody>
                          <a:useSpRect/>
                        </a:txSp>
                      </a:sp>
                      <a:sp>
                        <a:nvSpPr>
                          <a:cNvPr id="34" name="TextBox 33"/>
                          <a:cNvSpPr txBox="1"/>
                        </a:nvSpPr>
                        <a:spPr>
                          <a:xfrm>
                            <a:off x="1524000" y="33528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Send initiation request with </a:t>
                              </a:r>
                              <a:r>
                                <a:rPr lang="en-US" sz="900" b="1" dirty="0" smtClean="0"/>
                                <a:t>channel </a:t>
                              </a:r>
                              <a:r>
                                <a:rPr lang="en-US" sz="900" b="1" dirty="0" smtClean="0"/>
                                <a:t>id</a:t>
                              </a:r>
                              <a:endParaRPr lang="en-US" sz="900" b="1" dirty="0"/>
                            </a:p>
                          </a:txBody>
                          <a:useSpRect/>
                        </a:txSp>
                      </a:sp>
                      <a:sp>
                        <a:nvSpPr>
                          <a:cNvPr id="35" name="TextBox 34"/>
                          <a:cNvSpPr txBox="1"/>
                        </a:nvSpPr>
                        <a:spPr>
                          <a:xfrm>
                            <a:off x="5867400" y="3502968"/>
                            <a:ext cx="1828800" cy="2308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Open  web initiation request</a:t>
                              </a:r>
                              <a:endParaRPr lang="en-US" sz="900" b="1" dirty="0"/>
                            </a:p>
                          </a:txBody>
                          <a:useSpRect/>
                        </a:txSp>
                      </a:sp>
                      <a:sp>
                        <a:nvSpPr>
                          <a:cNvPr id="36" name="TextBox 35"/>
                          <a:cNvSpPr txBox="1"/>
                        </a:nvSpPr>
                        <a:spPr>
                          <a:xfrm>
                            <a:off x="5867400" y="3974068"/>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Return </a:t>
                              </a:r>
                              <a:r>
                                <a:rPr lang="en-US" sz="900" b="1" dirty="0" smtClean="0"/>
                                <a:t>channel </a:t>
                              </a:r>
                              <a:r>
                                <a:rPr lang="en-US" sz="900" b="1" dirty="0" smtClean="0"/>
                                <a:t>id / error message to tech agent</a:t>
                              </a:r>
                              <a:endParaRPr lang="en-US" sz="900" b="1" dirty="0"/>
                            </a:p>
                          </a:txBody>
                          <a:useSpRect/>
                        </a:txSp>
                      </a:sp>
                      <a:sp>
                        <a:nvSpPr>
                          <a:cNvPr id="37" name="Bent-Up Arrow 36"/>
                          <a:cNvSpPr/>
                        </a:nvSpPr>
                        <a:spPr>
                          <a:xfrm flipH="1">
                            <a:off x="1143000" y="2971800"/>
                            <a:ext cx="2209800" cy="990600"/>
                          </a:xfrm>
                          <a:prstGeom prst="bentUpArrow">
                            <a:avLst>
                              <a:gd name="adj1" fmla="val 0"/>
                              <a:gd name="adj2" fmla="val 4638"/>
                              <a:gd name="adj3" fmla="val 9029"/>
                            </a:avLst>
                          </a:prstGeom>
                          <a:solidFill>
                            <a:schemeClr val="tx1">
                              <a:lumMod val="50000"/>
                              <a:lumOff val="50000"/>
                            </a:schemeClr>
                          </a:solidFill>
                          <a:ln>
                            <a:solidFill>
                              <a:schemeClr val="tx1">
                                <a:lumMod val="50000"/>
                                <a:lumOff val="50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TextBox 37"/>
                          <a:cNvSpPr txBox="1"/>
                        </a:nvSpPr>
                        <a:spPr>
                          <a:xfrm>
                            <a:off x="1524000" y="39624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900" b="1" dirty="0" smtClean="0"/>
                                <a:t>Send  success/error message to the client device</a:t>
                              </a:r>
                              <a:endParaRPr lang="en-US" sz="900" b="1" dirty="0"/>
                            </a:p>
                          </a:txBody>
                          <a:useSpRect/>
                        </a:txSp>
                      </a:sp>
                    </a:grpSp>
                  </lc:lockedCanvas>
                </a:graphicData>
              </a:graphic>
            </wp:inline>
          </w:drawing>
        </w:r>
      </w:ins>
    </w:p>
    <w:p w:rsidR="001D2CA0" w:rsidRDefault="001D2CA0" w:rsidP="00A030D1">
      <w:pPr>
        <w:spacing w:before="0" w:after="0" w:line="276" w:lineRule="auto"/>
        <w:ind w:left="720"/>
        <w:jc w:val="left"/>
        <w:rPr>
          <w:ins w:id="104" w:author="Bhardwaj, Vishal" w:date="2017-01-31T13:15:00Z"/>
          <w:rFonts w:asciiTheme="minorHAnsi" w:hAnsiTheme="minorHAnsi" w:cstheme="minorHAnsi"/>
          <w:sz w:val="24"/>
          <w:highlight w:val="yellow"/>
        </w:rPr>
      </w:pPr>
    </w:p>
    <w:p w:rsidR="007B2198" w:rsidRPr="003A538F" w:rsidRDefault="004868B4" w:rsidP="00A030D1">
      <w:pPr>
        <w:spacing w:before="0" w:after="0" w:line="276" w:lineRule="auto"/>
        <w:ind w:left="720"/>
        <w:jc w:val="left"/>
        <w:rPr>
          <w:rFonts w:asciiTheme="minorHAnsi" w:hAnsiTheme="minorHAnsi" w:cstheme="minorHAnsi"/>
          <w:sz w:val="24"/>
          <w:highlight w:val="yellow"/>
        </w:rPr>
      </w:pPr>
      <w:ins w:id="105" w:author="Bhardwaj, Vishal" w:date="2017-02-01T18:11:00Z">
        <w:r>
          <w:rPr>
            <w:rFonts w:asciiTheme="minorHAnsi" w:hAnsiTheme="minorHAnsi" w:cstheme="minorHAnsi"/>
            <w:sz w:val="24"/>
            <w:highlight w:val="yellow"/>
          </w:rPr>
          <w:t>Advanced Tech Sup</w:t>
        </w:r>
      </w:ins>
      <w:ins w:id="106" w:author="Bhardwaj, Vishal" w:date="2017-02-01T18:12:00Z">
        <w:r>
          <w:rPr>
            <w:rFonts w:asciiTheme="minorHAnsi" w:hAnsiTheme="minorHAnsi" w:cstheme="minorHAnsi"/>
            <w:sz w:val="24"/>
            <w:highlight w:val="yellow"/>
          </w:rPr>
          <w:t xml:space="preserve">port when fully equipped </w:t>
        </w:r>
      </w:ins>
      <w:ins w:id="107" w:author="Bhardwaj, Vishal" w:date="2017-02-01T18:13:00Z">
        <w:r>
          <w:rPr>
            <w:rFonts w:asciiTheme="minorHAnsi" w:hAnsiTheme="minorHAnsi" w:cstheme="minorHAnsi"/>
            <w:sz w:val="24"/>
            <w:highlight w:val="yellow"/>
          </w:rPr>
          <w:t>provides</w:t>
        </w:r>
      </w:ins>
      <w:ins w:id="108" w:author="Bhardwaj, Vishal" w:date="2017-02-01T18:12:00Z">
        <w:r>
          <w:rPr>
            <w:rFonts w:asciiTheme="minorHAnsi" w:hAnsiTheme="minorHAnsi" w:cstheme="minorHAnsi"/>
            <w:sz w:val="24"/>
            <w:highlight w:val="yellow"/>
          </w:rPr>
          <w:t xml:space="preserve"> </w:t>
        </w:r>
      </w:ins>
      <w:ins w:id="109" w:author="Bhardwaj, Vishal" w:date="2017-02-01T18:13:00Z">
        <w:r>
          <w:rPr>
            <w:rFonts w:asciiTheme="minorHAnsi" w:hAnsiTheme="minorHAnsi" w:cstheme="minorHAnsi"/>
            <w:sz w:val="24"/>
            <w:highlight w:val="yellow"/>
          </w:rPr>
          <w:t xml:space="preserve">a mechanism to allow tech agents to remotely </w:t>
        </w:r>
      </w:ins>
      <w:ins w:id="110" w:author="Bhardwaj, Vishal" w:date="2017-02-01T18:14:00Z">
        <w:r>
          <w:rPr>
            <w:rFonts w:asciiTheme="minorHAnsi" w:hAnsiTheme="minorHAnsi" w:cstheme="minorHAnsi"/>
            <w:sz w:val="24"/>
            <w:highlight w:val="yellow"/>
          </w:rPr>
          <w:t>access users</w:t>
        </w:r>
      </w:ins>
      <w:ins w:id="111" w:author="Bhardwaj, Vishal" w:date="2017-02-01T18:12:00Z">
        <w:r>
          <w:rPr>
            <w:rFonts w:asciiTheme="minorHAnsi" w:hAnsiTheme="minorHAnsi" w:cstheme="minorHAnsi"/>
            <w:sz w:val="24"/>
            <w:highlight w:val="yellow"/>
          </w:rPr>
          <w:t xml:space="preserve"> </w:t>
        </w:r>
      </w:ins>
      <w:ins w:id="112" w:author="Bhardwaj, Vishal" w:date="2017-02-01T18:14:00Z">
        <w:r>
          <w:rPr>
            <w:rFonts w:asciiTheme="minorHAnsi" w:hAnsiTheme="minorHAnsi" w:cstheme="minorHAnsi"/>
            <w:sz w:val="24"/>
            <w:highlight w:val="yellow"/>
          </w:rPr>
          <w:t xml:space="preserve">device. </w:t>
        </w:r>
      </w:ins>
      <w:ins w:id="113" w:author="Bhardwaj, Vishal" w:date="2017-02-01T18:18:00Z">
        <w:r w:rsidR="00371AEE">
          <w:rPr>
            <w:rFonts w:asciiTheme="minorHAnsi" w:hAnsiTheme="minorHAnsi" w:cstheme="minorHAnsi"/>
            <w:sz w:val="24"/>
            <w:highlight w:val="yellow"/>
          </w:rPr>
          <w:t>Launching</w:t>
        </w:r>
      </w:ins>
      <w:ins w:id="114" w:author="Bhardwaj, Vishal" w:date="2017-02-01T18:17:00Z">
        <w:r w:rsidR="00371AEE">
          <w:rPr>
            <w:rFonts w:asciiTheme="minorHAnsi" w:hAnsiTheme="minorHAnsi" w:cstheme="minorHAnsi"/>
            <w:sz w:val="24"/>
            <w:highlight w:val="yellow"/>
          </w:rPr>
          <w:t xml:space="preserve"> the m</w:t>
        </w:r>
      </w:ins>
      <w:ins w:id="115" w:author="Bhardwaj, Vishal" w:date="2017-02-01T18:12:00Z">
        <w:r>
          <w:rPr>
            <w:rFonts w:asciiTheme="minorHAnsi" w:hAnsiTheme="minorHAnsi" w:cstheme="minorHAnsi"/>
            <w:sz w:val="24"/>
            <w:highlight w:val="yellow"/>
          </w:rPr>
          <w:t>obile application</w:t>
        </w:r>
      </w:ins>
      <w:ins w:id="116" w:author="Bhardwaj, Vishal" w:date="2017-02-01T18:14:00Z">
        <w:r>
          <w:rPr>
            <w:rFonts w:asciiTheme="minorHAnsi" w:hAnsiTheme="minorHAnsi" w:cstheme="minorHAnsi"/>
            <w:sz w:val="24"/>
            <w:highlight w:val="yellow"/>
          </w:rPr>
          <w:t xml:space="preserve"> </w:t>
        </w:r>
      </w:ins>
      <w:ins w:id="117" w:author="Bhardwaj, Vishal" w:date="2017-02-01T18:15:00Z">
        <w:r w:rsidR="00371AEE">
          <w:rPr>
            <w:rFonts w:asciiTheme="minorHAnsi" w:hAnsiTheme="minorHAnsi" w:cstheme="minorHAnsi"/>
            <w:sz w:val="24"/>
            <w:highlight w:val="yellow"/>
          </w:rPr>
          <w:t>initiate</w:t>
        </w:r>
        <w:r>
          <w:rPr>
            <w:rFonts w:asciiTheme="minorHAnsi" w:hAnsiTheme="minorHAnsi" w:cstheme="minorHAnsi"/>
            <w:sz w:val="24"/>
            <w:highlight w:val="yellow"/>
          </w:rPr>
          <w:t>s a request to web server for authentication</w:t>
        </w:r>
      </w:ins>
      <w:ins w:id="118" w:author="Bhardwaj, Vishal" w:date="2017-02-01T18:16:00Z">
        <w:r w:rsidR="00371AEE">
          <w:rPr>
            <w:rFonts w:asciiTheme="minorHAnsi" w:hAnsiTheme="minorHAnsi" w:cstheme="minorHAnsi"/>
            <w:sz w:val="24"/>
            <w:highlight w:val="yellow"/>
          </w:rPr>
          <w:t xml:space="preserve"> </w:t>
        </w:r>
      </w:ins>
      <w:ins w:id="119" w:author="Bhardwaj, Vishal" w:date="2017-02-01T18:19:00Z">
        <w:r w:rsidR="00371AEE">
          <w:rPr>
            <w:rFonts w:asciiTheme="minorHAnsi" w:hAnsiTheme="minorHAnsi" w:cstheme="minorHAnsi"/>
            <w:sz w:val="24"/>
            <w:highlight w:val="yellow"/>
          </w:rPr>
          <w:t xml:space="preserve">with a </w:t>
        </w:r>
      </w:ins>
      <w:ins w:id="120" w:author="Bhardwaj, Vishal" w:date="2017-02-01T18:21:00Z">
        <w:r w:rsidR="00C7452E">
          <w:rPr>
            <w:rFonts w:asciiTheme="minorHAnsi" w:hAnsiTheme="minorHAnsi" w:cstheme="minorHAnsi"/>
            <w:sz w:val="24"/>
            <w:highlight w:val="yellow"/>
          </w:rPr>
          <w:t xml:space="preserve">unique </w:t>
        </w:r>
      </w:ins>
      <w:ins w:id="121" w:author="Bhardwaj, Vishal" w:date="2017-02-01T18:19:00Z">
        <w:r w:rsidR="00371AEE">
          <w:rPr>
            <w:rFonts w:asciiTheme="minorHAnsi" w:hAnsiTheme="minorHAnsi" w:cstheme="minorHAnsi"/>
            <w:sz w:val="24"/>
            <w:highlight w:val="yellow"/>
          </w:rPr>
          <w:t>channel id</w:t>
        </w:r>
      </w:ins>
      <w:ins w:id="122" w:author="Bhardwaj, Vishal" w:date="2017-02-01T18:18:00Z">
        <w:r w:rsidR="00371AEE">
          <w:rPr>
            <w:rFonts w:asciiTheme="minorHAnsi" w:hAnsiTheme="minorHAnsi" w:cstheme="minorHAnsi"/>
            <w:sz w:val="24"/>
            <w:highlight w:val="yellow"/>
          </w:rPr>
          <w:t>.</w:t>
        </w:r>
      </w:ins>
      <w:ins w:id="123" w:author="Bhardwaj, Vishal" w:date="2017-02-01T18:21:00Z">
        <w:r w:rsidR="00C7452E">
          <w:rPr>
            <w:rFonts w:asciiTheme="minorHAnsi" w:hAnsiTheme="minorHAnsi" w:cstheme="minorHAnsi"/>
            <w:sz w:val="24"/>
            <w:highlight w:val="yellow"/>
          </w:rPr>
          <w:t xml:space="preserve"> After successful authentication</w:t>
        </w:r>
      </w:ins>
      <w:ins w:id="124" w:author="Bhardwaj, Vishal" w:date="2017-02-01T18:24:00Z">
        <w:r w:rsidR="00C7452E">
          <w:rPr>
            <w:rFonts w:asciiTheme="minorHAnsi" w:hAnsiTheme="minorHAnsi" w:cstheme="minorHAnsi"/>
            <w:sz w:val="24"/>
            <w:highlight w:val="yellow"/>
          </w:rPr>
          <w:t>,</w:t>
        </w:r>
      </w:ins>
      <w:ins w:id="125" w:author="Bhardwaj, Vishal" w:date="2017-02-01T18:21:00Z">
        <w:r w:rsidR="00C7452E">
          <w:rPr>
            <w:rFonts w:asciiTheme="minorHAnsi" w:hAnsiTheme="minorHAnsi" w:cstheme="minorHAnsi"/>
            <w:sz w:val="24"/>
            <w:highlight w:val="yellow"/>
          </w:rPr>
          <w:t xml:space="preserve"> when a tech agent initiate a </w:t>
        </w:r>
      </w:ins>
      <w:ins w:id="126" w:author="Bhardwaj, Vishal" w:date="2017-02-01T18:22:00Z">
        <w:r w:rsidR="00C7452E">
          <w:rPr>
            <w:rFonts w:asciiTheme="minorHAnsi" w:hAnsiTheme="minorHAnsi" w:cstheme="minorHAnsi"/>
            <w:sz w:val="24"/>
            <w:highlight w:val="yellow"/>
          </w:rPr>
          <w:t>request for remote access it looks for the same channel id and if its available</w:t>
        </w:r>
      </w:ins>
      <w:ins w:id="127" w:author="Bhardwaj, Vishal" w:date="2017-02-01T18:24:00Z">
        <w:r w:rsidR="00C7452E">
          <w:rPr>
            <w:rFonts w:asciiTheme="minorHAnsi" w:hAnsiTheme="minorHAnsi" w:cstheme="minorHAnsi"/>
            <w:sz w:val="24"/>
            <w:highlight w:val="yellow"/>
          </w:rPr>
          <w:t>,</w:t>
        </w:r>
      </w:ins>
      <w:ins w:id="128" w:author="Bhardwaj, Vishal" w:date="2017-02-01T18:23:00Z">
        <w:r w:rsidR="00C7452E">
          <w:rPr>
            <w:rFonts w:asciiTheme="minorHAnsi" w:hAnsiTheme="minorHAnsi" w:cstheme="minorHAnsi"/>
            <w:sz w:val="24"/>
            <w:highlight w:val="yellow"/>
          </w:rPr>
          <w:t xml:space="preserve"> </w:t>
        </w:r>
      </w:ins>
      <w:ins w:id="129" w:author="Bhardwaj, Vishal" w:date="2017-02-01T18:24:00Z">
        <w:r w:rsidR="00C7452E">
          <w:rPr>
            <w:rFonts w:asciiTheme="minorHAnsi" w:hAnsiTheme="minorHAnsi" w:cstheme="minorHAnsi"/>
            <w:sz w:val="24"/>
            <w:highlight w:val="yellow"/>
          </w:rPr>
          <w:t>same</w:t>
        </w:r>
      </w:ins>
      <w:ins w:id="130" w:author="Bhardwaj, Vishal" w:date="2017-02-01T18:23:00Z">
        <w:r w:rsidR="00C7452E">
          <w:rPr>
            <w:rFonts w:asciiTheme="minorHAnsi" w:hAnsiTheme="minorHAnsi" w:cstheme="minorHAnsi"/>
            <w:sz w:val="24"/>
            <w:highlight w:val="yellow"/>
          </w:rPr>
          <w:t xml:space="preserve"> is returned u</w:t>
        </w:r>
      </w:ins>
      <w:ins w:id="131" w:author="Bhardwaj, Vishal" w:date="2017-02-01T18:24:00Z">
        <w:r w:rsidR="00C7452E">
          <w:rPr>
            <w:rFonts w:asciiTheme="minorHAnsi" w:hAnsiTheme="minorHAnsi" w:cstheme="minorHAnsi"/>
            <w:sz w:val="24"/>
            <w:highlight w:val="yellow"/>
          </w:rPr>
          <w:t>s</w:t>
        </w:r>
      </w:ins>
      <w:ins w:id="132" w:author="Bhardwaj, Vishal" w:date="2017-02-01T18:23:00Z">
        <w:r w:rsidR="00C7452E">
          <w:rPr>
            <w:rFonts w:asciiTheme="minorHAnsi" w:hAnsiTheme="minorHAnsi" w:cstheme="minorHAnsi"/>
            <w:sz w:val="24"/>
            <w:highlight w:val="yellow"/>
          </w:rPr>
          <w:t xml:space="preserve">ing which </w:t>
        </w:r>
      </w:ins>
      <w:ins w:id="133" w:author="Bhardwaj, Vishal" w:date="2017-02-01T18:24:00Z">
        <w:r w:rsidR="00C7452E">
          <w:rPr>
            <w:rFonts w:asciiTheme="minorHAnsi" w:hAnsiTheme="minorHAnsi" w:cstheme="minorHAnsi"/>
            <w:sz w:val="24"/>
            <w:highlight w:val="yellow"/>
          </w:rPr>
          <w:t xml:space="preserve">a session is initiated </w:t>
        </w:r>
      </w:ins>
      <w:ins w:id="134" w:author="Bhardwaj, Vishal" w:date="2017-02-01T18:25:00Z">
        <w:r w:rsidR="00C7452E">
          <w:rPr>
            <w:rFonts w:asciiTheme="minorHAnsi" w:hAnsiTheme="minorHAnsi" w:cstheme="minorHAnsi"/>
            <w:sz w:val="24"/>
            <w:highlight w:val="yellow"/>
          </w:rPr>
          <w:t>on the remote</w:t>
        </w:r>
        <w:r w:rsidR="00F31E19">
          <w:rPr>
            <w:rFonts w:asciiTheme="minorHAnsi" w:hAnsiTheme="minorHAnsi" w:cstheme="minorHAnsi"/>
            <w:sz w:val="24"/>
            <w:highlight w:val="yellow"/>
          </w:rPr>
          <w:t xml:space="preserve"> </w:t>
        </w:r>
        <w:r w:rsidR="00C7452E">
          <w:rPr>
            <w:rFonts w:asciiTheme="minorHAnsi" w:hAnsiTheme="minorHAnsi" w:cstheme="minorHAnsi"/>
            <w:sz w:val="24"/>
            <w:highlight w:val="yellow"/>
          </w:rPr>
          <w:t>channel.</w:t>
        </w:r>
      </w:ins>
    </w:p>
    <w:p w:rsidR="001D2CA0" w:rsidRPr="003A538F" w:rsidRDefault="00815B32" w:rsidP="001D2CA0">
      <w:pPr>
        <w:pStyle w:val="Heading3"/>
      </w:pPr>
      <w:r w:rsidRPr="003A538F">
        <w:t>SyneMobile Workflow –</w:t>
      </w:r>
      <w:r w:rsidR="00744BEC" w:rsidRPr="003A538F">
        <w:t xml:space="preserve"> </w:t>
      </w:r>
      <w:commentRangeStart w:id="135"/>
      <w:r w:rsidR="001D2CA0" w:rsidRPr="003A538F">
        <w:t xml:space="preserve">Telemetry </w:t>
      </w:r>
      <w:commentRangeEnd w:id="135"/>
      <w:r w:rsidR="00E65E0C">
        <w:rPr>
          <w:rStyle w:val="CommentReference"/>
          <w:rFonts w:ascii="Verdana" w:hAnsi="Verdana"/>
          <w:b w:val="0"/>
        </w:rPr>
        <w:commentReference w:id="135"/>
      </w:r>
    </w:p>
    <w:p w:rsidR="00A8446E" w:rsidRDefault="00A8446E" w:rsidP="00A030D1">
      <w:pPr>
        <w:spacing w:before="0" w:after="0" w:line="276" w:lineRule="auto"/>
        <w:ind w:left="720"/>
        <w:jc w:val="left"/>
        <w:rPr>
          <w:rFonts w:asciiTheme="minorHAnsi" w:hAnsiTheme="minorHAnsi" w:cstheme="minorHAnsi"/>
          <w:noProof/>
          <w:sz w:val="24"/>
        </w:rPr>
      </w:pPr>
      <w:r w:rsidRPr="00A8446E">
        <w:rPr>
          <w:rFonts w:asciiTheme="minorHAnsi" w:hAnsiTheme="minorHAnsi" w:cstheme="minorHAnsi"/>
          <w:noProof/>
          <w:sz w:val="24"/>
        </w:rPr>
        <w:lastRenderedPageBreak/>
        <w:drawing>
          <wp:inline distT="0" distB="0" distL="0" distR="0">
            <wp:extent cx="5943600" cy="2691765"/>
            <wp:effectExtent l="19050" t="0" r="0" b="0"/>
            <wp:docPr id="17"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044298" cy="5002122"/>
                      <a:chOff x="1147702" y="1870078"/>
                      <a:chExt cx="11044298" cy="5002122"/>
                    </a:xfrm>
                  </a:grpSpPr>
                  <a:pic>
                    <a:nvPicPr>
                      <a:cNvPr id="6" name="Picture 5"/>
                      <a:cNvPicPr>
                        <a:picLocks noChangeAspect="1"/>
                      </a:cNvPicPr>
                    </a:nvPicPr>
                    <a:blipFill>
                      <a:blip r:embed="rId13">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tretch>
                        <a:fillRect/>
                      </a:stretch>
                    </a:blipFill>
                    <a:spPr>
                      <a:xfrm>
                        <a:off x="1147702" y="1870078"/>
                        <a:ext cx="9658844" cy="4681942"/>
                      </a:xfrm>
                      <a:prstGeom prst="rect">
                        <a:avLst/>
                      </a:prstGeom>
                    </a:spPr>
                  </a:pic>
                  <a:sp>
                    <a:nvSpPr>
                      <a:cNvPr id="32" name="TextBox 31"/>
                      <a:cNvSpPr txBox="1"/>
                    </a:nvSpPr>
                    <a:spPr>
                      <a:xfrm>
                        <a:off x="9728620" y="6133536"/>
                        <a:ext cx="2463380" cy="738664"/>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t>    CLOUD</a:t>
                          </a:r>
                          <a:endParaRPr lang="en-US" sz="1400" b="1" dirty="0" smtClean="0"/>
                        </a:p>
                        <a:p>
                          <a:endParaRPr lang="en-US" sz="1400" b="1" dirty="0" smtClean="0"/>
                        </a:p>
                        <a:p>
                          <a:endParaRPr lang="en-US" sz="1400" b="1" dirty="0"/>
                        </a:p>
                      </a:txBody>
                      <a:useSpRect/>
                    </a:txSp>
                  </a:sp>
                </lc:lockedCanvas>
              </a:graphicData>
            </a:graphic>
          </wp:inline>
        </w:drawing>
      </w:r>
    </w:p>
    <w:p w:rsidR="00A8446E" w:rsidRDefault="00A8446E" w:rsidP="00A030D1">
      <w:pPr>
        <w:spacing w:before="0" w:after="0" w:line="276" w:lineRule="auto"/>
        <w:ind w:left="720"/>
        <w:jc w:val="left"/>
        <w:rPr>
          <w:rFonts w:asciiTheme="minorHAnsi" w:hAnsiTheme="minorHAnsi" w:cstheme="minorHAnsi"/>
          <w:noProof/>
          <w:sz w:val="24"/>
        </w:rPr>
      </w:pPr>
    </w:p>
    <w:p w:rsidR="001D2CA0" w:rsidRDefault="00DC3515" w:rsidP="00A030D1">
      <w:pPr>
        <w:spacing w:before="0" w:after="0" w:line="276" w:lineRule="auto"/>
        <w:ind w:left="720"/>
        <w:jc w:val="left"/>
        <w:rPr>
          <w:rFonts w:asciiTheme="minorHAnsi" w:hAnsiTheme="minorHAnsi" w:cstheme="minorHAnsi"/>
          <w:sz w:val="24"/>
          <w:highlight w:val="yellow"/>
        </w:rPr>
      </w:pPr>
      <w:ins w:id="136" w:author="Bhardwaj, Vishal" w:date="2017-02-01T19:26:00Z">
        <w:r>
          <w:rPr>
            <w:rFonts w:asciiTheme="minorHAnsi" w:hAnsiTheme="minorHAnsi" w:cstheme="minorHAnsi"/>
            <w:sz w:val="24"/>
            <w:highlight w:val="yellow"/>
          </w:rPr>
          <w:t xml:space="preserve">Telemetry provides </w:t>
        </w:r>
      </w:ins>
      <w:ins w:id="137" w:author="Bhardwaj, Vishal" w:date="2017-02-01T19:27:00Z">
        <w:r>
          <w:rPr>
            <w:rFonts w:asciiTheme="minorHAnsi" w:hAnsiTheme="minorHAnsi" w:cstheme="minorHAnsi"/>
            <w:sz w:val="24"/>
            <w:highlight w:val="yellow"/>
          </w:rPr>
          <w:t>a one stop solution for data analysis by exposing APIs which are integrated in the mobile application</w:t>
        </w:r>
      </w:ins>
      <w:ins w:id="138" w:author="Bhardwaj, Vishal" w:date="2017-02-01T19:37:00Z">
        <w:r w:rsidR="00EF023D">
          <w:rPr>
            <w:rFonts w:asciiTheme="minorHAnsi" w:hAnsiTheme="minorHAnsi" w:cstheme="minorHAnsi"/>
            <w:sz w:val="24"/>
            <w:highlight w:val="yellow"/>
          </w:rPr>
          <w:t xml:space="preserve">. </w:t>
        </w:r>
      </w:ins>
      <w:ins w:id="139" w:author="Bhardwaj, Vishal" w:date="2017-02-01T19:38:00Z">
        <w:r w:rsidR="00EF023D">
          <w:rPr>
            <w:rFonts w:asciiTheme="minorHAnsi" w:hAnsiTheme="minorHAnsi" w:cstheme="minorHAnsi"/>
            <w:sz w:val="24"/>
            <w:highlight w:val="yellow"/>
          </w:rPr>
          <w:t xml:space="preserve">All the collected data is transferred to the remote server though </w:t>
        </w:r>
      </w:ins>
      <w:ins w:id="140" w:author="Bhardwaj, Vishal" w:date="2017-02-01T19:39:00Z">
        <w:r w:rsidR="00EF023D">
          <w:rPr>
            <w:rFonts w:asciiTheme="minorHAnsi" w:hAnsiTheme="minorHAnsi" w:cstheme="minorHAnsi"/>
            <w:sz w:val="24"/>
            <w:highlight w:val="yellow"/>
          </w:rPr>
          <w:t>telemetry interface(services) and fed to the manger for processing</w:t>
        </w:r>
      </w:ins>
      <w:ins w:id="141" w:author="Bhardwaj, Vishal" w:date="2017-02-01T19:40:00Z">
        <w:r w:rsidR="00EF023D">
          <w:rPr>
            <w:rFonts w:asciiTheme="minorHAnsi" w:hAnsiTheme="minorHAnsi" w:cstheme="minorHAnsi"/>
            <w:sz w:val="24"/>
            <w:highlight w:val="yellow"/>
          </w:rPr>
          <w:t xml:space="preserve"> and generating reports. </w:t>
        </w:r>
      </w:ins>
      <w:ins w:id="142" w:author="Bhardwaj, Vishal" w:date="2017-02-01T19:39:00Z">
        <w:r w:rsidR="00EF023D">
          <w:rPr>
            <w:rFonts w:asciiTheme="minorHAnsi" w:hAnsiTheme="minorHAnsi" w:cstheme="minorHAnsi"/>
            <w:sz w:val="24"/>
            <w:highlight w:val="yellow"/>
          </w:rPr>
          <w:t>T</w:t>
        </w:r>
      </w:ins>
      <w:ins w:id="143" w:author="Bhardwaj, Vishal" w:date="2017-02-01T19:41:00Z">
        <w:r w:rsidR="00EF023D">
          <w:rPr>
            <w:rFonts w:asciiTheme="minorHAnsi" w:hAnsiTheme="minorHAnsi" w:cstheme="minorHAnsi"/>
            <w:sz w:val="24"/>
            <w:highlight w:val="yellow"/>
          </w:rPr>
          <w:t>hese reports are th</w:t>
        </w:r>
      </w:ins>
      <w:ins w:id="144" w:author="Bhardwaj, Vishal" w:date="2017-02-01T19:43:00Z">
        <w:r w:rsidR="00EF023D">
          <w:rPr>
            <w:rFonts w:asciiTheme="minorHAnsi" w:hAnsiTheme="minorHAnsi" w:cstheme="minorHAnsi"/>
            <w:sz w:val="24"/>
            <w:highlight w:val="yellow"/>
          </w:rPr>
          <w:t>e</w:t>
        </w:r>
      </w:ins>
      <w:ins w:id="145" w:author="Bhardwaj, Vishal" w:date="2017-02-01T19:41:00Z">
        <w:r w:rsidR="00EF023D">
          <w:rPr>
            <w:rFonts w:asciiTheme="minorHAnsi" w:hAnsiTheme="minorHAnsi" w:cstheme="minorHAnsi"/>
            <w:sz w:val="24"/>
            <w:highlight w:val="yellow"/>
          </w:rPr>
          <w:t>n dispatched to the cloud for persisting.</w:t>
        </w:r>
      </w:ins>
      <w:ins w:id="146" w:author="Bhardwaj, Vishal" w:date="2017-02-01T19:42:00Z">
        <w:r w:rsidR="00EF023D">
          <w:rPr>
            <w:rFonts w:asciiTheme="minorHAnsi" w:hAnsiTheme="minorHAnsi" w:cstheme="minorHAnsi"/>
            <w:sz w:val="24"/>
            <w:highlight w:val="yellow"/>
          </w:rPr>
          <w:t xml:space="preserve"> Telemetry service is responsible for providing the generated reports to the user base</w:t>
        </w:r>
      </w:ins>
      <w:ins w:id="147" w:author="Bhardwaj, Vishal" w:date="2017-02-01T19:43:00Z">
        <w:r w:rsidR="00EF023D">
          <w:rPr>
            <w:rFonts w:asciiTheme="minorHAnsi" w:hAnsiTheme="minorHAnsi" w:cstheme="minorHAnsi"/>
            <w:sz w:val="24"/>
            <w:highlight w:val="yellow"/>
          </w:rPr>
          <w:t>d</w:t>
        </w:r>
      </w:ins>
      <w:ins w:id="148" w:author="Bhardwaj, Vishal" w:date="2017-02-01T19:42:00Z">
        <w:r w:rsidR="00EF023D">
          <w:rPr>
            <w:rFonts w:asciiTheme="minorHAnsi" w:hAnsiTheme="minorHAnsi" w:cstheme="minorHAnsi"/>
            <w:sz w:val="24"/>
            <w:highlight w:val="yellow"/>
          </w:rPr>
          <w:t xml:space="preserve"> on the configuration settings user has </w:t>
        </w:r>
      </w:ins>
      <w:ins w:id="149" w:author="Bhardwaj, Vishal" w:date="2017-02-01T19:43:00Z">
        <w:r w:rsidR="00EF023D">
          <w:rPr>
            <w:rFonts w:asciiTheme="minorHAnsi" w:hAnsiTheme="minorHAnsi" w:cstheme="minorHAnsi"/>
            <w:sz w:val="24"/>
            <w:highlight w:val="yellow"/>
          </w:rPr>
          <w:t>op</w:t>
        </w:r>
      </w:ins>
      <w:ins w:id="150" w:author="Bhardwaj, Vishal" w:date="2017-02-01T19:42:00Z">
        <w:r w:rsidR="00EF023D">
          <w:rPr>
            <w:rFonts w:asciiTheme="minorHAnsi" w:hAnsiTheme="minorHAnsi" w:cstheme="minorHAnsi"/>
            <w:sz w:val="24"/>
            <w:highlight w:val="yellow"/>
          </w:rPr>
          <w:t>t</w:t>
        </w:r>
      </w:ins>
      <w:ins w:id="151" w:author="Bhardwaj, Vishal" w:date="2017-02-01T19:43:00Z">
        <w:r w:rsidR="00EF023D">
          <w:rPr>
            <w:rFonts w:asciiTheme="minorHAnsi" w:hAnsiTheme="minorHAnsi" w:cstheme="minorHAnsi"/>
            <w:sz w:val="24"/>
            <w:highlight w:val="yellow"/>
          </w:rPr>
          <w:t>ed for.</w:t>
        </w:r>
      </w:ins>
    </w:p>
    <w:p w:rsidR="0052315D" w:rsidRDefault="0052315D" w:rsidP="00A030D1">
      <w:pPr>
        <w:spacing w:before="0" w:after="0" w:line="276" w:lineRule="auto"/>
        <w:ind w:left="720"/>
        <w:jc w:val="left"/>
        <w:rPr>
          <w:rFonts w:asciiTheme="minorHAnsi" w:hAnsiTheme="minorHAnsi" w:cstheme="minorHAnsi"/>
          <w:sz w:val="24"/>
          <w:highlight w:val="yellow"/>
        </w:rPr>
      </w:pPr>
    </w:p>
    <w:p w:rsidR="0084397F" w:rsidRPr="003A538F" w:rsidRDefault="003A3059" w:rsidP="00EF7E97">
      <w:pPr>
        <w:pStyle w:val="Heading3"/>
        <w:spacing w:before="0" w:after="0"/>
      </w:pPr>
      <w:r w:rsidRPr="003A538F">
        <w:t xml:space="preserve">SyneMobile Workflow – </w:t>
      </w:r>
      <w:commentRangeStart w:id="152"/>
      <w:r w:rsidRPr="003A538F">
        <w:t xml:space="preserve">KIA </w:t>
      </w:r>
      <w:commentRangeEnd w:id="152"/>
      <w:r w:rsidR="00E65E0C">
        <w:rPr>
          <w:rStyle w:val="CommentReference"/>
          <w:rFonts w:ascii="Verdana" w:hAnsi="Verdana"/>
          <w:b w:val="0"/>
        </w:rPr>
        <w:commentReference w:id="152"/>
      </w:r>
    </w:p>
    <w:p w:rsidR="00A15505" w:rsidRDefault="00A15505" w:rsidP="00EF7E97">
      <w:pPr>
        <w:spacing w:before="0" w:after="0" w:line="240" w:lineRule="auto"/>
        <w:rPr>
          <w:rFonts w:asciiTheme="minorHAnsi" w:hAnsiTheme="minorHAnsi"/>
          <w:noProof/>
          <w:sz w:val="22"/>
        </w:rPr>
      </w:pPr>
    </w:p>
    <w:p w:rsidR="0084397F" w:rsidRPr="003A538F" w:rsidRDefault="00F93C4E" w:rsidP="00EF7E97">
      <w:pPr>
        <w:spacing w:before="0" w:after="0" w:line="240" w:lineRule="auto"/>
        <w:rPr>
          <w:rFonts w:asciiTheme="minorHAnsi" w:hAnsiTheme="minorHAnsi"/>
          <w:sz w:val="22"/>
        </w:rPr>
      </w:pPr>
      <w:r w:rsidRPr="00F93C4E">
        <w:rPr>
          <w:rFonts w:asciiTheme="minorHAnsi" w:hAnsiTheme="minorHAnsi"/>
          <w:noProof/>
          <w:sz w:val="22"/>
        </w:rPr>
        <w:drawing>
          <wp:inline distT="0" distB="0" distL="0" distR="0">
            <wp:extent cx="5473700" cy="2959100"/>
            <wp:effectExtent l="0" t="0" r="0" b="0"/>
            <wp:docPr id="10"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233820" cy="5181600"/>
                      <a:chOff x="533400" y="1447800"/>
                      <a:chExt cx="10233820" cy="5181600"/>
                    </a:xfrm>
                  </a:grpSpPr>
                  <a:sp>
                    <a:nvSpPr>
                      <a:cNvPr id="44" name="Rectangle 43"/>
                      <a:cNvSpPr/>
                    </a:nvSpPr>
                    <a:spPr>
                      <a:xfrm>
                        <a:off x="3162359" y="1661652"/>
                        <a:ext cx="2171641" cy="879901"/>
                      </a:xfrm>
                      <a:prstGeom prst="rect">
                        <a:avLst/>
                      </a:prstGeom>
                      <a:solidFill>
                        <a:schemeClr val="bg1"/>
                      </a:solidFill>
                      <a:ln w="12700">
                        <a:solidFill>
                          <a:schemeClr val="tx1"/>
                        </a:solidFill>
                      </a:ln>
                    </a:spPr>
                    <a:txSp>
                      <a:txBody>
                        <a:bodyPr rtlCol="0" anchor="ct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1pPr>
                          <a:lvl2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2pPr>
                          <a:lvl3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3pPr>
                          <a:lvl4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4pPr>
                          <a:lvl5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5pPr>
                          <a:lvl6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6pPr>
                          <a:lvl7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7pPr>
                          <a:lvl8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8pPr>
                          <a:lvl9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TextBox 44"/>
                      <a:cNvSpPr txBox="1"/>
                    </a:nvSpPr>
                    <a:spPr>
                      <a:xfrm>
                        <a:off x="1447800" y="1690943"/>
                        <a:ext cx="1556584" cy="646331"/>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create/update articles based on product and category</a:t>
                          </a:r>
                        </a:p>
                      </a:txBody>
                      <a:useSpRect/>
                    </a:txSp>
                  </a:sp>
                  <a:sp>
                    <a:nvSpPr>
                      <a:cNvPr id="46" name="TextBox 45"/>
                      <a:cNvSpPr txBox="1"/>
                    </a:nvSpPr>
                    <a:spPr>
                      <a:xfrm>
                        <a:off x="5943600" y="1890252"/>
                        <a:ext cx="1092115"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post articles</a:t>
                          </a:r>
                        </a:p>
                      </a:txBody>
                      <a:useSpRect/>
                    </a:txSp>
                  </a:sp>
                  <a:pic>
                    <a:nvPicPr>
                      <a:cNvPr id="49" name="Picture 14" descr="Image result for file system icon"/>
                      <a:cNvPicPr>
                        <a:picLocks noChangeAspect="1" noChangeArrowheads="1"/>
                      </a:cNvPicPr>
                    </a:nvPicPr>
                    <a:blipFill>
                      <a:blip r:embed="rId14" cstate="print">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rcRect/>
                      <a:stretch>
                        <a:fillRect/>
                      </a:stretch>
                    </a:blipFill>
                    <a:spPr bwMode="auto">
                      <a:xfrm>
                        <a:off x="10058400" y="1881979"/>
                        <a:ext cx="708820" cy="708821"/>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a:solidFill>
                              <a:srgbClr val="FFFFFF"/>
                            </a:solidFill>
                          </a14:hiddenFill>
                        </a:ext>
                      </a:extLst>
                    </a:spPr>
                  </a:pic>
                  <a:sp>
                    <a:nvSpPr>
                      <a:cNvPr id="50" name="TextBox 49"/>
                      <a:cNvSpPr txBox="1"/>
                    </a:nvSpPr>
                    <a:spPr>
                      <a:xfrm>
                        <a:off x="7599659" y="2771001"/>
                        <a:ext cx="1544341"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index </a:t>
                          </a:r>
                          <a:r>
                            <a:rPr lang="en-US" sz="1200" b="1" dirty="0" smtClean="0"/>
                            <a:t>  articles</a:t>
                          </a:r>
                          <a:endParaRPr lang="en-US" sz="1200" b="1" dirty="0"/>
                        </a:p>
                      </a:txBody>
                      <a:useSpRect/>
                    </a:txSp>
                  </a:sp>
                  <a:cxnSp>
                    <a:nvCxnSpPr>
                      <a:cNvPr id="51" name="Straight Arrow Connector 50"/>
                      <a:cNvCxnSpPr/>
                    </a:nvCxnSpPr>
                    <a:spPr>
                      <a:xfrm flipV="1">
                        <a:off x="8686800" y="2057400"/>
                        <a:ext cx="1318477" cy="172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2" name="TextBox 51"/>
                      <a:cNvSpPr txBox="1"/>
                    </a:nvSpPr>
                    <a:spPr>
                      <a:xfrm>
                        <a:off x="8783399" y="1828800"/>
                        <a:ext cx="1143000"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create articles</a:t>
                          </a:r>
                        </a:p>
                      </a:txBody>
                      <a:useSpRect/>
                    </a:txSp>
                  </a:sp>
                  <a:pic>
                    <a:nvPicPr>
                      <a:cNvPr id="53" name="Picture 6" descr="Image result for server icon"/>
                      <a:cNvPicPr>
                        <a:picLocks noChangeAspect="1" noChangeArrowheads="1"/>
                      </a:cNvPicPr>
                    </a:nvPicPr>
                    <a:blipFill>
                      <a:blip r:embed="rId15" cstate="print">
                        <a:duotone>
                          <a:prstClr val="black"/>
                          <a:srgbClr val="D9C3A5">
                            <a:tint val="50000"/>
                            <a:satMod val="180000"/>
                          </a:srgbClr>
                        </a:duotone>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rcRect/>
                      <a:stretch>
                        <a:fillRect/>
                      </a:stretch>
                    </a:blipFill>
                    <a:spPr bwMode="auto">
                      <a:xfrm>
                        <a:off x="7647882" y="5131907"/>
                        <a:ext cx="1264026" cy="1254145"/>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a:solidFill>
                              <a:srgbClr val="FFFFFF"/>
                            </a:solidFill>
                          </a14:hiddenFill>
                        </a:ext>
                      </a:extLst>
                    </a:spPr>
                  </a:pic>
                  <a:sp>
                    <a:nvSpPr>
                      <a:cNvPr id="54" name="TextBox 53"/>
                      <a:cNvSpPr txBox="1"/>
                    </a:nvSpPr>
                    <a:spPr>
                      <a:xfrm>
                        <a:off x="6998724" y="6352401"/>
                        <a:ext cx="2526276"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smtClean="0"/>
                            <a:t>Application Server</a:t>
                          </a:r>
                          <a:endParaRPr lang="en-US" sz="1200" b="1" dirty="0"/>
                        </a:p>
                      </a:txBody>
                      <a:useSpRect/>
                    </a:txSp>
                  </a:sp>
                  <a:cxnSp>
                    <a:nvCxnSpPr>
                      <a:cNvPr id="55" name="Straight Arrow Connector 54"/>
                      <a:cNvCxnSpPr/>
                    </a:nvCxnSpPr>
                    <a:spPr>
                      <a:xfrm flipH="1">
                        <a:off x="8407314" y="4093475"/>
                        <a:ext cx="1" cy="1011925"/>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6" name="Straight Arrow Connector 55"/>
                      <a:cNvCxnSpPr/>
                    </a:nvCxnSpPr>
                    <a:spPr>
                      <a:xfrm flipH="1">
                        <a:off x="8178715" y="4093475"/>
                        <a:ext cx="1" cy="1011925"/>
                      </a:xfrm>
                      <a:prstGeom prst="straightConnector1">
                        <a:avLst/>
                      </a:prstGeom>
                      <a:ln>
                        <a:solidFill>
                          <a:schemeClr val="tx1"/>
                        </a:solidFill>
                        <a:headEnd type="arrow"/>
                        <a:tailEnd type="none"/>
                      </a:ln>
                    </a:spPr>
                    <a:style>
                      <a:lnRef idx="1">
                        <a:schemeClr val="accent1"/>
                      </a:lnRef>
                      <a:fillRef idx="0">
                        <a:schemeClr val="accent1"/>
                      </a:fillRef>
                      <a:effectRef idx="0">
                        <a:schemeClr val="accent1"/>
                      </a:effectRef>
                      <a:fontRef idx="minor">
                        <a:schemeClr val="tx1"/>
                      </a:fontRef>
                    </a:style>
                  </a:cxnSp>
                  <a:sp>
                    <a:nvSpPr>
                      <a:cNvPr id="57" name="TextBox 56"/>
                      <a:cNvSpPr txBox="1"/>
                    </a:nvSpPr>
                    <a:spPr>
                      <a:xfrm>
                        <a:off x="7569115" y="4341659"/>
                        <a:ext cx="705064" cy="646331"/>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search content</a:t>
                          </a:r>
                        </a:p>
                      </a:txBody>
                      <a:useSpRect/>
                    </a:txSp>
                  </a:sp>
                  <a:sp>
                    <a:nvSpPr>
                      <a:cNvPr id="58" name="TextBox 57"/>
                      <a:cNvSpPr txBox="1"/>
                    </a:nvSpPr>
                    <a:spPr>
                      <a:xfrm>
                        <a:off x="8331115" y="4346124"/>
                        <a:ext cx="705064" cy="461665"/>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Article</a:t>
                          </a:r>
                        </a:p>
                        <a:p>
                          <a:pPr algn="ctr"/>
                          <a:r>
                            <a:rPr lang="en-US" sz="1200" b="1" dirty="0"/>
                            <a:t>URL</a:t>
                          </a:r>
                        </a:p>
                      </a:txBody>
                      <a:useSpRect/>
                    </a:txSp>
                  </a:sp>
                  <a:sp>
                    <a:nvSpPr>
                      <a:cNvPr id="59" name="TextBox 58"/>
                      <a:cNvSpPr txBox="1"/>
                    </a:nvSpPr>
                    <a:spPr>
                      <a:xfrm>
                        <a:off x="9036179" y="5543387"/>
                        <a:ext cx="1429811" cy="461665"/>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download article content</a:t>
                          </a:r>
                        </a:p>
                      </a:txBody>
                      <a:useSpRect/>
                    </a:txSp>
                  </a:sp>
                  <a:cxnSp>
                    <a:nvCxnSpPr>
                      <a:cNvPr id="60" name="Elbow Connector 59"/>
                      <a:cNvCxnSpPr>
                        <a:stCxn id="53" idx="3"/>
                        <a:endCxn id="49" idx="2"/>
                      </a:cNvCxnSpPr>
                    </a:nvCxnSpPr>
                    <a:spPr>
                      <a:xfrm flipV="1">
                        <a:off x="8911908" y="2590800"/>
                        <a:ext cx="1500902" cy="3168180"/>
                      </a:xfrm>
                      <a:prstGeom prst="bentConnector2">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nvCxnSpPr>
                    <a:spPr>
                      <a:xfrm flipH="1">
                        <a:off x="6260635" y="5946323"/>
                        <a:ext cx="1371879"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nvCxnSpPr>
                    <a:spPr>
                      <a:xfrm flipH="1">
                        <a:off x="6260636" y="5758978"/>
                        <a:ext cx="1371879" cy="1"/>
                      </a:xfrm>
                      <a:prstGeom prst="straightConnector1">
                        <a:avLst/>
                      </a:prstGeom>
                      <a:ln>
                        <a:solidFill>
                          <a:schemeClr val="tx1"/>
                        </a:solidFill>
                        <a:headEnd type="arrow"/>
                        <a:tailEnd type="none"/>
                      </a:ln>
                    </a:spPr>
                    <a:style>
                      <a:lnRef idx="1">
                        <a:schemeClr val="accent1"/>
                      </a:lnRef>
                      <a:fillRef idx="0">
                        <a:schemeClr val="accent1"/>
                      </a:fillRef>
                      <a:effectRef idx="0">
                        <a:schemeClr val="accent1"/>
                      </a:effectRef>
                      <a:fontRef idx="minor">
                        <a:schemeClr val="tx1"/>
                      </a:fontRef>
                    </a:style>
                  </a:cxnSp>
                  <a:sp>
                    <a:nvSpPr>
                      <a:cNvPr id="64" name="TextBox 63"/>
                      <a:cNvSpPr txBox="1"/>
                    </a:nvSpPr>
                    <a:spPr>
                      <a:xfrm>
                        <a:off x="6172200" y="5521389"/>
                        <a:ext cx="1546573"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search content</a:t>
                          </a:r>
                        </a:p>
                      </a:txBody>
                      <a:useSpRect/>
                    </a:txSp>
                  </a:sp>
                  <a:sp>
                    <a:nvSpPr>
                      <a:cNvPr id="65" name="TextBox 64"/>
                      <a:cNvSpPr txBox="1"/>
                    </a:nvSpPr>
                    <a:spPr>
                      <a:xfrm>
                        <a:off x="6375075" y="5897925"/>
                        <a:ext cx="1143000"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a:t>article URL</a:t>
                          </a:r>
                        </a:p>
                      </a:txBody>
                      <a:useSpRect/>
                    </a:txSp>
                  </a:sp>
                  <a:cxnSp>
                    <a:nvCxnSpPr>
                      <a:cNvPr id="70" name="Straight Arrow Connector 69"/>
                      <a:cNvCxnSpPr>
                        <a:stCxn id="44" idx="3"/>
                        <a:endCxn id="78" idx="1"/>
                      </a:cNvCxnSpPr>
                    </a:nvCxnSpPr>
                    <a:spPr>
                      <a:xfrm flipV="1">
                        <a:off x="5334000" y="2098571"/>
                        <a:ext cx="2743200" cy="303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pic>
                    <a:nvPicPr>
                      <a:cNvPr id="71" name="Picture 6" descr="Image result for server icon"/>
                      <a:cNvPicPr>
                        <a:picLocks noChangeAspect="1" noChangeArrowheads="1"/>
                      </a:cNvPicPr>
                    </a:nvPicPr>
                    <a:blipFill>
                      <a:blip r:embed="rId16" cstate="print">
                        <a:duotone>
                          <a:prstClr val="black"/>
                          <a:srgbClr val="D9C3A5">
                            <a:tint val="50000"/>
                            <a:satMod val="180000"/>
                          </a:srgbClr>
                        </a:duotone>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rcRect/>
                      <a:stretch>
                        <a:fillRect/>
                      </a:stretch>
                    </a:blipFill>
                    <a:spPr bwMode="auto">
                      <a:xfrm>
                        <a:off x="3505200" y="1828800"/>
                        <a:ext cx="685800" cy="60960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a:solidFill>
                              <a:srgbClr val="FFFFFF"/>
                            </a:solidFill>
                          </a14:hiddenFill>
                        </a:ext>
                      </a:extLst>
                    </a:spPr>
                  </a:pic>
                  <a:pic>
                    <a:nvPicPr>
                      <a:cNvPr id="74" name="Picture 6" descr="Image result for server icon"/>
                      <a:cNvPicPr>
                        <a:picLocks noChangeAspect="1" noChangeArrowheads="1"/>
                      </a:cNvPicPr>
                    </a:nvPicPr>
                    <a:blipFill>
                      <a:blip r:embed="rId16" cstate="print">
                        <a:duotone>
                          <a:prstClr val="black"/>
                          <a:srgbClr val="D9C3A5">
                            <a:tint val="50000"/>
                            <a:satMod val="180000"/>
                          </a:srgbClr>
                        </a:duotone>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rcRect/>
                      <a:stretch>
                        <a:fillRect/>
                      </a:stretch>
                    </a:blipFill>
                    <a:spPr bwMode="auto">
                      <a:xfrm>
                        <a:off x="4343400" y="1828800"/>
                        <a:ext cx="685800" cy="609600"/>
                      </a:xfrm>
                      <a:prstGeom prst="rect">
                        <a:avLst/>
                      </a:prstGeom>
                      <a:noFill/>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a:solidFill>
                              <a:srgbClr val="FFFFFF"/>
                            </a:solidFill>
                          </a14:hiddenFill>
                        </a:ext>
                      </a:extLst>
                    </a:spPr>
                  </a:pic>
                  <a:sp>
                    <a:nvSpPr>
                      <a:cNvPr id="76" name="TextBox 75"/>
                      <a:cNvSpPr txBox="1"/>
                    </a:nvSpPr>
                    <a:spPr>
                      <a:xfrm>
                        <a:off x="533400" y="2197574"/>
                        <a:ext cx="911225" cy="369332"/>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b="1" dirty="0"/>
                            <a:t>Agent</a:t>
                          </a:r>
                        </a:p>
                      </a:txBody>
                      <a:useSpRect/>
                    </a:txSp>
                  </a:sp>
                  <a:sp>
                    <a:nvSpPr>
                      <a:cNvPr id="77" name="TextBox 76"/>
                      <a:cNvSpPr txBox="1"/>
                    </a:nvSpPr>
                    <a:spPr>
                      <a:xfrm>
                        <a:off x="2654684" y="2539321"/>
                        <a:ext cx="3212716" cy="307777"/>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b="1" dirty="0" smtClean="0"/>
                            <a:t>Web Server</a:t>
                          </a:r>
                          <a:endParaRPr lang="en-US" b="1" dirty="0"/>
                        </a:p>
                      </a:txBody>
                      <a:useSpRect/>
                    </a:txSp>
                  </a:sp>
                  <a:pic>
                    <a:nvPicPr>
                      <a:cNvPr id="78" name="Picture 2"/>
                      <a:cNvPicPr>
                        <a:picLocks noChangeAspect="1" noChangeArrowheads="1"/>
                      </a:cNvPicPr>
                    </a:nvPicPr>
                    <a:blipFill>
                      <a:blip r:embed="rId17">
                        <a:extLst>
                          <a:ext uri="{28A0092B-C50C-407E-A947-70E740481C1C}">
                            <a14:useLocalDpi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val="0"/>
                          </a:ext>
                        </a:extLst>
                      </a:blip>
                      <a:srcRect/>
                      <a:stretch>
                        <a:fillRect/>
                      </a:stretch>
                    </a:blipFill>
                    <a:spPr bwMode="auto">
                      <a:xfrm>
                        <a:off x="8077200" y="1752600"/>
                        <a:ext cx="586523" cy="691942"/>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w="9525">
                            <a:solidFill>
                              <a:schemeClr val="tx1"/>
                            </a:solidFill>
                            <a:miter lim="800000"/>
                            <a:headEnd/>
                            <a:tailEnd/>
                          </a14:hiddenLine>
                        </a:ext>
                      </a:extLst>
                    </a:spPr>
                  </a:pic>
                  <a:cxnSp>
                    <a:nvCxnSpPr>
                      <a:cNvPr id="79" name="Straight Arrow Connector 78"/>
                      <a:cNvCxnSpPr/>
                    </a:nvCxnSpPr>
                    <a:spPr>
                      <a:xfrm flipH="1">
                        <a:off x="8305799" y="2438400"/>
                        <a:ext cx="1" cy="1044803"/>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80" name="TextBox 79"/>
                      <a:cNvSpPr txBox="1"/>
                    </a:nvSpPr>
                    <a:spPr>
                      <a:xfrm>
                        <a:off x="7299273" y="1447800"/>
                        <a:ext cx="2055625" cy="307777"/>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b="1" dirty="0" smtClean="0"/>
                            <a:t>     Application</a:t>
                          </a:r>
                          <a:endParaRPr lang="en-US" b="1" dirty="0"/>
                        </a:p>
                      </a:txBody>
                      <a:useSpRect/>
                    </a:txSp>
                  </a:sp>
                  <a:cxnSp>
                    <a:nvCxnSpPr>
                      <a:cNvPr id="81" name="Straight Arrow Connector 80"/>
                      <a:cNvCxnSpPr>
                        <a:endCxn id="44" idx="1"/>
                      </a:cNvCxnSpPr>
                    </a:nvCxnSpPr>
                    <a:spPr>
                      <a:xfrm>
                        <a:off x="1295474" y="2083237"/>
                        <a:ext cx="1866885" cy="18366"/>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5" name="TextBox 74"/>
                      <a:cNvSpPr txBox="1"/>
                    </a:nvSpPr>
                    <a:spPr>
                      <a:xfrm>
                        <a:off x="5334000" y="5209401"/>
                        <a:ext cx="1066800" cy="276999"/>
                      </a:xfrm>
                      <a:prstGeom prst="rect">
                        <a:avLst/>
                      </a:prstGeom>
                      <a:noFill/>
                    </a:spPr>
                    <a:txSp>
                      <a:txBody>
                        <a:bodyPr wrap="squar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sz="1200" b="1" dirty="0" smtClean="0"/>
                            <a:t>User</a:t>
                          </a:r>
                          <a:r>
                            <a:rPr lang="en-US" sz="1000" b="1" dirty="0" smtClean="0"/>
                            <a:t> </a:t>
                          </a:r>
                          <a:endParaRPr lang="en-US" sz="1000" b="1" dirty="0"/>
                        </a:p>
                      </a:txBody>
                      <a:useSpRect/>
                    </a:txSp>
                  </a:sp>
                  <a:pic>
                    <a:nvPicPr>
                      <a:cNvPr id="35" name="Picture 2" descr="D:\Vishal\GitAccount\TestDemo\and-icon.png"/>
                      <a:cNvPicPr>
                        <a:picLocks noChangeAspect="1" noChangeArrowheads="1"/>
                      </a:cNvPicPr>
                    </a:nvPicPr>
                    <a:blipFill>
                      <a:blip r:embed="rId11" cstate="print"/>
                      <a:srcRect/>
                      <a:stretch>
                        <a:fillRect/>
                      </a:stretch>
                    </a:blipFill>
                    <a:spPr bwMode="auto">
                      <a:xfrm>
                        <a:off x="5656638" y="5486400"/>
                        <a:ext cx="439362" cy="819150"/>
                      </a:xfrm>
                      <a:prstGeom prst="rect">
                        <a:avLst/>
                      </a:prstGeom>
                      <a:noFill/>
                    </a:spPr>
                  </a:pic>
                  <a:pic>
                    <a:nvPicPr>
                      <a:cNvPr id="36" name="Picture 3" descr="D:\Vishal\GitAccount\TestDemo\agent-view.png"/>
                      <a:cNvPicPr>
                        <a:picLocks noChangeAspect="1" noChangeArrowheads="1"/>
                      </a:cNvPicPr>
                    </a:nvPicPr>
                    <a:blipFill>
                      <a:blip r:embed="rId12" cstate="print"/>
                      <a:srcRect/>
                      <a:stretch>
                        <a:fillRect/>
                      </a:stretch>
                    </a:blipFill>
                    <a:spPr bwMode="auto">
                      <a:xfrm>
                        <a:off x="762000" y="1828801"/>
                        <a:ext cx="439906" cy="380999"/>
                      </a:xfrm>
                      <a:prstGeom prst="rect">
                        <a:avLst/>
                      </a:prstGeom>
                      <a:noFill/>
                    </a:spPr>
                  </a:pic>
                  <a:sp>
                    <a:nvSpPr>
                      <a:cNvPr id="39" name="Rectangle 38"/>
                      <a:cNvSpPr/>
                    </a:nvSpPr>
                    <a:spPr>
                      <a:xfrm>
                        <a:off x="7620000" y="3581400"/>
                        <a:ext cx="1447800" cy="457200"/>
                      </a:xfrm>
                      <a:prstGeom prst="rect">
                        <a:avLst/>
                      </a:prstGeom>
                      <a:gradFill>
                        <a:gsLst>
                          <a:gs pos="0">
                            <a:schemeClr val="accent1">
                              <a:lumMod val="40000"/>
                              <a:lumOff val="60000"/>
                              <a:alpha val="40000"/>
                            </a:schemeClr>
                          </a:gs>
                          <a:gs pos="100000">
                            <a:schemeClr val="accent1">
                              <a:tint val="50000"/>
                              <a:shade val="100000"/>
                              <a:satMod val="350000"/>
                            </a:schemeClr>
                          </a:gs>
                        </a:gsLst>
                      </a:gradFill>
                    </a:spPr>
                    <a:txSp>
                      <a:txBody>
                        <a:bodyPr rtlCol="0" anchor="ct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1pPr>
                          <a:lvl2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2pPr>
                          <a:lvl3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3pPr>
                          <a:lvl4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4pPr>
                          <a:lvl5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5pPr>
                          <a:lvl6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6pPr>
                          <a:lvl7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7pPr>
                          <a:lvl8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8pPr>
                          <a:lvl9pPr marR="0" algn="l" rtl="0">
                            <a:lnSpc>
                              <a:spcPct val="100000"/>
                            </a:lnSpc>
                            <a:spcBef>
                              <a:spcPts val="0"/>
                            </a:spcBef>
                            <a:spcAft>
                              <a:spcPts val="0"/>
                            </a:spcAft>
                            <a:buNone/>
                            <a:defRPr sz="1400" b="0" i="0" u="none" strike="noStrike" cap="none" baseline="0">
                              <a:solidFill>
                                <a:schemeClr val="lt1"/>
                              </a:solidFill>
                              <a:latin typeface="+mn-lt"/>
                              <a:ea typeface="+mn-ea"/>
                              <a:cs typeface="+mn-cs"/>
                              <a:sym typeface="Arial"/>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8" name="TextBox 37"/>
                      <a:cNvSpPr txBox="1"/>
                    </a:nvSpPr>
                    <a:spPr>
                      <a:xfrm>
                        <a:off x="7639204" y="3657600"/>
                        <a:ext cx="1428596" cy="307777"/>
                      </a:xfrm>
                      <a:prstGeom prst="rect">
                        <a:avLst/>
                      </a:prstGeom>
                      <a:noFill/>
                    </a:spPr>
                    <a:txSp>
                      <a:txBody>
                        <a:bodyPr wrap="none" rtlCol="0">
                          <a:spAutoFit/>
                        </a:bodyPr>
                        <a:lstStyle>
                          <a:defPPr marR="0" algn="l" rtl="0">
                            <a:lnSpc>
                              <a:spcPct val="100000"/>
                            </a:lnSpc>
                            <a:spcBef>
                              <a:spcPts val="0"/>
                            </a:spcBef>
                            <a:spcAft>
                              <a:spcPts val="0"/>
                            </a:spcAft>
                          </a:defPPr>
                          <a:lvl1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1pPr>
                          <a:lvl2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2pPr>
                          <a:lvl3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3pPr>
                          <a:lvl4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4pPr>
                          <a:lvl5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5pPr>
                          <a:lvl6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6pPr>
                          <a:lvl7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7pPr>
                          <a:lvl8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8pPr>
                          <a:lvl9pPr marR="0" algn="l" rtl="0">
                            <a:lnSpc>
                              <a:spcPct val="100000"/>
                            </a:lnSpc>
                            <a:spcBef>
                              <a:spcPts val="0"/>
                            </a:spcBef>
                            <a:spcAft>
                              <a:spcPts val="0"/>
                            </a:spcAft>
                            <a:buNone/>
                            <a:defRPr sz="1400" b="0" i="0" u="none" strike="noStrike" cap="none" baseline="0">
                              <a:solidFill>
                                <a:srgbClr val="000000"/>
                              </a:solidFill>
                              <a:latin typeface="Arial"/>
                              <a:ea typeface="Arial"/>
                              <a:cs typeface="Arial"/>
                              <a:sym typeface="Arial"/>
                            </a:defRPr>
                          </a:lvl9pPr>
                        </a:lstStyle>
                        <a:p>
                          <a:pPr algn="ctr"/>
                          <a:r>
                            <a:rPr lang="en-US" b="1" dirty="0" smtClean="0"/>
                            <a:t>Search Engine</a:t>
                          </a:r>
                          <a:endParaRPr lang="en-US" b="1" dirty="0"/>
                        </a:p>
                      </a:txBody>
                      <a:useSpRect/>
                    </a:txSp>
                  </a:sp>
                </lc:lockedCanvas>
              </a:graphicData>
            </a:graphic>
          </wp:inline>
        </w:drawing>
      </w:r>
    </w:p>
    <w:p w:rsidR="009E3B21" w:rsidRPr="003A538F" w:rsidRDefault="009E3B21" w:rsidP="00EF7E97">
      <w:pPr>
        <w:spacing w:before="0" w:after="0" w:line="240" w:lineRule="auto"/>
        <w:rPr>
          <w:rFonts w:asciiTheme="minorHAnsi" w:hAnsiTheme="minorHAnsi"/>
          <w:sz w:val="22"/>
        </w:rPr>
      </w:pPr>
    </w:p>
    <w:p w:rsidR="009E3B21" w:rsidRPr="003A538F" w:rsidRDefault="009E3B21" w:rsidP="00EF7E97">
      <w:pPr>
        <w:spacing w:before="0" w:after="0" w:line="240" w:lineRule="auto"/>
        <w:rPr>
          <w:rFonts w:asciiTheme="minorHAnsi" w:hAnsiTheme="minorHAnsi"/>
          <w:sz w:val="22"/>
        </w:rPr>
      </w:pPr>
    </w:p>
    <w:p w:rsidR="009E3B21" w:rsidRDefault="00656FFD" w:rsidP="00EF7E97">
      <w:pPr>
        <w:spacing w:before="0" w:after="0" w:line="240" w:lineRule="auto"/>
        <w:rPr>
          <w:ins w:id="153" w:author="Bhardwaj, Vishal" w:date="2017-02-01T19:23:00Z"/>
          <w:rFonts w:asciiTheme="minorHAnsi" w:hAnsiTheme="minorHAnsi"/>
          <w:sz w:val="22"/>
        </w:rPr>
      </w:pPr>
      <w:ins w:id="154" w:author="Bhardwaj, Vishal" w:date="2017-02-01T19:05:00Z">
        <w:r>
          <w:rPr>
            <w:rFonts w:asciiTheme="minorHAnsi" w:hAnsiTheme="minorHAnsi"/>
            <w:sz w:val="22"/>
          </w:rPr>
          <w:t xml:space="preserve">KIA provides a mechanism </w:t>
        </w:r>
      </w:ins>
      <w:ins w:id="155" w:author="Bhardwaj, Vishal" w:date="2017-02-01T19:08:00Z">
        <w:r>
          <w:rPr>
            <w:rFonts w:asciiTheme="minorHAnsi" w:hAnsiTheme="minorHAnsi"/>
            <w:sz w:val="22"/>
          </w:rPr>
          <w:t>where t</w:t>
        </w:r>
      </w:ins>
      <w:ins w:id="156" w:author="Bhardwaj, Vishal" w:date="2017-02-01T19:04:00Z">
        <w:r>
          <w:rPr>
            <w:rFonts w:asciiTheme="minorHAnsi" w:hAnsiTheme="minorHAnsi"/>
            <w:sz w:val="22"/>
          </w:rPr>
          <w:t>ech agents can create an update art</w:t>
        </w:r>
      </w:ins>
      <w:ins w:id="157" w:author="Bhardwaj, Vishal" w:date="2017-02-01T19:05:00Z">
        <w:r>
          <w:rPr>
            <w:rFonts w:asciiTheme="minorHAnsi" w:hAnsiTheme="minorHAnsi"/>
            <w:sz w:val="22"/>
          </w:rPr>
          <w:t xml:space="preserve">icles based on category and products </w:t>
        </w:r>
      </w:ins>
      <w:ins w:id="158" w:author="Bhardwaj, Vishal" w:date="2017-02-01T19:17:00Z">
        <w:r w:rsidR="00F51CE1">
          <w:rPr>
            <w:rFonts w:asciiTheme="minorHAnsi" w:hAnsiTheme="minorHAnsi"/>
            <w:sz w:val="22"/>
          </w:rPr>
          <w:t>which</w:t>
        </w:r>
      </w:ins>
      <w:ins w:id="159" w:author="Bhardwaj, Vishal" w:date="2017-02-01T19:05:00Z">
        <w:r>
          <w:rPr>
            <w:rFonts w:asciiTheme="minorHAnsi" w:hAnsiTheme="minorHAnsi"/>
            <w:sz w:val="22"/>
          </w:rPr>
          <w:t xml:space="preserve"> are </w:t>
        </w:r>
      </w:ins>
      <w:ins w:id="160" w:author="Bhardwaj, Vishal" w:date="2017-02-01T19:22:00Z">
        <w:r w:rsidR="009706FC">
          <w:rPr>
            <w:rFonts w:asciiTheme="minorHAnsi" w:hAnsiTheme="minorHAnsi"/>
            <w:sz w:val="22"/>
          </w:rPr>
          <w:t xml:space="preserve">processed and stored </w:t>
        </w:r>
      </w:ins>
      <w:ins w:id="161" w:author="Bhardwaj, Vishal" w:date="2017-02-01T19:05:00Z">
        <w:r>
          <w:rPr>
            <w:rFonts w:asciiTheme="minorHAnsi" w:hAnsiTheme="minorHAnsi"/>
            <w:sz w:val="22"/>
          </w:rPr>
          <w:t>on server</w:t>
        </w:r>
      </w:ins>
      <w:ins w:id="162" w:author="Bhardwaj, Vishal" w:date="2017-02-01T19:13:00Z">
        <w:r>
          <w:rPr>
            <w:rFonts w:asciiTheme="minorHAnsi" w:hAnsiTheme="minorHAnsi"/>
            <w:sz w:val="22"/>
          </w:rPr>
          <w:t xml:space="preserve"> and can be </w:t>
        </w:r>
      </w:ins>
      <w:ins w:id="163" w:author="Bhardwaj, Vishal" w:date="2017-02-01T19:14:00Z">
        <w:r>
          <w:rPr>
            <w:rFonts w:asciiTheme="minorHAnsi" w:hAnsiTheme="minorHAnsi"/>
            <w:sz w:val="22"/>
          </w:rPr>
          <w:t>delivered to the users on request</w:t>
        </w:r>
      </w:ins>
      <w:ins w:id="164" w:author="Bhardwaj, Vishal" w:date="2017-02-01T19:05:00Z">
        <w:r>
          <w:rPr>
            <w:rFonts w:asciiTheme="minorHAnsi" w:hAnsiTheme="minorHAnsi"/>
            <w:sz w:val="22"/>
          </w:rPr>
          <w:t>.</w:t>
        </w:r>
      </w:ins>
      <w:ins w:id="165" w:author="Bhardwaj, Vishal" w:date="2017-02-01T19:08:00Z">
        <w:r>
          <w:rPr>
            <w:rFonts w:asciiTheme="minorHAnsi" w:hAnsiTheme="minorHAnsi"/>
            <w:sz w:val="22"/>
          </w:rPr>
          <w:t xml:space="preserve"> </w:t>
        </w:r>
        <w:r>
          <w:rPr>
            <w:rFonts w:asciiTheme="minorHAnsi" w:hAnsiTheme="minorHAnsi"/>
            <w:sz w:val="22"/>
          </w:rPr>
          <w:lastRenderedPageBreak/>
          <w:t xml:space="preserve">When a user search for a keyword on the application a </w:t>
        </w:r>
      </w:ins>
      <w:ins w:id="166" w:author="Bhardwaj, Vishal" w:date="2017-02-01T19:09:00Z">
        <w:r>
          <w:rPr>
            <w:rFonts w:asciiTheme="minorHAnsi" w:hAnsiTheme="minorHAnsi"/>
            <w:sz w:val="22"/>
          </w:rPr>
          <w:t xml:space="preserve">service call is made to </w:t>
        </w:r>
      </w:ins>
      <w:ins w:id="167" w:author="Bhardwaj, Vishal" w:date="2017-02-01T19:10:00Z">
        <w:r>
          <w:rPr>
            <w:rFonts w:asciiTheme="minorHAnsi" w:hAnsiTheme="minorHAnsi"/>
            <w:sz w:val="22"/>
          </w:rPr>
          <w:t xml:space="preserve">the </w:t>
        </w:r>
      </w:ins>
      <w:ins w:id="168" w:author="Bhardwaj, Vishal" w:date="2017-02-01T19:09:00Z">
        <w:r>
          <w:rPr>
            <w:rFonts w:asciiTheme="minorHAnsi" w:hAnsiTheme="minorHAnsi"/>
            <w:sz w:val="22"/>
          </w:rPr>
          <w:t xml:space="preserve">search </w:t>
        </w:r>
      </w:ins>
      <w:ins w:id="169" w:author="Bhardwaj, Vishal" w:date="2017-02-01T19:10:00Z">
        <w:r>
          <w:rPr>
            <w:rFonts w:asciiTheme="minorHAnsi" w:hAnsiTheme="minorHAnsi"/>
            <w:sz w:val="22"/>
          </w:rPr>
          <w:t xml:space="preserve">engine </w:t>
        </w:r>
      </w:ins>
      <w:ins w:id="170" w:author="Bhardwaj, Vishal" w:date="2017-02-01T19:12:00Z">
        <w:r>
          <w:rPr>
            <w:rFonts w:asciiTheme="minorHAnsi" w:hAnsiTheme="minorHAnsi"/>
            <w:sz w:val="22"/>
          </w:rPr>
          <w:t xml:space="preserve">looking </w:t>
        </w:r>
      </w:ins>
      <w:ins w:id="171" w:author="Bhardwaj, Vishal" w:date="2017-02-01T19:09:00Z">
        <w:r>
          <w:rPr>
            <w:rFonts w:asciiTheme="minorHAnsi" w:hAnsiTheme="minorHAnsi"/>
            <w:sz w:val="22"/>
          </w:rPr>
          <w:t>for all the articles matching the same</w:t>
        </w:r>
      </w:ins>
      <w:ins w:id="172" w:author="Bhardwaj, Vishal" w:date="2017-02-01T19:12:00Z">
        <w:r>
          <w:rPr>
            <w:rFonts w:asciiTheme="minorHAnsi" w:hAnsiTheme="minorHAnsi"/>
            <w:sz w:val="22"/>
          </w:rPr>
          <w:t>.</w:t>
        </w:r>
      </w:ins>
      <w:ins w:id="173" w:author="Bhardwaj, Vishal" w:date="2017-02-01T19:14:00Z">
        <w:r w:rsidR="00F51CE1">
          <w:rPr>
            <w:rFonts w:asciiTheme="minorHAnsi" w:hAnsiTheme="minorHAnsi"/>
            <w:sz w:val="22"/>
          </w:rPr>
          <w:t xml:space="preserve"> If articl</w:t>
        </w:r>
      </w:ins>
      <w:ins w:id="174" w:author="Bhardwaj, Vishal" w:date="2017-02-01T19:15:00Z">
        <w:r w:rsidR="00F51CE1">
          <w:rPr>
            <w:rFonts w:asciiTheme="minorHAnsi" w:hAnsiTheme="minorHAnsi"/>
            <w:sz w:val="22"/>
          </w:rPr>
          <w:t xml:space="preserve">es are available </w:t>
        </w:r>
      </w:ins>
      <w:ins w:id="175" w:author="Bhardwaj, Vishal" w:date="2017-02-01T19:17:00Z">
        <w:r w:rsidR="00F51CE1">
          <w:rPr>
            <w:rFonts w:asciiTheme="minorHAnsi" w:hAnsiTheme="minorHAnsi"/>
            <w:sz w:val="22"/>
          </w:rPr>
          <w:t>they are</w:t>
        </w:r>
      </w:ins>
      <w:ins w:id="176" w:author="Bhardwaj, Vishal" w:date="2017-02-01T19:18:00Z">
        <w:r w:rsidR="00F51CE1">
          <w:rPr>
            <w:rFonts w:asciiTheme="minorHAnsi" w:hAnsiTheme="minorHAnsi"/>
            <w:sz w:val="22"/>
          </w:rPr>
          <w:t xml:space="preserve"> delivered to the user in form of web pages.</w:t>
        </w:r>
      </w:ins>
    </w:p>
    <w:p w:rsidR="00912E0E" w:rsidRDefault="00912E0E" w:rsidP="00EF7E97">
      <w:pPr>
        <w:spacing w:before="0" w:after="0" w:line="240" w:lineRule="auto"/>
        <w:rPr>
          <w:ins w:id="177" w:author="Bhardwaj, Vishal" w:date="2017-02-01T19:23:00Z"/>
          <w:rFonts w:asciiTheme="minorHAnsi" w:hAnsiTheme="minorHAnsi"/>
          <w:sz w:val="22"/>
        </w:rPr>
      </w:pPr>
    </w:p>
    <w:p w:rsidR="00912E0E" w:rsidRPr="003A538F" w:rsidRDefault="00912E0E" w:rsidP="00EF7E97">
      <w:pPr>
        <w:spacing w:before="0" w:after="0" w:line="240" w:lineRule="auto"/>
        <w:rPr>
          <w:rFonts w:asciiTheme="minorHAnsi" w:hAnsiTheme="minorHAnsi"/>
          <w:sz w:val="22"/>
        </w:rPr>
      </w:pPr>
    </w:p>
    <w:p w:rsidR="00EF7E97" w:rsidRPr="003A538F" w:rsidRDefault="006C39DB" w:rsidP="00EF7E97">
      <w:pPr>
        <w:pStyle w:val="Heading1"/>
      </w:pPr>
      <w:bookmarkStart w:id="178" w:name="_Toc450152547"/>
      <w:r w:rsidRPr="003A538F">
        <w:t xml:space="preserve">About </w:t>
      </w:r>
      <w:bookmarkEnd w:id="178"/>
      <w:r w:rsidR="00281DEA" w:rsidRPr="003A538F">
        <w:t>SyneMobile</w:t>
      </w:r>
    </w:p>
    <w:p w:rsidR="004005F4" w:rsidRPr="003A538F" w:rsidRDefault="008B549E" w:rsidP="00C14D6D">
      <w:pPr>
        <w:spacing w:before="0" w:after="0" w:line="276" w:lineRule="auto"/>
        <w:ind w:left="360"/>
        <w:rPr>
          <w:rFonts w:asciiTheme="minorHAnsi" w:hAnsiTheme="minorHAnsi" w:cstheme="minorHAnsi"/>
          <w:sz w:val="22"/>
        </w:rPr>
      </w:pPr>
      <w:r w:rsidRPr="003A538F">
        <w:rPr>
          <w:rFonts w:asciiTheme="minorHAnsi" w:hAnsiTheme="minorHAnsi" w:cstheme="minorHAnsi"/>
          <w:sz w:val="22"/>
        </w:rPr>
        <w:t xml:space="preserve">SyneMobile is a </w:t>
      </w:r>
      <w:r w:rsidR="00D80858" w:rsidRPr="003A538F">
        <w:rPr>
          <w:rFonts w:asciiTheme="minorHAnsi" w:hAnsiTheme="minorHAnsi" w:cstheme="minorHAnsi"/>
          <w:sz w:val="22"/>
        </w:rPr>
        <w:t>complete</w:t>
      </w:r>
      <w:r w:rsidRPr="003A538F">
        <w:rPr>
          <w:rFonts w:asciiTheme="minorHAnsi" w:hAnsiTheme="minorHAnsi" w:cstheme="minorHAnsi"/>
          <w:sz w:val="22"/>
        </w:rPr>
        <w:t xml:space="preserve"> </w:t>
      </w:r>
      <w:r w:rsidR="00D80858" w:rsidRPr="003A538F">
        <w:rPr>
          <w:rFonts w:asciiTheme="minorHAnsi" w:hAnsiTheme="minorHAnsi" w:cstheme="minorHAnsi"/>
          <w:sz w:val="22"/>
        </w:rPr>
        <w:t xml:space="preserve">mobile </w:t>
      </w:r>
      <w:r w:rsidRPr="003A538F">
        <w:rPr>
          <w:rFonts w:asciiTheme="minorHAnsi" w:hAnsiTheme="minorHAnsi" w:cstheme="minorHAnsi"/>
          <w:sz w:val="22"/>
        </w:rPr>
        <w:t xml:space="preserve">solution </w:t>
      </w:r>
      <w:r w:rsidR="00417021" w:rsidRPr="003A538F">
        <w:rPr>
          <w:rFonts w:asciiTheme="minorHAnsi" w:hAnsiTheme="minorHAnsi" w:cstheme="minorHAnsi"/>
          <w:sz w:val="22"/>
        </w:rPr>
        <w:t>tool</w:t>
      </w:r>
      <w:r w:rsidRPr="003A538F">
        <w:rPr>
          <w:rFonts w:asciiTheme="minorHAnsi" w:hAnsiTheme="minorHAnsi" w:cstheme="minorHAnsi"/>
          <w:sz w:val="22"/>
        </w:rPr>
        <w:t xml:space="preserve"> whose objective is to provide data management </w:t>
      </w:r>
      <w:r w:rsidR="00CD5D82" w:rsidRPr="003A538F">
        <w:rPr>
          <w:rFonts w:asciiTheme="minorHAnsi" w:hAnsiTheme="minorHAnsi" w:cstheme="minorHAnsi"/>
          <w:sz w:val="22"/>
        </w:rPr>
        <w:t xml:space="preserve">and advanced customer support </w:t>
      </w:r>
      <w:r w:rsidRPr="003A538F">
        <w:rPr>
          <w:rFonts w:asciiTheme="minorHAnsi" w:hAnsiTheme="minorHAnsi" w:cstheme="minorHAnsi"/>
          <w:sz w:val="22"/>
        </w:rPr>
        <w:t xml:space="preserve">features such as backup and restore contact and content data; recovery options </w:t>
      </w:r>
      <w:r w:rsidR="00CD5D82" w:rsidRPr="003A538F">
        <w:rPr>
          <w:rFonts w:asciiTheme="minorHAnsi" w:hAnsiTheme="minorHAnsi" w:cstheme="minorHAnsi"/>
          <w:sz w:val="22"/>
        </w:rPr>
        <w:t>like</w:t>
      </w:r>
      <w:r w:rsidRPr="003A538F">
        <w:rPr>
          <w:rFonts w:asciiTheme="minorHAnsi" w:hAnsiTheme="minorHAnsi" w:cstheme="minorHAnsi"/>
          <w:sz w:val="22"/>
        </w:rPr>
        <w:t xml:space="preserve"> locate, lock, wipe, and alarm; security options such as antivirus and malware detection; and </w:t>
      </w:r>
      <w:r w:rsidR="00C87EB9" w:rsidRPr="003A538F">
        <w:rPr>
          <w:rFonts w:asciiTheme="minorHAnsi" w:hAnsiTheme="minorHAnsi" w:cstheme="minorHAnsi"/>
          <w:sz w:val="22"/>
        </w:rPr>
        <w:t xml:space="preserve">advanced </w:t>
      </w:r>
      <w:r w:rsidRPr="003A538F">
        <w:rPr>
          <w:rFonts w:asciiTheme="minorHAnsi" w:hAnsiTheme="minorHAnsi" w:cstheme="minorHAnsi"/>
          <w:sz w:val="22"/>
        </w:rPr>
        <w:t>mobile technical support services.</w:t>
      </w:r>
      <w:r w:rsidR="004005F4" w:rsidRPr="003A538F">
        <w:rPr>
          <w:rFonts w:asciiTheme="minorHAnsi" w:hAnsiTheme="minorHAnsi" w:cstheme="minorHAnsi"/>
          <w:sz w:val="22"/>
        </w:rPr>
        <w:t xml:space="preserve"> The application can</w:t>
      </w:r>
      <w:r w:rsidR="004005F4" w:rsidRPr="003A538F">
        <w:t xml:space="preserve"> </w:t>
      </w:r>
      <w:r w:rsidR="004005F4" w:rsidRPr="003A538F">
        <w:rPr>
          <w:rFonts w:asciiTheme="minorHAnsi" w:hAnsiTheme="minorHAnsi" w:cstheme="minorHAnsi"/>
          <w:sz w:val="22"/>
        </w:rPr>
        <w:t>enhance user experience and deliver exceptional value to its subscribers by using state-of-the-art tools and analytics to provide a one-stop shop for not only resolving device issues</w:t>
      </w:r>
      <w:r w:rsidR="00E65E0C">
        <w:rPr>
          <w:rFonts w:asciiTheme="minorHAnsi" w:hAnsiTheme="minorHAnsi" w:cstheme="minorHAnsi"/>
          <w:sz w:val="22"/>
        </w:rPr>
        <w:t>,</w:t>
      </w:r>
      <w:r w:rsidR="004005F4" w:rsidRPr="003A538F">
        <w:rPr>
          <w:rFonts w:asciiTheme="minorHAnsi" w:hAnsiTheme="minorHAnsi" w:cstheme="minorHAnsi"/>
          <w:sz w:val="22"/>
        </w:rPr>
        <w:t xml:space="preserve"> but also assisting the user</w:t>
      </w:r>
      <w:r w:rsidR="00E65E0C">
        <w:rPr>
          <w:rFonts w:asciiTheme="minorHAnsi" w:hAnsiTheme="minorHAnsi" w:cstheme="minorHAnsi"/>
          <w:sz w:val="22"/>
        </w:rPr>
        <w:t>s</w:t>
      </w:r>
      <w:r w:rsidR="004005F4" w:rsidRPr="003A538F">
        <w:rPr>
          <w:rFonts w:asciiTheme="minorHAnsi" w:hAnsiTheme="minorHAnsi" w:cstheme="minorHAnsi"/>
          <w:sz w:val="22"/>
        </w:rPr>
        <w:t xml:space="preserve"> on how to manage </w:t>
      </w:r>
      <w:r w:rsidR="00E65E0C">
        <w:rPr>
          <w:rFonts w:asciiTheme="minorHAnsi" w:hAnsiTheme="minorHAnsi" w:cstheme="minorHAnsi"/>
          <w:sz w:val="22"/>
        </w:rPr>
        <w:t xml:space="preserve">their </w:t>
      </w:r>
      <w:r w:rsidR="004005F4" w:rsidRPr="003A538F">
        <w:rPr>
          <w:rFonts w:asciiTheme="minorHAnsi" w:hAnsiTheme="minorHAnsi" w:cstheme="minorHAnsi"/>
          <w:sz w:val="22"/>
        </w:rPr>
        <w:t>content and become more productive with their digital devices.</w:t>
      </w:r>
    </w:p>
    <w:p w:rsidR="00D80858" w:rsidRPr="003A538F" w:rsidRDefault="00D80858" w:rsidP="00C14D6D">
      <w:pPr>
        <w:spacing w:before="0" w:after="0" w:line="276" w:lineRule="auto"/>
        <w:ind w:left="360"/>
        <w:rPr>
          <w:rFonts w:asciiTheme="minorHAnsi" w:hAnsiTheme="minorHAnsi" w:cstheme="minorHAnsi"/>
          <w:sz w:val="22"/>
        </w:rPr>
      </w:pPr>
    </w:p>
    <w:p w:rsidR="0046659D" w:rsidRPr="003A538F" w:rsidRDefault="00D80858" w:rsidP="00C14D6D">
      <w:pPr>
        <w:spacing w:before="0" w:after="0" w:line="276" w:lineRule="auto"/>
        <w:ind w:left="360"/>
        <w:rPr>
          <w:rFonts w:asciiTheme="minorHAnsi" w:hAnsiTheme="minorHAnsi" w:cstheme="minorHAnsi"/>
          <w:sz w:val="22"/>
        </w:rPr>
      </w:pPr>
      <w:r w:rsidRPr="003A538F">
        <w:rPr>
          <w:rFonts w:asciiTheme="minorHAnsi" w:hAnsiTheme="minorHAnsi" w:cstheme="minorHAnsi"/>
          <w:sz w:val="22"/>
        </w:rPr>
        <w:t>In order to achieve these objectives</w:t>
      </w:r>
      <w:r w:rsidR="007E10E1" w:rsidRPr="003A538F">
        <w:rPr>
          <w:rFonts w:asciiTheme="minorHAnsi" w:hAnsiTheme="minorHAnsi" w:cstheme="minorHAnsi"/>
          <w:sz w:val="22"/>
        </w:rPr>
        <w:t>,</w:t>
      </w:r>
      <w:r w:rsidRPr="003A538F">
        <w:rPr>
          <w:rFonts w:asciiTheme="minorHAnsi" w:hAnsiTheme="minorHAnsi" w:cstheme="minorHAnsi"/>
          <w:sz w:val="22"/>
        </w:rPr>
        <w:t xml:space="preserve"> the product is developed as a comprehensive program consisting of </w:t>
      </w:r>
      <w:r w:rsidR="00E65E0C">
        <w:rPr>
          <w:rFonts w:asciiTheme="minorHAnsi" w:hAnsiTheme="minorHAnsi" w:cstheme="minorHAnsi"/>
          <w:sz w:val="22"/>
        </w:rPr>
        <w:t xml:space="preserve">the </w:t>
      </w:r>
      <w:r w:rsidRPr="003A538F">
        <w:rPr>
          <w:rFonts w:asciiTheme="minorHAnsi" w:hAnsiTheme="minorHAnsi" w:cstheme="minorHAnsi"/>
          <w:sz w:val="22"/>
        </w:rPr>
        <w:t>following key modules:</w:t>
      </w:r>
    </w:p>
    <w:p w:rsidR="00EF7E97" w:rsidRPr="003A538F" w:rsidRDefault="003145D8" w:rsidP="00F800EF">
      <w:pPr>
        <w:pStyle w:val="Heading3"/>
      </w:pPr>
      <w:commentRangeStart w:id="179"/>
      <w:r w:rsidRPr="003A538F">
        <w:t>Mo</w:t>
      </w:r>
      <w:r w:rsidR="00BF1D4F" w:rsidRPr="003A538F">
        <w:t>dule</w:t>
      </w:r>
      <w:r w:rsidR="00D81CCA" w:rsidRPr="003A538F">
        <w:t xml:space="preserve"> 1: Data Backup</w:t>
      </w:r>
      <w:commentRangeEnd w:id="179"/>
      <w:r w:rsidR="00E65E0C">
        <w:rPr>
          <w:rStyle w:val="CommentReference"/>
          <w:rFonts w:ascii="Verdana" w:hAnsi="Verdana"/>
          <w:b w:val="0"/>
        </w:rPr>
        <w:commentReference w:id="179"/>
      </w:r>
    </w:p>
    <w:p w:rsidR="000D17DD" w:rsidRPr="003A538F" w:rsidRDefault="000D17DD" w:rsidP="003A538F">
      <w:pPr>
        <w:spacing w:before="0" w:after="0" w:line="276" w:lineRule="auto"/>
        <w:ind w:left="720"/>
        <w:rPr>
          <w:rFonts w:asciiTheme="minorHAnsi" w:hAnsiTheme="minorHAnsi" w:cstheme="minorHAnsi"/>
          <w:sz w:val="22"/>
        </w:rPr>
      </w:pPr>
      <w:r w:rsidRPr="003A538F">
        <w:rPr>
          <w:rFonts w:asciiTheme="minorHAnsi" w:hAnsiTheme="minorHAnsi" w:cstheme="minorHAnsi"/>
          <w:sz w:val="22"/>
        </w:rPr>
        <w:t>Th</w:t>
      </w:r>
      <w:r w:rsidR="00E65E0C">
        <w:rPr>
          <w:rFonts w:asciiTheme="minorHAnsi" w:hAnsiTheme="minorHAnsi" w:cstheme="minorHAnsi"/>
          <w:sz w:val="22"/>
        </w:rPr>
        <w:t>is</w:t>
      </w:r>
      <w:r w:rsidRPr="003A538F">
        <w:rPr>
          <w:rFonts w:asciiTheme="minorHAnsi" w:hAnsiTheme="minorHAnsi" w:cstheme="minorHAnsi"/>
          <w:sz w:val="22"/>
        </w:rPr>
        <w:t xml:space="preserve"> </w:t>
      </w:r>
      <w:r w:rsidR="00E65E0C">
        <w:rPr>
          <w:rFonts w:asciiTheme="minorHAnsi" w:hAnsiTheme="minorHAnsi" w:cstheme="minorHAnsi"/>
          <w:sz w:val="22"/>
        </w:rPr>
        <w:t>tool</w:t>
      </w:r>
      <w:r w:rsidR="00E65E0C" w:rsidRPr="003A538F">
        <w:rPr>
          <w:rFonts w:asciiTheme="minorHAnsi" w:hAnsiTheme="minorHAnsi" w:cstheme="minorHAnsi"/>
          <w:sz w:val="22"/>
        </w:rPr>
        <w:t xml:space="preserve"> </w:t>
      </w:r>
      <w:r w:rsidRPr="003A538F">
        <w:rPr>
          <w:rFonts w:asciiTheme="minorHAnsi" w:hAnsiTheme="minorHAnsi" w:cstheme="minorHAnsi"/>
          <w:sz w:val="22"/>
        </w:rPr>
        <w:t xml:space="preserve">provides a backup system </w:t>
      </w:r>
      <w:r w:rsidR="00E65E0C">
        <w:rPr>
          <w:rFonts w:asciiTheme="minorHAnsi" w:hAnsiTheme="minorHAnsi" w:cstheme="minorHAnsi"/>
          <w:sz w:val="22"/>
        </w:rPr>
        <w:t>that</w:t>
      </w:r>
      <w:r w:rsidR="00E65E0C" w:rsidRPr="003A538F">
        <w:rPr>
          <w:rFonts w:asciiTheme="minorHAnsi" w:hAnsiTheme="minorHAnsi" w:cstheme="minorHAnsi"/>
          <w:sz w:val="22"/>
        </w:rPr>
        <w:t xml:space="preserve"> </w:t>
      </w:r>
      <w:r w:rsidRPr="003A538F">
        <w:rPr>
          <w:rFonts w:asciiTheme="minorHAnsi" w:hAnsiTheme="minorHAnsi" w:cstheme="minorHAnsi"/>
          <w:sz w:val="22"/>
        </w:rPr>
        <w:t xml:space="preserve">is smart enough to </w:t>
      </w:r>
      <w:r w:rsidR="00E65E0C">
        <w:rPr>
          <w:rFonts w:asciiTheme="minorHAnsi" w:hAnsiTheme="minorHAnsi" w:cstheme="minorHAnsi"/>
          <w:sz w:val="22"/>
        </w:rPr>
        <w:t xml:space="preserve">take </w:t>
      </w:r>
      <w:r w:rsidRPr="003A538F">
        <w:rPr>
          <w:rFonts w:asciiTheme="minorHAnsi" w:hAnsiTheme="minorHAnsi" w:cstheme="minorHAnsi"/>
          <w:sz w:val="22"/>
        </w:rPr>
        <w:t xml:space="preserve">back up </w:t>
      </w:r>
      <w:r w:rsidR="00E65E0C">
        <w:rPr>
          <w:rFonts w:asciiTheme="minorHAnsi" w:hAnsiTheme="minorHAnsi" w:cstheme="minorHAnsi"/>
          <w:sz w:val="22"/>
        </w:rPr>
        <w:t xml:space="preserve">of </w:t>
      </w:r>
      <w:r w:rsidRPr="003A538F">
        <w:rPr>
          <w:rFonts w:asciiTheme="minorHAnsi" w:hAnsiTheme="minorHAnsi" w:cstheme="minorHAnsi"/>
          <w:sz w:val="22"/>
        </w:rPr>
        <w:t xml:space="preserve">that </w:t>
      </w:r>
      <w:r w:rsidR="00E65E0C">
        <w:rPr>
          <w:rFonts w:asciiTheme="minorHAnsi" w:hAnsiTheme="minorHAnsi" w:cstheme="minorHAnsi"/>
          <w:sz w:val="22"/>
        </w:rPr>
        <w:t xml:space="preserve">data, which </w:t>
      </w:r>
      <w:r w:rsidRPr="003A538F">
        <w:rPr>
          <w:rFonts w:asciiTheme="minorHAnsi" w:hAnsiTheme="minorHAnsi" w:cstheme="minorHAnsi"/>
          <w:sz w:val="22"/>
        </w:rPr>
        <w:t xml:space="preserve">has not been backed up. There is a complete algorithm </w:t>
      </w:r>
      <w:r w:rsidR="00E65E0C">
        <w:rPr>
          <w:rFonts w:asciiTheme="minorHAnsi" w:hAnsiTheme="minorHAnsi" w:cstheme="minorHAnsi"/>
          <w:sz w:val="22"/>
        </w:rPr>
        <w:t>that en</w:t>
      </w:r>
      <w:r w:rsidRPr="003A538F">
        <w:rPr>
          <w:rFonts w:asciiTheme="minorHAnsi" w:hAnsiTheme="minorHAnsi" w:cstheme="minorHAnsi"/>
          <w:sz w:val="22"/>
        </w:rPr>
        <w:t>sure</w:t>
      </w:r>
      <w:r w:rsidR="00E65E0C">
        <w:rPr>
          <w:rFonts w:asciiTheme="minorHAnsi" w:hAnsiTheme="minorHAnsi" w:cstheme="minorHAnsi"/>
          <w:sz w:val="22"/>
        </w:rPr>
        <w:t>s</w:t>
      </w:r>
      <w:r w:rsidRPr="003A538F">
        <w:rPr>
          <w:rFonts w:asciiTheme="minorHAnsi" w:hAnsiTheme="minorHAnsi" w:cstheme="minorHAnsi"/>
          <w:sz w:val="22"/>
        </w:rPr>
        <w:t xml:space="preserve"> to cross-check the </w:t>
      </w:r>
      <w:commentRangeStart w:id="180"/>
      <w:r w:rsidRPr="003A538F">
        <w:rPr>
          <w:rFonts w:asciiTheme="minorHAnsi" w:hAnsiTheme="minorHAnsi" w:cstheme="minorHAnsi"/>
          <w:sz w:val="22"/>
        </w:rPr>
        <w:t>number</w:t>
      </w:r>
      <w:ins w:id="181" w:author="Asma Doni" w:date="2017-01-29T01:02:00Z">
        <w:r w:rsidR="00E65E0C">
          <w:rPr>
            <w:rFonts w:asciiTheme="minorHAnsi" w:hAnsiTheme="minorHAnsi" w:cstheme="minorHAnsi"/>
            <w:sz w:val="22"/>
          </w:rPr>
          <w:t>s</w:t>
        </w:r>
      </w:ins>
      <w:r w:rsidRPr="003A538F">
        <w:rPr>
          <w:rFonts w:asciiTheme="minorHAnsi" w:hAnsiTheme="minorHAnsi" w:cstheme="minorHAnsi"/>
          <w:sz w:val="22"/>
        </w:rPr>
        <w:t xml:space="preserve"> </w:t>
      </w:r>
      <w:commentRangeEnd w:id="180"/>
      <w:r w:rsidR="00E65E0C">
        <w:rPr>
          <w:rStyle w:val="CommentReference"/>
        </w:rPr>
        <w:commentReference w:id="180"/>
      </w:r>
      <w:r w:rsidRPr="003A538F">
        <w:rPr>
          <w:rFonts w:asciiTheme="minorHAnsi" w:hAnsiTheme="minorHAnsi" w:cstheme="minorHAnsi"/>
          <w:sz w:val="22"/>
        </w:rPr>
        <w:t>and type</w:t>
      </w:r>
      <w:r w:rsidR="00E65E0C">
        <w:rPr>
          <w:rFonts w:asciiTheme="minorHAnsi" w:hAnsiTheme="minorHAnsi" w:cstheme="minorHAnsi"/>
          <w:sz w:val="22"/>
        </w:rPr>
        <w:t>s</w:t>
      </w:r>
      <w:r w:rsidRPr="003A538F">
        <w:rPr>
          <w:rFonts w:asciiTheme="minorHAnsi" w:hAnsiTheme="minorHAnsi" w:cstheme="minorHAnsi"/>
          <w:sz w:val="22"/>
        </w:rPr>
        <w:t xml:space="preserve"> of files on the cloud and on the device, storage space, network restrictions, OS settings</w:t>
      </w:r>
      <w:r w:rsidR="00010A69">
        <w:rPr>
          <w:rFonts w:asciiTheme="minorHAnsi" w:hAnsiTheme="minorHAnsi" w:cstheme="minorHAnsi"/>
          <w:sz w:val="22"/>
        </w:rPr>
        <w:t>,</w:t>
      </w:r>
      <w:r w:rsidRPr="003A538F">
        <w:rPr>
          <w:rFonts w:asciiTheme="minorHAnsi" w:hAnsiTheme="minorHAnsi" w:cstheme="minorHAnsi"/>
          <w:sz w:val="22"/>
        </w:rPr>
        <w:t xml:space="preserve"> and other user</w:t>
      </w:r>
      <w:r w:rsidR="00010A69">
        <w:rPr>
          <w:rFonts w:asciiTheme="minorHAnsi" w:hAnsiTheme="minorHAnsi" w:cstheme="minorHAnsi"/>
          <w:sz w:val="22"/>
        </w:rPr>
        <w:t>-</w:t>
      </w:r>
      <w:r w:rsidRPr="003A538F">
        <w:rPr>
          <w:rFonts w:asciiTheme="minorHAnsi" w:hAnsiTheme="minorHAnsi" w:cstheme="minorHAnsi"/>
          <w:sz w:val="22"/>
        </w:rPr>
        <w:t>defined configurations</w:t>
      </w:r>
      <w:r w:rsidR="00010A69">
        <w:rPr>
          <w:rFonts w:asciiTheme="minorHAnsi" w:hAnsiTheme="minorHAnsi" w:cstheme="minorHAnsi"/>
          <w:sz w:val="22"/>
        </w:rPr>
        <w:t>,</w:t>
      </w:r>
      <w:r w:rsidRPr="003A538F">
        <w:rPr>
          <w:rFonts w:asciiTheme="minorHAnsi" w:hAnsiTheme="minorHAnsi" w:cstheme="minorHAnsi"/>
          <w:sz w:val="22"/>
        </w:rPr>
        <w:t xml:space="preserve"> before initiating a backup. Apart from these stringent configurations, the </w:t>
      </w:r>
      <w:r w:rsidR="00735B70">
        <w:rPr>
          <w:rFonts w:asciiTheme="minorHAnsi" w:hAnsiTheme="minorHAnsi" w:cstheme="minorHAnsi"/>
          <w:sz w:val="22"/>
        </w:rPr>
        <w:t>tool en</w:t>
      </w:r>
      <w:r w:rsidRPr="003A538F">
        <w:rPr>
          <w:rFonts w:asciiTheme="minorHAnsi" w:hAnsiTheme="minorHAnsi" w:cstheme="minorHAnsi"/>
          <w:sz w:val="22"/>
        </w:rPr>
        <w:t>sure</w:t>
      </w:r>
      <w:r w:rsidR="00735B70">
        <w:rPr>
          <w:rFonts w:asciiTheme="minorHAnsi" w:hAnsiTheme="minorHAnsi" w:cstheme="minorHAnsi"/>
          <w:sz w:val="22"/>
        </w:rPr>
        <w:t>s</w:t>
      </w:r>
      <w:r w:rsidRPr="003A538F">
        <w:rPr>
          <w:rFonts w:asciiTheme="minorHAnsi" w:hAnsiTheme="minorHAnsi" w:cstheme="minorHAnsi"/>
          <w:sz w:val="22"/>
        </w:rPr>
        <w:t xml:space="preserve"> that the data transfer occurs in a secure manner and offers enhanced security options including data encryption</w:t>
      </w:r>
      <w:del w:id="182" w:author="Bhardwaj, Vishal" w:date="2017-01-31T11:46:00Z">
        <w:r w:rsidRPr="003A538F" w:rsidDel="003212C5">
          <w:rPr>
            <w:rFonts w:asciiTheme="minorHAnsi" w:hAnsiTheme="minorHAnsi" w:cstheme="minorHAnsi"/>
            <w:sz w:val="22"/>
          </w:rPr>
          <w:delText xml:space="preserve"> where </w:delText>
        </w:r>
        <w:commentRangeStart w:id="183"/>
        <w:r w:rsidRPr="003A538F" w:rsidDel="003212C5">
          <w:rPr>
            <w:rFonts w:asciiTheme="minorHAnsi" w:hAnsiTheme="minorHAnsi" w:cstheme="minorHAnsi"/>
            <w:sz w:val="22"/>
          </w:rPr>
          <w:delText>key management is with the client</w:delText>
        </w:r>
        <w:commentRangeEnd w:id="183"/>
        <w:r w:rsidR="00735B70" w:rsidDel="003212C5">
          <w:rPr>
            <w:rStyle w:val="CommentReference"/>
          </w:rPr>
          <w:commentReference w:id="183"/>
        </w:r>
      </w:del>
      <w:r w:rsidRPr="003A538F">
        <w:rPr>
          <w:rFonts w:asciiTheme="minorHAnsi" w:hAnsiTheme="minorHAnsi" w:cstheme="minorHAnsi"/>
          <w:sz w:val="22"/>
        </w:rPr>
        <w:t>.</w:t>
      </w:r>
    </w:p>
    <w:p w:rsidR="000D17DD" w:rsidRPr="003A538F" w:rsidRDefault="000D17DD" w:rsidP="003A538F">
      <w:pPr>
        <w:spacing w:before="0" w:after="0" w:line="276" w:lineRule="auto"/>
        <w:ind w:left="720"/>
        <w:rPr>
          <w:rFonts w:asciiTheme="minorHAnsi" w:hAnsiTheme="minorHAnsi" w:cstheme="minorHAnsi"/>
          <w:sz w:val="22"/>
        </w:rPr>
      </w:pPr>
    </w:p>
    <w:p w:rsidR="000D17DD" w:rsidRPr="003A538F" w:rsidRDefault="000D17DD" w:rsidP="003A538F">
      <w:pPr>
        <w:spacing w:before="0" w:after="0" w:line="276" w:lineRule="auto"/>
        <w:ind w:left="720"/>
        <w:rPr>
          <w:rFonts w:asciiTheme="minorHAnsi" w:hAnsiTheme="minorHAnsi" w:cstheme="minorHAnsi"/>
          <w:sz w:val="22"/>
        </w:rPr>
      </w:pPr>
      <w:r w:rsidRPr="003A538F">
        <w:rPr>
          <w:rFonts w:asciiTheme="minorHAnsi" w:hAnsiTheme="minorHAnsi" w:cstheme="minorHAnsi"/>
          <w:sz w:val="22"/>
        </w:rPr>
        <w:t>It includes the following features:</w:t>
      </w:r>
    </w:p>
    <w:p w:rsidR="000D17DD" w:rsidRPr="003A538F" w:rsidRDefault="000D17DD" w:rsidP="003A538F">
      <w:pPr>
        <w:pStyle w:val="ListParagraph"/>
        <w:numPr>
          <w:ilvl w:val="0"/>
          <w:numId w:val="15"/>
        </w:numPr>
        <w:spacing w:before="0" w:after="0" w:line="276" w:lineRule="auto"/>
        <w:rPr>
          <w:rFonts w:asciiTheme="minorHAnsi" w:hAnsiTheme="minorHAnsi" w:cstheme="minorHAnsi"/>
          <w:sz w:val="22"/>
        </w:rPr>
      </w:pPr>
      <w:r w:rsidRPr="003A538F">
        <w:rPr>
          <w:rFonts w:asciiTheme="minorHAnsi" w:hAnsiTheme="minorHAnsi" w:cstheme="minorHAnsi"/>
          <w:sz w:val="22"/>
        </w:rPr>
        <w:t>Backup - Backs up and restores contacts on mobile devices automatically.</w:t>
      </w:r>
    </w:p>
    <w:p w:rsidR="000D17DD" w:rsidRPr="003A538F" w:rsidRDefault="000D17DD" w:rsidP="003A538F">
      <w:pPr>
        <w:pStyle w:val="ListParagraph"/>
        <w:numPr>
          <w:ilvl w:val="0"/>
          <w:numId w:val="15"/>
        </w:numPr>
        <w:spacing w:before="0" w:after="0" w:line="276" w:lineRule="auto"/>
        <w:rPr>
          <w:rFonts w:asciiTheme="minorHAnsi" w:hAnsiTheme="minorHAnsi" w:cstheme="minorHAnsi"/>
          <w:sz w:val="22"/>
        </w:rPr>
      </w:pPr>
      <w:r w:rsidRPr="003A538F">
        <w:rPr>
          <w:rFonts w:asciiTheme="minorHAnsi" w:hAnsiTheme="minorHAnsi" w:cstheme="minorHAnsi"/>
          <w:sz w:val="22"/>
        </w:rPr>
        <w:t>Sync - Synchronizes automatically or manually from device to website and vice versa</w:t>
      </w:r>
      <w:r w:rsidR="00EE0F84" w:rsidRPr="003A538F">
        <w:rPr>
          <w:rFonts w:asciiTheme="minorHAnsi" w:hAnsiTheme="minorHAnsi" w:cstheme="minorHAnsi"/>
          <w:sz w:val="22"/>
        </w:rPr>
        <w:t>.</w:t>
      </w:r>
    </w:p>
    <w:p w:rsidR="00EE0F84" w:rsidRPr="003A538F" w:rsidRDefault="00EE0F84" w:rsidP="003A538F">
      <w:pPr>
        <w:pStyle w:val="ListParagraph"/>
        <w:numPr>
          <w:ilvl w:val="0"/>
          <w:numId w:val="15"/>
        </w:numPr>
        <w:spacing w:before="0" w:after="0" w:line="276" w:lineRule="auto"/>
        <w:rPr>
          <w:rFonts w:asciiTheme="minorHAnsi" w:hAnsiTheme="minorHAnsi" w:cstheme="minorHAnsi"/>
          <w:sz w:val="22"/>
        </w:rPr>
      </w:pPr>
      <w:r w:rsidRPr="003A538F">
        <w:rPr>
          <w:rFonts w:asciiTheme="minorHAnsi" w:hAnsiTheme="minorHAnsi" w:cstheme="minorHAnsi"/>
          <w:sz w:val="22"/>
        </w:rPr>
        <w:t>Manage - Provides server side management for contacts, such as add, edit, and import.</w:t>
      </w:r>
    </w:p>
    <w:p w:rsidR="00FD22EE" w:rsidRPr="003A538F" w:rsidRDefault="005A5CBE" w:rsidP="00FD22EE">
      <w:pPr>
        <w:pStyle w:val="Heading3"/>
      </w:pPr>
      <w:r w:rsidRPr="003A538F">
        <w:t>Module 2: Device Protection &amp; Security</w:t>
      </w:r>
    </w:p>
    <w:p w:rsidR="006873FB" w:rsidRPr="003A538F" w:rsidRDefault="006873FB" w:rsidP="003A538F">
      <w:pPr>
        <w:spacing w:before="0" w:after="0" w:line="276" w:lineRule="auto"/>
        <w:ind w:left="720"/>
        <w:rPr>
          <w:rFonts w:asciiTheme="minorHAnsi" w:hAnsiTheme="minorHAnsi" w:cstheme="minorHAnsi"/>
          <w:sz w:val="22"/>
        </w:rPr>
      </w:pPr>
      <w:r w:rsidRPr="003A538F">
        <w:rPr>
          <w:rFonts w:asciiTheme="minorHAnsi" w:hAnsiTheme="minorHAnsi" w:cstheme="minorHAnsi"/>
          <w:sz w:val="22"/>
        </w:rPr>
        <w:t>The application enables secure mobility by providing risk management across Android devices to protect against network, app</w:t>
      </w:r>
      <w:r w:rsidR="00735B70">
        <w:rPr>
          <w:rFonts w:asciiTheme="minorHAnsi" w:hAnsiTheme="minorHAnsi" w:cstheme="minorHAnsi"/>
          <w:sz w:val="22"/>
        </w:rPr>
        <w:t>,</w:t>
      </w:r>
      <w:r w:rsidRPr="003A538F">
        <w:rPr>
          <w:rFonts w:asciiTheme="minorHAnsi" w:hAnsiTheme="minorHAnsi" w:cstheme="minorHAnsi"/>
          <w:sz w:val="22"/>
        </w:rPr>
        <w:t xml:space="preserve"> and device</w:t>
      </w:r>
      <w:r w:rsidR="00735B70">
        <w:rPr>
          <w:rFonts w:asciiTheme="minorHAnsi" w:hAnsiTheme="minorHAnsi" w:cstheme="minorHAnsi"/>
          <w:sz w:val="22"/>
        </w:rPr>
        <w:t>-</w:t>
      </w:r>
      <w:r w:rsidRPr="003A538F">
        <w:rPr>
          <w:rFonts w:asciiTheme="minorHAnsi" w:hAnsiTheme="minorHAnsi" w:cstheme="minorHAnsi"/>
          <w:sz w:val="22"/>
        </w:rPr>
        <w:t xml:space="preserve">based vulnerabilities while providing visibility and control over data breach. It includes a comprehensive suite </w:t>
      </w:r>
      <w:r w:rsidR="00735B70">
        <w:rPr>
          <w:rFonts w:asciiTheme="minorHAnsi" w:hAnsiTheme="minorHAnsi" w:cstheme="minorHAnsi"/>
          <w:sz w:val="22"/>
        </w:rPr>
        <w:t xml:space="preserve">that </w:t>
      </w:r>
      <w:r w:rsidRPr="003A538F">
        <w:rPr>
          <w:rFonts w:asciiTheme="minorHAnsi" w:hAnsiTheme="minorHAnsi" w:cstheme="minorHAnsi"/>
          <w:sz w:val="22"/>
        </w:rPr>
        <w:t>enables the user</w:t>
      </w:r>
      <w:r w:rsidR="00735B70">
        <w:rPr>
          <w:rFonts w:asciiTheme="minorHAnsi" w:hAnsiTheme="minorHAnsi" w:cstheme="minorHAnsi"/>
          <w:sz w:val="22"/>
        </w:rPr>
        <w:t>s</w:t>
      </w:r>
      <w:r w:rsidRPr="003A538F">
        <w:rPr>
          <w:rFonts w:asciiTheme="minorHAnsi" w:hAnsiTheme="minorHAnsi" w:cstheme="minorHAnsi"/>
          <w:sz w:val="22"/>
        </w:rPr>
        <w:t xml:space="preserve"> to leverage its capability to provide security against malware, viruses, phishing sites, Trojans, etc. It also has a feature </w:t>
      </w:r>
      <w:r w:rsidR="00735B70">
        <w:rPr>
          <w:rFonts w:asciiTheme="minorHAnsi" w:hAnsiTheme="minorHAnsi" w:cstheme="minorHAnsi"/>
          <w:sz w:val="22"/>
        </w:rPr>
        <w:t xml:space="preserve">that </w:t>
      </w:r>
      <w:r w:rsidRPr="003A538F">
        <w:rPr>
          <w:rFonts w:asciiTheme="minorHAnsi" w:hAnsiTheme="minorHAnsi" w:cstheme="minorHAnsi"/>
          <w:sz w:val="22"/>
        </w:rPr>
        <w:t>warns the users against a possible phishing or malware website</w:t>
      </w:r>
      <w:r w:rsidR="00735B70">
        <w:rPr>
          <w:rFonts w:asciiTheme="minorHAnsi" w:hAnsiTheme="minorHAnsi" w:cstheme="minorHAnsi"/>
          <w:sz w:val="22"/>
        </w:rPr>
        <w:t>,</w:t>
      </w:r>
      <w:r w:rsidRPr="003A538F">
        <w:rPr>
          <w:rFonts w:asciiTheme="minorHAnsi" w:hAnsiTheme="minorHAnsi" w:cstheme="minorHAnsi"/>
          <w:sz w:val="22"/>
        </w:rPr>
        <w:t xml:space="preserve"> if they </w:t>
      </w:r>
      <w:r w:rsidR="003A538F" w:rsidRPr="003A538F">
        <w:rPr>
          <w:rFonts w:asciiTheme="minorHAnsi" w:hAnsiTheme="minorHAnsi" w:cstheme="minorHAnsi"/>
          <w:sz w:val="22"/>
        </w:rPr>
        <w:t>are visiting</w:t>
      </w:r>
      <w:r w:rsidRPr="003A538F">
        <w:rPr>
          <w:rFonts w:asciiTheme="minorHAnsi" w:hAnsiTheme="minorHAnsi" w:cstheme="minorHAnsi"/>
          <w:sz w:val="22"/>
        </w:rPr>
        <w:t xml:space="preserve"> any URL on the device browser.</w:t>
      </w:r>
    </w:p>
    <w:p w:rsidR="006873FB" w:rsidRPr="003A538F" w:rsidRDefault="006873FB" w:rsidP="003A538F">
      <w:pPr>
        <w:spacing w:before="0" w:after="0" w:line="276" w:lineRule="auto"/>
        <w:ind w:left="720"/>
        <w:rPr>
          <w:rFonts w:asciiTheme="minorHAnsi" w:hAnsiTheme="minorHAnsi" w:cstheme="minorHAnsi"/>
          <w:sz w:val="22"/>
        </w:rPr>
      </w:pPr>
    </w:p>
    <w:p w:rsidR="006873FB" w:rsidRPr="003A538F" w:rsidRDefault="006873FB" w:rsidP="003A538F">
      <w:pPr>
        <w:spacing w:before="0" w:after="0" w:line="276" w:lineRule="auto"/>
        <w:ind w:left="720"/>
        <w:rPr>
          <w:rFonts w:asciiTheme="minorHAnsi" w:hAnsiTheme="minorHAnsi" w:cstheme="minorHAnsi"/>
          <w:sz w:val="22"/>
        </w:rPr>
      </w:pPr>
      <w:r w:rsidRPr="003A538F">
        <w:rPr>
          <w:rFonts w:asciiTheme="minorHAnsi" w:hAnsiTheme="minorHAnsi" w:cstheme="minorHAnsi"/>
          <w:sz w:val="22"/>
        </w:rPr>
        <w:t>The app is powerful enough to detect threats and risks, such as:</w:t>
      </w:r>
    </w:p>
    <w:p w:rsidR="006873FB" w:rsidRPr="003A538F" w:rsidRDefault="006873FB" w:rsidP="003A538F">
      <w:pPr>
        <w:pStyle w:val="ListParagraph"/>
        <w:numPr>
          <w:ilvl w:val="0"/>
          <w:numId w:val="16"/>
        </w:numPr>
        <w:spacing w:before="0" w:after="0" w:line="276" w:lineRule="auto"/>
        <w:rPr>
          <w:rFonts w:asciiTheme="minorHAnsi" w:hAnsiTheme="minorHAnsi" w:cstheme="minorHAnsi"/>
          <w:sz w:val="22"/>
        </w:rPr>
      </w:pPr>
      <w:r w:rsidRPr="003A538F">
        <w:rPr>
          <w:rFonts w:asciiTheme="minorHAnsi" w:hAnsiTheme="minorHAnsi" w:cstheme="minorHAnsi"/>
          <w:sz w:val="22"/>
        </w:rPr>
        <w:t>Malware and Trojans that can extract data from the device</w:t>
      </w:r>
    </w:p>
    <w:p w:rsidR="006873FB" w:rsidRPr="003A538F" w:rsidRDefault="006873FB" w:rsidP="003A538F">
      <w:pPr>
        <w:pStyle w:val="ListParagraph"/>
        <w:numPr>
          <w:ilvl w:val="0"/>
          <w:numId w:val="16"/>
        </w:numPr>
        <w:spacing w:before="0" w:after="0" w:line="276" w:lineRule="auto"/>
        <w:rPr>
          <w:rFonts w:asciiTheme="minorHAnsi" w:hAnsiTheme="minorHAnsi" w:cstheme="minorHAnsi"/>
          <w:sz w:val="22"/>
        </w:rPr>
      </w:pPr>
      <w:r w:rsidRPr="003A538F">
        <w:rPr>
          <w:rFonts w:asciiTheme="minorHAnsi" w:hAnsiTheme="minorHAnsi" w:cstheme="minorHAnsi"/>
          <w:sz w:val="22"/>
        </w:rPr>
        <w:t>Side-loaded app behaviors that pose threats</w:t>
      </w:r>
    </w:p>
    <w:p w:rsidR="006873FB" w:rsidRPr="003A538F" w:rsidRDefault="006873FB" w:rsidP="003A538F">
      <w:pPr>
        <w:pStyle w:val="ListParagraph"/>
        <w:numPr>
          <w:ilvl w:val="0"/>
          <w:numId w:val="16"/>
        </w:numPr>
        <w:spacing w:before="0" w:after="0" w:line="276" w:lineRule="auto"/>
        <w:rPr>
          <w:rFonts w:asciiTheme="minorHAnsi" w:hAnsiTheme="minorHAnsi" w:cstheme="minorHAnsi"/>
          <w:sz w:val="22"/>
        </w:rPr>
      </w:pPr>
      <w:r w:rsidRPr="003A538F">
        <w:rPr>
          <w:rFonts w:asciiTheme="minorHAnsi" w:hAnsiTheme="minorHAnsi" w:cstheme="minorHAnsi"/>
          <w:sz w:val="22"/>
        </w:rPr>
        <w:t>Man-in-middle attacks</w:t>
      </w:r>
    </w:p>
    <w:p w:rsidR="006873FB" w:rsidRPr="003A538F" w:rsidRDefault="006873FB" w:rsidP="003A538F">
      <w:pPr>
        <w:pStyle w:val="ListParagraph"/>
        <w:numPr>
          <w:ilvl w:val="0"/>
          <w:numId w:val="16"/>
        </w:numPr>
        <w:spacing w:before="0" w:after="0" w:line="276" w:lineRule="auto"/>
        <w:rPr>
          <w:rFonts w:asciiTheme="minorHAnsi" w:hAnsiTheme="minorHAnsi" w:cstheme="minorHAnsi"/>
          <w:sz w:val="22"/>
        </w:rPr>
      </w:pPr>
      <w:r w:rsidRPr="003A538F">
        <w:rPr>
          <w:rFonts w:asciiTheme="minorHAnsi" w:hAnsiTheme="minorHAnsi" w:cstheme="minorHAnsi"/>
          <w:sz w:val="22"/>
        </w:rPr>
        <w:lastRenderedPageBreak/>
        <w:t>Jailbreak or deleterious root</w:t>
      </w:r>
    </w:p>
    <w:p w:rsidR="006C39DB" w:rsidRPr="003A538F" w:rsidRDefault="00DF181B" w:rsidP="006C39DB">
      <w:pPr>
        <w:pStyle w:val="Heading3"/>
      </w:pPr>
      <w:r w:rsidRPr="003A538F">
        <w:t>Module</w:t>
      </w:r>
      <w:r w:rsidR="006C39DB" w:rsidRPr="003A538F">
        <w:t xml:space="preserve"> </w:t>
      </w:r>
      <w:r w:rsidR="004C65FA" w:rsidRPr="003A538F">
        <w:t>3</w:t>
      </w:r>
      <w:r w:rsidRPr="003A538F">
        <w:t xml:space="preserve">: </w:t>
      </w:r>
      <w:r w:rsidR="0025534A" w:rsidRPr="003A538F">
        <w:t>Device Recovery</w:t>
      </w:r>
    </w:p>
    <w:p w:rsidR="009777A6" w:rsidRPr="003A538F" w:rsidRDefault="009777A6" w:rsidP="003A538F">
      <w:pPr>
        <w:spacing w:before="0" w:after="0" w:line="276" w:lineRule="auto"/>
        <w:ind w:left="720"/>
        <w:rPr>
          <w:rFonts w:asciiTheme="minorHAnsi" w:hAnsiTheme="minorHAnsi" w:cstheme="minorHAnsi"/>
          <w:sz w:val="22"/>
        </w:rPr>
      </w:pPr>
      <w:r w:rsidRPr="003A538F">
        <w:rPr>
          <w:rFonts w:asciiTheme="minorHAnsi" w:hAnsiTheme="minorHAnsi" w:cstheme="minorHAnsi"/>
          <w:sz w:val="22"/>
        </w:rPr>
        <w:t>Recovering a device is another integral aspect for a complete mobile solution as it enables the users to have full control of their device even if it's not with them</w:t>
      </w:r>
      <w:r w:rsidR="00735B70">
        <w:rPr>
          <w:rFonts w:asciiTheme="minorHAnsi" w:hAnsiTheme="minorHAnsi" w:cstheme="minorHAnsi"/>
          <w:sz w:val="22"/>
        </w:rPr>
        <w:t xml:space="preserve"> </w:t>
      </w:r>
      <w:r w:rsidRPr="003A538F">
        <w:rPr>
          <w:rFonts w:asciiTheme="minorHAnsi" w:hAnsiTheme="minorHAnsi" w:cstheme="minorHAnsi"/>
          <w:sz w:val="22"/>
        </w:rPr>
        <w:t>(in case of theft or misplaced). This functionality consists of the following features:</w:t>
      </w:r>
    </w:p>
    <w:p w:rsidR="009777A6" w:rsidRPr="003A538F" w:rsidRDefault="009777A6" w:rsidP="003A538F">
      <w:pPr>
        <w:pStyle w:val="ListParagraph"/>
        <w:numPr>
          <w:ilvl w:val="0"/>
          <w:numId w:val="17"/>
        </w:numPr>
        <w:spacing w:before="0" w:after="0" w:line="276" w:lineRule="auto"/>
        <w:rPr>
          <w:rFonts w:asciiTheme="minorHAnsi" w:hAnsiTheme="minorHAnsi" w:cstheme="minorHAnsi"/>
          <w:sz w:val="22"/>
        </w:rPr>
      </w:pPr>
      <w:r w:rsidRPr="003A538F">
        <w:rPr>
          <w:rFonts w:asciiTheme="minorHAnsi" w:hAnsiTheme="minorHAnsi" w:cstheme="minorHAnsi"/>
          <w:sz w:val="22"/>
        </w:rPr>
        <w:t>Locate - Locates a missing phone with GPS</w:t>
      </w:r>
    </w:p>
    <w:p w:rsidR="009777A6" w:rsidRPr="003A538F" w:rsidRDefault="009777A6" w:rsidP="003A538F">
      <w:pPr>
        <w:pStyle w:val="ListParagraph"/>
        <w:numPr>
          <w:ilvl w:val="0"/>
          <w:numId w:val="17"/>
        </w:numPr>
        <w:spacing w:before="0" w:after="0" w:line="276" w:lineRule="auto"/>
        <w:rPr>
          <w:rFonts w:asciiTheme="minorHAnsi" w:hAnsiTheme="minorHAnsi" w:cstheme="minorHAnsi"/>
          <w:sz w:val="22"/>
        </w:rPr>
      </w:pPr>
      <w:r w:rsidRPr="003A538F">
        <w:rPr>
          <w:rFonts w:asciiTheme="minorHAnsi" w:hAnsiTheme="minorHAnsi" w:cstheme="minorHAnsi"/>
          <w:sz w:val="22"/>
        </w:rPr>
        <w:t>Alarm - Sounds an alarm to find a misplaced phone, even if it's on silent or vibrate</w:t>
      </w:r>
    </w:p>
    <w:p w:rsidR="009777A6" w:rsidRPr="003A538F" w:rsidRDefault="009777A6" w:rsidP="003A538F">
      <w:pPr>
        <w:pStyle w:val="ListParagraph"/>
        <w:numPr>
          <w:ilvl w:val="0"/>
          <w:numId w:val="17"/>
        </w:numPr>
        <w:spacing w:before="0" w:after="0" w:line="276" w:lineRule="auto"/>
        <w:rPr>
          <w:rFonts w:asciiTheme="minorHAnsi" w:hAnsiTheme="minorHAnsi" w:cstheme="minorHAnsi"/>
          <w:sz w:val="22"/>
        </w:rPr>
      </w:pPr>
      <w:r w:rsidRPr="003A538F">
        <w:rPr>
          <w:rFonts w:asciiTheme="minorHAnsi" w:hAnsiTheme="minorHAnsi" w:cstheme="minorHAnsi"/>
          <w:sz w:val="22"/>
        </w:rPr>
        <w:t>Lock - Remotely locks a missing phone to prevent unauthorized use</w:t>
      </w:r>
    </w:p>
    <w:p w:rsidR="009777A6" w:rsidRPr="003A538F" w:rsidRDefault="009777A6" w:rsidP="003A538F">
      <w:pPr>
        <w:pStyle w:val="ListParagraph"/>
        <w:numPr>
          <w:ilvl w:val="0"/>
          <w:numId w:val="17"/>
        </w:numPr>
        <w:spacing w:before="0" w:after="0" w:line="276" w:lineRule="auto"/>
        <w:rPr>
          <w:rFonts w:asciiTheme="minorHAnsi" w:hAnsiTheme="minorHAnsi" w:cstheme="minorHAnsi"/>
          <w:sz w:val="22"/>
        </w:rPr>
      </w:pPr>
      <w:r w:rsidRPr="003A538F">
        <w:rPr>
          <w:rFonts w:asciiTheme="minorHAnsi" w:hAnsiTheme="minorHAnsi" w:cstheme="minorHAnsi"/>
          <w:sz w:val="22"/>
        </w:rPr>
        <w:t>Wipe - Remotely erases contacts from a missing phone to secure your privacy</w:t>
      </w:r>
    </w:p>
    <w:p w:rsidR="00643A2F" w:rsidRPr="003A538F" w:rsidRDefault="00643A2F" w:rsidP="00643A2F">
      <w:pPr>
        <w:pStyle w:val="Heading3"/>
      </w:pPr>
      <w:r w:rsidRPr="003A538F">
        <w:t xml:space="preserve">Module </w:t>
      </w:r>
      <w:r w:rsidR="004C65FA" w:rsidRPr="003A538F">
        <w:t>4</w:t>
      </w:r>
      <w:r w:rsidRPr="003A538F">
        <w:t>: Device Health Monitoring</w:t>
      </w:r>
    </w:p>
    <w:p w:rsidR="00FE1A2E" w:rsidRPr="003A538F" w:rsidRDefault="00FE1A2E" w:rsidP="003A538F">
      <w:pPr>
        <w:spacing w:before="0" w:after="0" w:line="276" w:lineRule="auto"/>
        <w:ind w:left="720"/>
        <w:rPr>
          <w:rFonts w:asciiTheme="minorHAnsi" w:hAnsiTheme="minorHAnsi" w:cstheme="minorHAnsi"/>
          <w:sz w:val="22"/>
          <w:highlight w:val="yellow"/>
        </w:rPr>
      </w:pPr>
      <w:r w:rsidRPr="003A538F">
        <w:rPr>
          <w:rFonts w:asciiTheme="minorHAnsi" w:hAnsiTheme="minorHAnsi" w:cstheme="minorHAnsi"/>
          <w:sz w:val="22"/>
        </w:rPr>
        <w:t xml:space="preserve">One of the most important thing </w:t>
      </w:r>
      <w:r w:rsidR="00735B70">
        <w:rPr>
          <w:rFonts w:asciiTheme="minorHAnsi" w:hAnsiTheme="minorHAnsi" w:cstheme="minorHAnsi"/>
          <w:sz w:val="22"/>
        </w:rPr>
        <w:t>that</w:t>
      </w:r>
      <w:r w:rsidR="00735B70" w:rsidRPr="003A538F">
        <w:rPr>
          <w:rFonts w:asciiTheme="minorHAnsi" w:hAnsiTheme="minorHAnsi" w:cstheme="minorHAnsi"/>
          <w:sz w:val="22"/>
        </w:rPr>
        <w:t xml:space="preserve"> </w:t>
      </w:r>
      <w:r w:rsidRPr="003A538F">
        <w:rPr>
          <w:rFonts w:asciiTheme="minorHAnsi" w:hAnsiTheme="minorHAnsi" w:cstheme="minorHAnsi"/>
          <w:sz w:val="22"/>
        </w:rPr>
        <w:t>always keeps a user engaged to an application is the way it lets you know how healthy your device is. SyneMobile enables the user</w:t>
      </w:r>
      <w:r w:rsidR="00735B70">
        <w:rPr>
          <w:rFonts w:asciiTheme="minorHAnsi" w:hAnsiTheme="minorHAnsi" w:cstheme="minorHAnsi"/>
          <w:sz w:val="22"/>
        </w:rPr>
        <w:t>s</w:t>
      </w:r>
      <w:r w:rsidRPr="003A538F">
        <w:rPr>
          <w:rFonts w:asciiTheme="minorHAnsi" w:hAnsiTheme="minorHAnsi" w:cstheme="minorHAnsi"/>
          <w:sz w:val="22"/>
        </w:rPr>
        <w:t xml:space="preserve"> to scan through the apps and data storage to gather information and run a complex algorithm to conclude the device and battery performance</w:t>
      </w:r>
      <w:r w:rsidR="00735B70">
        <w:rPr>
          <w:rFonts w:asciiTheme="minorHAnsi" w:hAnsiTheme="minorHAnsi" w:cstheme="minorHAnsi"/>
          <w:sz w:val="22"/>
        </w:rPr>
        <w:t>,</w:t>
      </w:r>
      <w:r w:rsidRPr="003A538F">
        <w:rPr>
          <w:rFonts w:asciiTheme="minorHAnsi" w:hAnsiTheme="minorHAnsi" w:cstheme="minorHAnsi"/>
          <w:sz w:val="22"/>
        </w:rPr>
        <w:t xml:space="preserve"> which might be helpful in identifying and resolving battery</w:t>
      </w:r>
      <w:r w:rsidR="00735B70">
        <w:rPr>
          <w:rFonts w:asciiTheme="minorHAnsi" w:hAnsiTheme="minorHAnsi" w:cstheme="minorHAnsi"/>
          <w:sz w:val="22"/>
        </w:rPr>
        <w:t>-</w:t>
      </w:r>
      <w:r w:rsidRPr="003A538F">
        <w:rPr>
          <w:rFonts w:asciiTheme="minorHAnsi" w:hAnsiTheme="minorHAnsi" w:cstheme="minorHAnsi"/>
          <w:sz w:val="22"/>
        </w:rPr>
        <w:t>related issues. It also indicates the user</w:t>
      </w:r>
      <w:r w:rsidR="00735B70">
        <w:rPr>
          <w:rFonts w:asciiTheme="minorHAnsi" w:hAnsiTheme="minorHAnsi" w:cstheme="minorHAnsi"/>
          <w:sz w:val="22"/>
        </w:rPr>
        <w:t>s</w:t>
      </w:r>
      <w:r w:rsidRPr="003A538F">
        <w:rPr>
          <w:rFonts w:asciiTheme="minorHAnsi" w:hAnsiTheme="minorHAnsi" w:cstheme="minorHAnsi"/>
          <w:sz w:val="22"/>
        </w:rPr>
        <w:t xml:space="preserve"> about the apps </w:t>
      </w:r>
      <w:r w:rsidR="00735B70">
        <w:rPr>
          <w:rFonts w:asciiTheme="minorHAnsi" w:hAnsiTheme="minorHAnsi" w:cstheme="minorHAnsi"/>
          <w:sz w:val="22"/>
        </w:rPr>
        <w:t xml:space="preserve">that </w:t>
      </w:r>
      <w:r w:rsidRPr="003A538F">
        <w:rPr>
          <w:rFonts w:asciiTheme="minorHAnsi" w:hAnsiTheme="minorHAnsi" w:cstheme="minorHAnsi"/>
          <w:sz w:val="22"/>
        </w:rPr>
        <w:t>are running high on memory, ones who use a lot of storage space and also about the ones who consumes a lot of battery.</w:t>
      </w:r>
    </w:p>
    <w:p w:rsidR="006C39DB" w:rsidRPr="003A538F" w:rsidRDefault="006C39DB" w:rsidP="006C39DB">
      <w:pPr>
        <w:spacing w:before="0" w:after="0" w:line="276" w:lineRule="auto"/>
        <w:ind w:left="720"/>
        <w:jc w:val="left"/>
        <w:rPr>
          <w:rFonts w:asciiTheme="minorHAnsi" w:hAnsiTheme="minorHAnsi" w:cstheme="minorHAnsi"/>
          <w:sz w:val="22"/>
          <w:highlight w:val="yellow"/>
        </w:rPr>
      </w:pPr>
    </w:p>
    <w:p w:rsidR="00BD05D7" w:rsidRPr="003A538F" w:rsidRDefault="00BD05D7" w:rsidP="00BD05D7">
      <w:pPr>
        <w:pStyle w:val="Heading3"/>
      </w:pPr>
      <w:r w:rsidRPr="003A538F">
        <w:t xml:space="preserve">Module 5: </w:t>
      </w:r>
      <w:r w:rsidR="00D92518" w:rsidRPr="003A538F">
        <w:t xml:space="preserve">Telemetry and Data </w:t>
      </w:r>
      <w:r w:rsidR="005A15E8" w:rsidRPr="003A538F">
        <w:t>Analysis</w:t>
      </w:r>
    </w:p>
    <w:p w:rsidR="00D92518" w:rsidRPr="003A538F" w:rsidRDefault="00D92518" w:rsidP="003A538F">
      <w:pPr>
        <w:spacing w:before="0" w:after="0" w:line="276" w:lineRule="auto"/>
        <w:ind w:left="720"/>
        <w:rPr>
          <w:rFonts w:asciiTheme="minorHAnsi" w:hAnsiTheme="minorHAnsi" w:cstheme="minorHAnsi"/>
          <w:sz w:val="22"/>
        </w:rPr>
      </w:pPr>
      <w:r w:rsidRPr="003A538F">
        <w:rPr>
          <w:rFonts w:asciiTheme="minorHAnsi" w:hAnsiTheme="minorHAnsi" w:cstheme="minorHAnsi"/>
          <w:sz w:val="22"/>
        </w:rPr>
        <w:t xml:space="preserve">Mobile device telemetry data is a main information source for personalized engagement and it measures the real-time user experience. We then use unique, big data analytics to associate the anonymized device data with customer context to </w:t>
      </w:r>
      <w:ins w:id="184" w:author="Bhardwaj, Vishal" w:date="2017-01-31T11:41:00Z">
        <w:r w:rsidR="00FB5004">
          <w:rPr>
            <w:rFonts w:asciiTheme="minorHAnsi" w:hAnsiTheme="minorHAnsi" w:cstheme="minorHAnsi"/>
            <w:sz w:val="22"/>
          </w:rPr>
          <w:t xml:space="preserve">generate reports and </w:t>
        </w:r>
      </w:ins>
      <w:r w:rsidRPr="003A538F">
        <w:rPr>
          <w:rFonts w:asciiTheme="minorHAnsi" w:hAnsiTheme="minorHAnsi" w:cstheme="minorHAnsi"/>
          <w:sz w:val="22"/>
        </w:rPr>
        <w:t>enable personalized engagement that is timely, relevant, and actionable for the user</w:t>
      </w:r>
      <w:r w:rsidR="00735B70">
        <w:rPr>
          <w:rFonts w:asciiTheme="minorHAnsi" w:hAnsiTheme="minorHAnsi" w:cstheme="minorHAnsi"/>
          <w:sz w:val="22"/>
        </w:rPr>
        <w:t>s</w:t>
      </w:r>
      <w:r w:rsidRPr="003A538F">
        <w:rPr>
          <w:rFonts w:asciiTheme="minorHAnsi" w:hAnsiTheme="minorHAnsi" w:cstheme="minorHAnsi"/>
          <w:sz w:val="22"/>
        </w:rPr>
        <w:t>.</w:t>
      </w:r>
    </w:p>
    <w:p w:rsidR="00D92518" w:rsidRPr="003A538F" w:rsidRDefault="00D92518" w:rsidP="003A538F">
      <w:pPr>
        <w:spacing w:before="0" w:after="0" w:line="276" w:lineRule="auto"/>
        <w:ind w:left="720"/>
        <w:rPr>
          <w:rFonts w:asciiTheme="minorHAnsi" w:hAnsiTheme="minorHAnsi" w:cstheme="minorHAnsi"/>
          <w:sz w:val="22"/>
        </w:rPr>
      </w:pPr>
    </w:p>
    <w:p w:rsidR="00D92518" w:rsidRPr="003A538F" w:rsidRDefault="00D92518" w:rsidP="003A538F">
      <w:pPr>
        <w:spacing w:before="0" w:after="0" w:line="276" w:lineRule="auto"/>
        <w:ind w:left="720"/>
        <w:rPr>
          <w:rFonts w:asciiTheme="minorHAnsi" w:hAnsiTheme="minorHAnsi" w:cstheme="minorHAnsi"/>
          <w:sz w:val="22"/>
        </w:rPr>
      </w:pPr>
      <w:r w:rsidRPr="003A538F">
        <w:rPr>
          <w:rFonts w:asciiTheme="minorHAnsi" w:hAnsiTheme="minorHAnsi" w:cstheme="minorHAnsi"/>
          <w:sz w:val="22"/>
        </w:rPr>
        <w:t>This is how the data is collected</w:t>
      </w:r>
      <w:r w:rsidR="00735B70">
        <w:rPr>
          <w:rFonts w:asciiTheme="minorHAnsi" w:hAnsiTheme="minorHAnsi" w:cstheme="minorHAnsi"/>
          <w:sz w:val="22"/>
        </w:rPr>
        <w:t xml:space="preserve"> </w:t>
      </w:r>
      <w:r w:rsidRPr="003A538F">
        <w:rPr>
          <w:rFonts w:asciiTheme="minorHAnsi" w:hAnsiTheme="minorHAnsi" w:cstheme="minorHAnsi"/>
          <w:sz w:val="22"/>
        </w:rPr>
        <w:t>(high-leve</w:t>
      </w:r>
      <w:r w:rsidR="00EA1517" w:rsidRPr="003A538F">
        <w:rPr>
          <w:rFonts w:asciiTheme="minorHAnsi" w:hAnsiTheme="minorHAnsi" w:cstheme="minorHAnsi"/>
          <w:sz w:val="22"/>
        </w:rPr>
        <w:t>l) and sent across the servers:</w:t>
      </w:r>
    </w:p>
    <w:p w:rsidR="00D92518" w:rsidRPr="003A538F" w:rsidRDefault="00D92518" w:rsidP="003A538F">
      <w:pPr>
        <w:spacing w:before="0" w:after="0" w:line="276" w:lineRule="auto"/>
        <w:ind w:left="720"/>
        <w:rPr>
          <w:rFonts w:asciiTheme="minorHAnsi" w:hAnsiTheme="minorHAnsi" w:cstheme="minorHAnsi"/>
          <w:sz w:val="22"/>
        </w:rPr>
      </w:pPr>
    </w:p>
    <w:p w:rsidR="00D92518" w:rsidRPr="003A538F" w:rsidRDefault="00D92518" w:rsidP="003A538F">
      <w:pPr>
        <w:spacing w:before="0" w:after="0" w:line="276" w:lineRule="auto"/>
        <w:ind w:left="720"/>
        <w:rPr>
          <w:rFonts w:asciiTheme="minorHAnsi" w:hAnsiTheme="minorHAnsi" w:cstheme="minorHAnsi"/>
          <w:sz w:val="22"/>
        </w:rPr>
      </w:pPr>
      <w:r w:rsidRPr="003A538F">
        <w:rPr>
          <w:rFonts w:asciiTheme="minorHAnsi" w:hAnsiTheme="minorHAnsi" w:cstheme="minorHAnsi"/>
          <w:sz w:val="22"/>
        </w:rPr>
        <w:t xml:space="preserve">Telemetry data is uploaded from the device to </w:t>
      </w:r>
      <w:r w:rsidR="00735B70">
        <w:rPr>
          <w:rFonts w:asciiTheme="minorHAnsi" w:hAnsiTheme="minorHAnsi" w:cstheme="minorHAnsi"/>
          <w:sz w:val="22"/>
        </w:rPr>
        <w:t>a</w:t>
      </w:r>
      <w:r w:rsidR="00735B70" w:rsidRPr="003A538F">
        <w:rPr>
          <w:rFonts w:asciiTheme="minorHAnsi" w:hAnsiTheme="minorHAnsi" w:cstheme="minorHAnsi"/>
          <w:sz w:val="22"/>
        </w:rPr>
        <w:t xml:space="preserve"> </w:t>
      </w:r>
      <w:r w:rsidRPr="003A538F">
        <w:rPr>
          <w:rFonts w:asciiTheme="minorHAnsi" w:hAnsiTheme="minorHAnsi" w:cstheme="minorHAnsi"/>
          <w:sz w:val="22"/>
        </w:rPr>
        <w:t>cloud-based analytics system. Collection</w:t>
      </w:r>
      <w:r w:rsidR="00EA1517" w:rsidRPr="003A538F">
        <w:rPr>
          <w:rFonts w:asciiTheme="minorHAnsi" w:hAnsiTheme="minorHAnsi" w:cstheme="minorHAnsi"/>
          <w:sz w:val="22"/>
        </w:rPr>
        <w:t xml:space="preserve"> </w:t>
      </w:r>
      <w:r w:rsidRPr="003A538F">
        <w:rPr>
          <w:rFonts w:asciiTheme="minorHAnsi" w:hAnsiTheme="minorHAnsi" w:cstheme="minorHAnsi"/>
          <w:sz w:val="22"/>
        </w:rPr>
        <w:t>and transmission of device telemetry are optimized to balance frequency of collection for obtaining</w:t>
      </w:r>
      <w:r w:rsidR="00EA1517" w:rsidRPr="003A538F">
        <w:rPr>
          <w:rFonts w:asciiTheme="minorHAnsi" w:hAnsiTheme="minorHAnsi" w:cstheme="minorHAnsi"/>
          <w:sz w:val="22"/>
        </w:rPr>
        <w:t xml:space="preserve"> </w:t>
      </w:r>
      <w:r w:rsidRPr="003A538F">
        <w:rPr>
          <w:rFonts w:asciiTheme="minorHAnsi" w:hAnsiTheme="minorHAnsi" w:cstheme="minorHAnsi"/>
          <w:sz w:val="22"/>
        </w:rPr>
        <w:t>up-to-date information with minimizing battery drain and data volume. We practice the following</w:t>
      </w:r>
      <w:r w:rsidR="00EA1517" w:rsidRPr="003A538F">
        <w:rPr>
          <w:rFonts w:asciiTheme="minorHAnsi" w:hAnsiTheme="minorHAnsi" w:cstheme="minorHAnsi"/>
          <w:sz w:val="22"/>
        </w:rPr>
        <w:t xml:space="preserve"> </w:t>
      </w:r>
      <w:r w:rsidRPr="003A538F">
        <w:rPr>
          <w:rFonts w:asciiTheme="minorHAnsi" w:hAnsiTheme="minorHAnsi" w:cstheme="minorHAnsi"/>
          <w:sz w:val="22"/>
        </w:rPr>
        <w:t xml:space="preserve">key </w:t>
      </w:r>
      <w:r w:rsidR="00046F59">
        <w:rPr>
          <w:rFonts w:asciiTheme="minorHAnsi" w:hAnsiTheme="minorHAnsi" w:cstheme="minorHAnsi"/>
          <w:sz w:val="22"/>
        </w:rPr>
        <w:t>principles</w:t>
      </w:r>
      <w:r w:rsidR="00046F59" w:rsidRPr="003A538F">
        <w:rPr>
          <w:rFonts w:asciiTheme="minorHAnsi" w:hAnsiTheme="minorHAnsi" w:cstheme="minorHAnsi"/>
          <w:sz w:val="22"/>
        </w:rPr>
        <w:t xml:space="preserve"> </w:t>
      </w:r>
      <w:r w:rsidRPr="003A538F">
        <w:rPr>
          <w:rFonts w:asciiTheme="minorHAnsi" w:hAnsiTheme="minorHAnsi" w:cstheme="minorHAnsi"/>
          <w:sz w:val="22"/>
        </w:rPr>
        <w:t>of collection and optimization:</w:t>
      </w:r>
    </w:p>
    <w:p w:rsidR="00D92518" w:rsidRPr="003A538F" w:rsidRDefault="00D92518" w:rsidP="003A538F">
      <w:pPr>
        <w:spacing w:before="0" w:after="0" w:line="276" w:lineRule="auto"/>
        <w:ind w:left="720"/>
        <w:rPr>
          <w:rFonts w:asciiTheme="minorHAnsi" w:hAnsiTheme="minorHAnsi" w:cstheme="minorHAnsi"/>
          <w:sz w:val="22"/>
        </w:rPr>
      </w:pPr>
    </w:p>
    <w:p w:rsidR="00D92518" w:rsidRPr="003A538F" w:rsidRDefault="00D92518" w:rsidP="003A538F">
      <w:pPr>
        <w:pStyle w:val="ListParagraph"/>
        <w:numPr>
          <w:ilvl w:val="0"/>
          <w:numId w:val="14"/>
        </w:numPr>
        <w:spacing w:before="0" w:after="0" w:line="276" w:lineRule="auto"/>
        <w:rPr>
          <w:rFonts w:asciiTheme="minorHAnsi" w:hAnsiTheme="minorHAnsi" w:cstheme="minorHAnsi"/>
          <w:sz w:val="22"/>
        </w:rPr>
      </w:pPr>
      <w:r w:rsidRPr="003A538F">
        <w:rPr>
          <w:rFonts w:asciiTheme="minorHAnsi" w:hAnsiTheme="minorHAnsi" w:cstheme="minorHAnsi"/>
          <w:sz w:val="22"/>
        </w:rPr>
        <w:t>Personally Identifiable Information (PII) is not collected from the device and device identity is</w:t>
      </w:r>
      <w:r w:rsidR="005A3346" w:rsidRPr="003A538F">
        <w:rPr>
          <w:rFonts w:asciiTheme="minorHAnsi" w:hAnsiTheme="minorHAnsi" w:cstheme="minorHAnsi"/>
          <w:sz w:val="22"/>
        </w:rPr>
        <w:t xml:space="preserve"> </w:t>
      </w:r>
      <w:r w:rsidRPr="003A538F">
        <w:rPr>
          <w:rFonts w:asciiTheme="minorHAnsi" w:hAnsiTheme="minorHAnsi" w:cstheme="minorHAnsi"/>
          <w:sz w:val="22"/>
        </w:rPr>
        <w:t>anonymized.</w:t>
      </w:r>
    </w:p>
    <w:p w:rsidR="00D92518" w:rsidRPr="003A538F" w:rsidRDefault="00D92518" w:rsidP="003A538F">
      <w:pPr>
        <w:pStyle w:val="ListParagraph"/>
        <w:numPr>
          <w:ilvl w:val="0"/>
          <w:numId w:val="14"/>
        </w:numPr>
        <w:spacing w:before="0" w:after="0" w:line="276" w:lineRule="auto"/>
        <w:rPr>
          <w:rFonts w:asciiTheme="minorHAnsi" w:hAnsiTheme="minorHAnsi" w:cstheme="minorHAnsi"/>
          <w:sz w:val="22"/>
        </w:rPr>
      </w:pPr>
      <w:r w:rsidRPr="003A538F">
        <w:rPr>
          <w:rFonts w:asciiTheme="minorHAnsi" w:hAnsiTheme="minorHAnsi" w:cstheme="minorHAnsi"/>
          <w:sz w:val="22"/>
        </w:rPr>
        <w:t>All data is compressed on the device to minimize data transmission costs.</w:t>
      </w:r>
    </w:p>
    <w:p w:rsidR="00D92518" w:rsidRPr="003A538F" w:rsidRDefault="00D92518" w:rsidP="003A538F">
      <w:pPr>
        <w:pStyle w:val="ListParagraph"/>
        <w:numPr>
          <w:ilvl w:val="0"/>
          <w:numId w:val="14"/>
        </w:numPr>
        <w:spacing w:before="0" w:after="0" w:line="276" w:lineRule="auto"/>
        <w:rPr>
          <w:rFonts w:asciiTheme="minorHAnsi" w:hAnsiTheme="minorHAnsi" w:cstheme="minorHAnsi"/>
          <w:sz w:val="22"/>
        </w:rPr>
      </w:pPr>
      <w:r w:rsidRPr="003A538F">
        <w:rPr>
          <w:rFonts w:asciiTheme="minorHAnsi" w:hAnsiTheme="minorHAnsi" w:cstheme="minorHAnsi"/>
          <w:sz w:val="22"/>
        </w:rPr>
        <w:t>The device can be configured to send data only when connected to Wi-Fi or only when the device</w:t>
      </w:r>
      <w:r w:rsidR="005A3346" w:rsidRPr="003A538F">
        <w:rPr>
          <w:rFonts w:asciiTheme="minorHAnsi" w:hAnsiTheme="minorHAnsi" w:cstheme="minorHAnsi"/>
          <w:sz w:val="22"/>
        </w:rPr>
        <w:t xml:space="preserve"> </w:t>
      </w:r>
      <w:r w:rsidRPr="003A538F">
        <w:rPr>
          <w:rFonts w:asciiTheme="minorHAnsi" w:hAnsiTheme="minorHAnsi" w:cstheme="minorHAnsi"/>
          <w:sz w:val="22"/>
        </w:rPr>
        <w:t>is charging.</w:t>
      </w:r>
    </w:p>
    <w:p w:rsidR="00D92518" w:rsidRPr="003A538F" w:rsidRDefault="00D92518" w:rsidP="003A538F">
      <w:pPr>
        <w:pStyle w:val="ListParagraph"/>
        <w:numPr>
          <w:ilvl w:val="0"/>
          <w:numId w:val="14"/>
        </w:numPr>
        <w:spacing w:before="0" w:after="0" w:line="276" w:lineRule="auto"/>
        <w:rPr>
          <w:rFonts w:asciiTheme="minorHAnsi" w:hAnsiTheme="minorHAnsi" w:cstheme="minorHAnsi"/>
          <w:sz w:val="22"/>
        </w:rPr>
      </w:pPr>
      <w:commentRangeStart w:id="185"/>
      <w:r w:rsidRPr="003A538F">
        <w:rPr>
          <w:rFonts w:asciiTheme="minorHAnsi" w:hAnsiTheme="minorHAnsi" w:cstheme="minorHAnsi"/>
          <w:sz w:val="22"/>
        </w:rPr>
        <w:t xml:space="preserve">Payloads </w:t>
      </w:r>
      <w:commentRangeEnd w:id="185"/>
      <w:r w:rsidR="00735B70">
        <w:rPr>
          <w:rStyle w:val="CommentReference"/>
        </w:rPr>
        <w:commentReference w:id="185"/>
      </w:r>
      <w:r w:rsidRPr="003A538F">
        <w:rPr>
          <w:rFonts w:asciiTheme="minorHAnsi" w:hAnsiTheme="minorHAnsi" w:cstheme="minorHAnsi"/>
          <w:sz w:val="22"/>
        </w:rPr>
        <w:t>are as small as possible.</w:t>
      </w:r>
    </w:p>
    <w:p w:rsidR="005A3346" w:rsidRPr="003A538F" w:rsidRDefault="005A3346" w:rsidP="003A538F">
      <w:pPr>
        <w:spacing w:before="0" w:after="0" w:line="276" w:lineRule="auto"/>
        <w:ind w:left="720"/>
        <w:rPr>
          <w:rFonts w:asciiTheme="minorHAnsi" w:hAnsiTheme="minorHAnsi" w:cstheme="minorHAnsi"/>
          <w:sz w:val="22"/>
        </w:rPr>
      </w:pPr>
    </w:p>
    <w:p w:rsidR="00D92518" w:rsidRPr="003A538F" w:rsidRDefault="00735B70" w:rsidP="003A538F">
      <w:pPr>
        <w:spacing w:before="0" w:after="0" w:line="276" w:lineRule="auto"/>
        <w:ind w:left="720"/>
        <w:rPr>
          <w:rFonts w:asciiTheme="minorHAnsi" w:hAnsiTheme="minorHAnsi" w:cstheme="minorHAnsi"/>
          <w:sz w:val="22"/>
        </w:rPr>
      </w:pPr>
      <w:r>
        <w:rPr>
          <w:rFonts w:asciiTheme="minorHAnsi" w:hAnsiTheme="minorHAnsi" w:cstheme="minorHAnsi"/>
          <w:sz w:val="22"/>
        </w:rPr>
        <w:t>The u</w:t>
      </w:r>
      <w:r w:rsidR="00D92518" w:rsidRPr="003A538F">
        <w:rPr>
          <w:rFonts w:asciiTheme="minorHAnsi" w:hAnsiTheme="minorHAnsi" w:cstheme="minorHAnsi"/>
          <w:sz w:val="22"/>
        </w:rPr>
        <w:t>ser</w:t>
      </w:r>
      <w:r>
        <w:rPr>
          <w:rFonts w:asciiTheme="minorHAnsi" w:hAnsiTheme="minorHAnsi" w:cstheme="minorHAnsi"/>
          <w:sz w:val="22"/>
        </w:rPr>
        <w:t>s</w:t>
      </w:r>
      <w:r w:rsidR="00D92518" w:rsidRPr="003A538F">
        <w:rPr>
          <w:rFonts w:asciiTheme="minorHAnsi" w:hAnsiTheme="minorHAnsi" w:cstheme="minorHAnsi"/>
          <w:sz w:val="22"/>
        </w:rPr>
        <w:t xml:space="preserve"> can also configure the settings on how </w:t>
      </w:r>
      <w:r>
        <w:rPr>
          <w:rFonts w:asciiTheme="minorHAnsi" w:hAnsiTheme="minorHAnsi" w:cstheme="minorHAnsi"/>
          <w:sz w:val="22"/>
        </w:rPr>
        <w:t xml:space="preserve">they </w:t>
      </w:r>
      <w:r w:rsidR="00D92518" w:rsidRPr="003A538F">
        <w:rPr>
          <w:rFonts w:asciiTheme="minorHAnsi" w:hAnsiTheme="minorHAnsi" w:cstheme="minorHAnsi"/>
          <w:sz w:val="22"/>
        </w:rPr>
        <w:t xml:space="preserve">want to </w:t>
      </w:r>
      <w:del w:id="186" w:author="Bhardwaj, Vishal" w:date="2017-01-31T11:42:00Z">
        <w:r w:rsidR="00D92518" w:rsidRPr="003A538F" w:rsidDel="00B40E79">
          <w:rPr>
            <w:rFonts w:asciiTheme="minorHAnsi" w:hAnsiTheme="minorHAnsi" w:cstheme="minorHAnsi"/>
            <w:sz w:val="22"/>
          </w:rPr>
          <w:delText>send</w:delText>
        </w:r>
      </w:del>
      <w:ins w:id="187" w:author="Bhardwaj, Vishal" w:date="2017-01-31T11:42:00Z">
        <w:r w:rsidR="00B40E79">
          <w:rPr>
            <w:rFonts w:asciiTheme="minorHAnsi" w:hAnsiTheme="minorHAnsi" w:cstheme="minorHAnsi"/>
            <w:sz w:val="22"/>
          </w:rPr>
          <w:t xml:space="preserve"> trans</w:t>
        </w:r>
      </w:ins>
      <w:ins w:id="188" w:author="Bhardwaj, Vishal" w:date="2017-01-31T11:43:00Z">
        <w:r w:rsidR="00B40E79">
          <w:rPr>
            <w:rFonts w:asciiTheme="minorHAnsi" w:hAnsiTheme="minorHAnsi" w:cstheme="minorHAnsi"/>
            <w:sz w:val="22"/>
          </w:rPr>
          <w:t xml:space="preserve">mit </w:t>
        </w:r>
      </w:ins>
      <w:del w:id="189" w:author="Bhardwaj, Vishal" w:date="2017-01-31T11:43:00Z">
        <w:r w:rsidR="00D92518" w:rsidRPr="003A538F" w:rsidDel="00B40E79">
          <w:rPr>
            <w:rFonts w:asciiTheme="minorHAnsi" w:hAnsiTheme="minorHAnsi" w:cstheme="minorHAnsi"/>
            <w:sz w:val="22"/>
          </w:rPr>
          <w:delText xml:space="preserve"> </w:delText>
        </w:r>
      </w:del>
      <w:commentRangeStart w:id="190"/>
      <w:del w:id="191" w:author="Bhardwaj, Vishal" w:date="2017-01-31T11:44:00Z">
        <w:r w:rsidR="00D92518" w:rsidRPr="003A538F" w:rsidDel="00B40E79">
          <w:rPr>
            <w:rFonts w:asciiTheme="minorHAnsi" w:hAnsiTheme="minorHAnsi" w:cstheme="minorHAnsi"/>
            <w:sz w:val="22"/>
          </w:rPr>
          <w:delText>this</w:delText>
        </w:r>
      </w:del>
      <w:r w:rsidR="00D92518" w:rsidRPr="003A538F">
        <w:rPr>
          <w:rFonts w:asciiTheme="minorHAnsi" w:hAnsiTheme="minorHAnsi" w:cstheme="minorHAnsi"/>
          <w:sz w:val="22"/>
        </w:rPr>
        <w:t xml:space="preserve"> </w:t>
      </w:r>
      <w:commentRangeEnd w:id="190"/>
      <w:r>
        <w:rPr>
          <w:rStyle w:val="CommentReference"/>
        </w:rPr>
        <w:commentReference w:id="190"/>
      </w:r>
      <w:ins w:id="192" w:author="Bhardwaj, Vishal" w:date="2017-01-31T11:43:00Z">
        <w:r w:rsidR="00B40E79" w:rsidRPr="00B40E79">
          <w:rPr>
            <w:rFonts w:asciiTheme="minorHAnsi" w:hAnsiTheme="minorHAnsi" w:cstheme="minorHAnsi"/>
            <w:sz w:val="22"/>
          </w:rPr>
          <w:t xml:space="preserve"> </w:t>
        </w:r>
        <w:r w:rsidR="00B40E79">
          <w:rPr>
            <w:rFonts w:asciiTheme="minorHAnsi" w:hAnsiTheme="minorHAnsi" w:cstheme="minorHAnsi"/>
            <w:sz w:val="22"/>
          </w:rPr>
          <w:t>collected</w:t>
        </w:r>
        <w:r w:rsidR="00B40E79" w:rsidRPr="003A538F">
          <w:rPr>
            <w:rFonts w:asciiTheme="minorHAnsi" w:hAnsiTheme="minorHAnsi" w:cstheme="minorHAnsi"/>
            <w:sz w:val="22"/>
          </w:rPr>
          <w:t xml:space="preserve"> </w:t>
        </w:r>
      </w:ins>
      <w:r w:rsidR="00D92518" w:rsidRPr="003A538F">
        <w:rPr>
          <w:rFonts w:asciiTheme="minorHAnsi" w:hAnsiTheme="minorHAnsi" w:cstheme="minorHAnsi"/>
          <w:sz w:val="22"/>
        </w:rPr>
        <w:t xml:space="preserve">data or if </w:t>
      </w:r>
      <w:r>
        <w:rPr>
          <w:rFonts w:asciiTheme="minorHAnsi" w:hAnsiTheme="minorHAnsi" w:cstheme="minorHAnsi"/>
          <w:sz w:val="22"/>
        </w:rPr>
        <w:t xml:space="preserve">they </w:t>
      </w:r>
      <w:r w:rsidR="00D92518" w:rsidRPr="003A538F">
        <w:rPr>
          <w:rFonts w:asciiTheme="minorHAnsi" w:hAnsiTheme="minorHAnsi" w:cstheme="minorHAnsi"/>
          <w:sz w:val="22"/>
        </w:rPr>
        <w:t xml:space="preserve">wish to switch it off, </w:t>
      </w:r>
      <w:r>
        <w:rPr>
          <w:rFonts w:asciiTheme="minorHAnsi" w:hAnsiTheme="minorHAnsi" w:cstheme="minorHAnsi"/>
          <w:sz w:val="22"/>
        </w:rPr>
        <w:t xml:space="preserve">they </w:t>
      </w:r>
      <w:r w:rsidR="00D92518" w:rsidRPr="003A538F">
        <w:rPr>
          <w:rFonts w:asciiTheme="minorHAnsi" w:hAnsiTheme="minorHAnsi" w:cstheme="minorHAnsi"/>
          <w:sz w:val="22"/>
        </w:rPr>
        <w:t>can also do that. These are the properties that can be configured:</w:t>
      </w:r>
    </w:p>
    <w:p w:rsidR="00A3444E" w:rsidRPr="003A538F" w:rsidRDefault="00A3444E" w:rsidP="003A538F">
      <w:pPr>
        <w:pStyle w:val="ListParagraph"/>
        <w:numPr>
          <w:ilvl w:val="0"/>
          <w:numId w:val="13"/>
        </w:numPr>
        <w:spacing w:before="0" w:after="0" w:line="276" w:lineRule="auto"/>
        <w:rPr>
          <w:rFonts w:asciiTheme="minorHAnsi" w:hAnsiTheme="minorHAnsi" w:cstheme="minorHAnsi"/>
          <w:sz w:val="22"/>
        </w:rPr>
      </w:pPr>
      <w:r w:rsidRPr="003A538F">
        <w:rPr>
          <w:rFonts w:asciiTheme="minorHAnsi" w:hAnsiTheme="minorHAnsi" w:cstheme="minorHAnsi"/>
          <w:sz w:val="22"/>
        </w:rPr>
        <w:lastRenderedPageBreak/>
        <w:t xml:space="preserve">Frequency of transmitting the </w:t>
      </w:r>
      <w:ins w:id="193" w:author="Bhardwaj, Vishal" w:date="2017-01-31T11:44:00Z">
        <w:r w:rsidR="002A42EA">
          <w:rPr>
            <w:rFonts w:asciiTheme="minorHAnsi" w:hAnsiTheme="minorHAnsi" w:cstheme="minorHAnsi"/>
            <w:sz w:val="22"/>
          </w:rPr>
          <w:t xml:space="preserve">generated </w:t>
        </w:r>
      </w:ins>
      <w:r w:rsidRPr="003A538F">
        <w:rPr>
          <w:rFonts w:asciiTheme="minorHAnsi" w:hAnsiTheme="minorHAnsi" w:cstheme="minorHAnsi"/>
          <w:sz w:val="22"/>
        </w:rPr>
        <w:t>report</w:t>
      </w:r>
      <w:ins w:id="194" w:author="Bhardwaj, Vishal" w:date="2017-01-31T11:42:00Z">
        <w:r w:rsidR="00B40E79">
          <w:rPr>
            <w:rFonts w:asciiTheme="minorHAnsi" w:hAnsiTheme="minorHAnsi" w:cstheme="minorHAnsi"/>
            <w:sz w:val="22"/>
          </w:rPr>
          <w:t>s</w:t>
        </w:r>
      </w:ins>
    </w:p>
    <w:p w:rsidR="00A3444E" w:rsidRPr="003A538F" w:rsidRDefault="00A3444E" w:rsidP="003A538F">
      <w:pPr>
        <w:pStyle w:val="ListParagraph"/>
        <w:numPr>
          <w:ilvl w:val="0"/>
          <w:numId w:val="13"/>
        </w:numPr>
        <w:spacing w:before="0" w:after="0" w:line="276" w:lineRule="auto"/>
        <w:rPr>
          <w:rFonts w:asciiTheme="minorHAnsi" w:hAnsiTheme="minorHAnsi" w:cstheme="minorHAnsi"/>
          <w:sz w:val="22"/>
        </w:rPr>
      </w:pPr>
      <w:r w:rsidRPr="003A538F">
        <w:rPr>
          <w:rFonts w:asciiTheme="minorHAnsi" w:hAnsiTheme="minorHAnsi" w:cstheme="minorHAnsi"/>
          <w:sz w:val="22"/>
        </w:rPr>
        <w:t>Maximum size of the report, in bytes</w:t>
      </w:r>
    </w:p>
    <w:p w:rsidR="00A3444E" w:rsidRPr="003A538F" w:rsidRDefault="00A3444E" w:rsidP="003A538F">
      <w:pPr>
        <w:pStyle w:val="ListParagraph"/>
        <w:numPr>
          <w:ilvl w:val="0"/>
          <w:numId w:val="13"/>
        </w:numPr>
        <w:spacing w:before="0" w:after="0" w:line="276" w:lineRule="auto"/>
        <w:rPr>
          <w:rFonts w:asciiTheme="minorHAnsi" w:hAnsiTheme="minorHAnsi" w:cstheme="minorHAnsi"/>
          <w:sz w:val="22"/>
        </w:rPr>
      </w:pPr>
      <w:r w:rsidRPr="003A538F">
        <w:rPr>
          <w:rFonts w:asciiTheme="minorHAnsi" w:hAnsiTheme="minorHAnsi" w:cstheme="minorHAnsi"/>
          <w:sz w:val="22"/>
        </w:rPr>
        <w:t>Maximum number of reports to store</w:t>
      </w:r>
    </w:p>
    <w:p w:rsidR="00A3444E" w:rsidRPr="003A538F" w:rsidRDefault="00A3444E" w:rsidP="003A538F">
      <w:pPr>
        <w:spacing w:before="0" w:after="0" w:line="276" w:lineRule="auto"/>
        <w:ind w:left="720"/>
        <w:rPr>
          <w:rFonts w:asciiTheme="minorHAnsi" w:hAnsiTheme="minorHAnsi" w:cstheme="minorHAnsi"/>
          <w:sz w:val="22"/>
        </w:rPr>
      </w:pPr>
    </w:p>
    <w:p w:rsidR="00147A2F" w:rsidRPr="003A538F" w:rsidRDefault="00147A2F" w:rsidP="00147A2F">
      <w:pPr>
        <w:pStyle w:val="Heading3"/>
      </w:pPr>
      <w:r w:rsidRPr="003A538F">
        <w:t>Module 6: Advanced Technical Support with Live Chat</w:t>
      </w:r>
    </w:p>
    <w:p w:rsidR="00C45195" w:rsidRPr="003A538F" w:rsidRDefault="00C45195" w:rsidP="003A538F">
      <w:pPr>
        <w:spacing w:before="0" w:after="0" w:line="276" w:lineRule="auto"/>
        <w:ind w:left="720"/>
        <w:rPr>
          <w:rFonts w:asciiTheme="minorHAnsi" w:hAnsiTheme="minorHAnsi" w:cstheme="minorHAnsi"/>
          <w:sz w:val="22"/>
        </w:rPr>
      </w:pPr>
      <w:r w:rsidRPr="003A538F">
        <w:rPr>
          <w:rFonts w:asciiTheme="minorHAnsi" w:hAnsiTheme="minorHAnsi" w:cstheme="minorHAnsi"/>
          <w:sz w:val="22"/>
        </w:rPr>
        <w:t xml:space="preserve">SyneMobile provides flexibility to the users to opt for instant tech support or go for live chat depending on the urgency and complexity of the issues they are facing. They can chat with care agents and communicate the problems they are struggling with or they can contact tech agents who can remotely access their device </w:t>
      </w:r>
      <w:r w:rsidR="00D16225" w:rsidRPr="003A538F">
        <w:rPr>
          <w:rFonts w:asciiTheme="minorHAnsi" w:hAnsiTheme="minorHAnsi" w:cstheme="minorHAnsi"/>
          <w:sz w:val="22"/>
        </w:rPr>
        <w:t>to fix issues and provide expert tech assistance</w:t>
      </w:r>
      <w:r w:rsidR="00CF7DD9" w:rsidRPr="003A538F">
        <w:rPr>
          <w:rFonts w:asciiTheme="minorHAnsi" w:hAnsiTheme="minorHAnsi" w:cstheme="minorHAnsi"/>
          <w:sz w:val="22"/>
        </w:rPr>
        <w:t xml:space="preserve"> and resolution.</w:t>
      </w:r>
    </w:p>
    <w:p w:rsidR="00812718" w:rsidRPr="003A538F" w:rsidRDefault="00812718" w:rsidP="003A538F">
      <w:pPr>
        <w:spacing w:before="0" w:after="0" w:line="276" w:lineRule="auto"/>
        <w:ind w:left="720"/>
        <w:rPr>
          <w:rFonts w:asciiTheme="minorHAnsi" w:hAnsiTheme="minorHAnsi" w:cstheme="minorHAnsi"/>
          <w:sz w:val="22"/>
        </w:rPr>
      </w:pPr>
    </w:p>
    <w:p w:rsidR="00812718" w:rsidRPr="003A538F" w:rsidRDefault="00812718" w:rsidP="003A538F">
      <w:pPr>
        <w:spacing w:before="0" w:after="0" w:line="276" w:lineRule="auto"/>
        <w:ind w:left="720"/>
        <w:rPr>
          <w:rFonts w:asciiTheme="minorHAnsi" w:hAnsiTheme="minorHAnsi" w:cstheme="minorHAnsi"/>
          <w:sz w:val="22"/>
        </w:rPr>
      </w:pPr>
      <w:r w:rsidRPr="003A538F">
        <w:rPr>
          <w:rFonts w:asciiTheme="minorHAnsi" w:hAnsiTheme="minorHAnsi" w:cstheme="minorHAnsi"/>
          <w:sz w:val="22"/>
        </w:rPr>
        <w:t>Users can seek assistance for issues like-</w:t>
      </w:r>
    </w:p>
    <w:p w:rsidR="00142A4A" w:rsidRPr="003A538F" w:rsidRDefault="00142A4A" w:rsidP="003A538F">
      <w:pPr>
        <w:pStyle w:val="ListParagraph"/>
        <w:numPr>
          <w:ilvl w:val="0"/>
          <w:numId w:val="20"/>
        </w:numPr>
        <w:spacing w:before="0" w:after="0" w:line="276" w:lineRule="auto"/>
        <w:rPr>
          <w:rFonts w:asciiTheme="minorHAnsi" w:hAnsiTheme="minorHAnsi" w:cstheme="minorHAnsi"/>
          <w:sz w:val="22"/>
        </w:rPr>
      </w:pPr>
      <w:r w:rsidRPr="003A538F">
        <w:rPr>
          <w:rFonts w:asciiTheme="minorHAnsi" w:hAnsiTheme="minorHAnsi" w:cstheme="minorHAnsi"/>
          <w:sz w:val="22"/>
        </w:rPr>
        <w:t xml:space="preserve">Advanced troubleshooting </w:t>
      </w:r>
      <w:r w:rsidR="00C637D3" w:rsidRPr="003A538F">
        <w:rPr>
          <w:rFonts w:asciiTheme="minorHAnsi" w:hAnsiTheme="minorHAnsi" w:cstheme="minorHAnsi"/>
          <w:sz w:val="22"/>
        </w:rPr>
        <w:t>on</w:t>
      </w:r>
      <w:r w:rsidRPr="003A538F">
        <w:rPr>
          <w:rFonts w:asciiTheme="minorHAnsi" w:hAnsiTheme="minorHAnsi" w:cstheme="minorHAnsi"/>
          <w:sz w:val="22"/>
        </w:rPr>
        <w:t xml:space="preserve"> </w:t>
      </w:r>
      <w:r w:rsidR="00C637D3" w:rsidRPr="003A538F">
        <w:rPr>
          <w:rFonts w:asciiTheme="minorHAnsi" w:hAnsiTheme="minorHAnsi" w:cstheme="minorHAnsi"/>
          <w:sz w:val="22"/>
        </w:rPr>
        <w:t>thei</w:t>
      </w:r>
      <w:r w:rsidRPr="003A538F">
        <w:rPr>
          <w:rFonts w:asciiTheme="minorHAnsi" w:hAnsiTheme="minorHAnsi" w:cstheme="minorHAnsi"/>
          <w:sz w:val="22"/>
        </w:rPr>
        <w:t>r devices</w:t>
      </w:r>
    </w:p>
    <w:p w:rsidR="00142A4A" w:rsidRPr="003A538F" w:rsidRDefault="00142A4A" w:rsidP="003A538F">
      <w:pPr>
        <w:pStyle w:val="ListParagraph"/>
        <w:numPr>
          <w:ilvl w:val="0"/>
          <w:numId w:val="20"/>
        </w:numPr>
        <w:spacing w:before="0" w:after="0" w:line="276" w:lineRule="auto"/>
        <w:rPr>
          <w:rFonts w:asciiTheme="minorHAnsi" w:hAnsiTheme="minorHAnsi" w:cstheme="minorHAnsi"/>
          <w:sz w:val="22"/>
        </w:rPr>
      </w:pPr>
      <w:r w:rsidRPr="003A538F">
        <w:rPr>
          <w:rFonts w:asciiTheme="minorHAnsi" w:hAnsiTheme="minorHAnsi" w:cstheme="minorHAnsi"/>
          <w:sz w:val="22"/>
        </w:rPr>
        <w:t>Optimizing settings on device</w:t>
      </w:r>
      <w:r w:rsidR="00C637D3" w:rsidRPr="003A538F">
        <w:rPr>
          <w:rFonts w:asciiTheme="minorHAnsi" w:hAnsiTheme="minorHAnsi" w:cstheme="minorHAnsi"/>
          <w:sz w:val="22"/>
        </w:rPr>
        <w:t>s</w:t>
      </w:r>
      <w:r w:rsidRPr="003A538F">
        <w:rPr>
          <w:rFonts w:asciiTheme="minorHAnsi" w:hAnsiTheme="minorHAnsi" w:cstheme="minorHAnsi"/>
          <w:sz w:val="22"/>
        </w:rPr>
        <w:t xml:space="preserve"> to maximize battery performance and extend battery life</w:t>
      </w:r>
    </w:p>
    <w:p w:rsidR="00142A4A" w:rsidRPr="003A538F" w:rsidRDefault="00142A4A" w:rsidP="003A538F">
      <w:pPr>
        <w:pStyle w:val="ListParagraph"/>
        <w:numPr>
          <w:ilvl w:val="0"/>
          <w:numId w:val="20"/>
        </w:numPr>
        <w:spacing w:before="0" w:after="0" w:line="276" w:lineRule="auto"/>
        <w:rPr>
          <w:rFonts w:asciiTheme="minorHAnsi" w:hAnsiTheme="minorHAnsi" w:cstheme="minorHAnsi"/>
          <w:sz w:val="22"/>
        </w:rPr>
      </w:pPr>
      <w:r w:rsidRPr="003A538F">
        <w:rPr>
          <w:rFonts w:asciiTheme="minorHAnsi" w:hAnsiTheme="minorHAnsi" w:cstheme="minorHAnsi"/>
          <w:sz w:val="22"/>
        </w:rPr>
        <w:t xml:space="preserve">Backing up and transferring </w:t>
      </w:r>
      <w:r w:rsidR="004E067F" w:rsidRPr="003A538F">
        <w:rPr>
          <w:rFonts w:asciiTheme="minorHAnsi" w:hAnsiTheme="minorHAnsi" w:cstheme="minorHAnsi"/>
          <w:sz w:val="22"/>
        </w:rPr>
        <w:t xml:space="preserve">contacts, </w:t>
      </w:r>
      <w:r w:rsidRPr="003A538F">
        <w:rPr>
          <w:rFonts w:asciiTheme="minorHAnsi" w:hAnsiTheme="minorHAnsi" w:cstheme="minorHAnsi"/>
          <w:sz w:val="22"/>
        </w:rPr>
        <w:t>pictures, video</w:t>
      </w:r>
      <w:r w:rsidR="004E067F" w:rsidRPr="003A538F">
        <w:rPr>
          <w:rFonts w:asciiTheme="minorHAnsi" w:hAnsiTheme="minorHAnsi" w:cstheme="minorHAnsi"/>
          <w:sz w:val="22"/>
        </w:rPr>
        <w:t>s</w:t>
      </w:r>
      <w:r w:rsidRPr="003A538F">
        <w:rPr>
          <w:rFonts w:asciiTheme="minorHAnsi" w:hAnsiTheme="minorHAnsi" w:cstheme="minorHAnsi"/>
          <w:sz w:val="22"/>
        </w:rPr>
        <w:t>, and other personal content</w:t>
      </w:r>
    </w:p>
    <w:p w:rsidR="00142A4A" w:rsidRPr="003A538F" w:rsidRDefault="00142A4A" w:rsidP="003A538F">
      <w:pPr>
        <w:pStyle w:val="ListParagraph"/>
        <w:numPr>
          <w:ilvl w:val="0"/>
          <w:numId w:val="20"/>
        </w:numPr>
        <w:spacing w:before="0" w:after="0" w:line="276" w:lineRule="auto"/>
        <w:rPr>
          <w:rFonts w:asciiTheme="minorHAnsi" w:hAnsiTheme="minorHAnsi" w:cstheme="minorHAnsi"/>
          <w:sz w:val="22"/>
        </w:rPr>
      </w:pPr>
      <w:r w:rsidRPr="003A538F">
        <w:rPr>
          <w:rFonts w:asciiTheme="minorHAnsi" w:hAnsiTheme="minorHAnsi" w:cstheme="minorHAnsi"/>
          <w:sz w:val="22"/>
        </w:rPr>
        <w:t>Removing unwanted programs and adjusting settings</w:t>
      </w:r>
    </w:p>
    <w:p w:rsidR="00142A4A" w:rsidRPr="003A538F" w:rsidRDefault="00142A4A" w:rsidP="003A538F">
      <w:pPr>
        <w:pStyle w:val="ListParagraph"/>
        <w:numPr>
          <w:ilvl w:val="0"/>
          <w:numId w:val="20"/>
        </w:numPr>
        <w:spacing w:before="0" w:after="0" w:line="276" w:lineRule="auto"/>
        <w:rPr>
          <w:rFonts w:asciiTheme="minorHAnsi" w:hAnsiTheme="minorHAnsi" w:cstheme="minorHAnsi"/>
          <w:sz w:val="22"/>
        </w:rPr>
      </w:pPr>
      <w:r w:rsidRPr="003A538F">
        <w:rPr>
          <w:rFonts w:asciiTheme="minorHAnsi" w:hAnsiTheme="minorHAnsi" w:cstheme="minorHAnsi"/>
          <w:sz w:val="22"/>
        </w:rPr>
        <w:t>Troubleshooting viruses, spyware</w:t>
      </w:r>
      <w:r w:rsidR="00727C74">
        <w:rPr>
          <w:rFonts w:asciiTheme="minorHAnsi" w:hAnsiTheme="minorHAnsi" w:cstheme="minorHAnsi"/>
          <w:sz w:val="22"/>
        </w:rPr>
        <w:t>,</w:t>
      </w:r>
      <w:r w:rsidRPr="003A538F">
        <w:rPr>
          <w:rFonts w:asciiTheme="minorHAnsi" w:hAnsiTheme="minorHAnsi" w:cstheme="minorHAnsi"/>
          <w:sz w:val="22"/>
        </w:rPr>
        <w:t xml:space="preserve"> and malware</w:t>
      </w:r>
    </w:p>
    <w:p w:rsidR="00366BD7" w:rsidRPr="003A538F" w:rsidRDefault="00366BD7" w:rsidP="00366BD7">
      <w:pPr>
        <w:pStyle w:val="Heading3"/>
      </w:pPr>
      <w:r w:rsidRPr="003A538F">
        <w:t xml:space="preserve">Module 7: </w:t>
      </w:r>
      <w:r w:rsidR="00D92518" w:rsidRPr="003A538F">
        <w:t>KIA</w:t>
      </w:r>
      <w:ins w:id="195" w:author="Asma Doni" w:date="2017-01-29T01:37:00Z">
        <w:r w:rsidR="00727C74">
          <w:t xml:space="preserve"> </w:t>
        </w:r>
      </w:ins>
      <w:r w:rsidR="00D92518" w:rsidRPr="003A538F">
        <w:t>(Know It All)</w:t>
      </w:r>
    </w:p>
    <w:p w:rsidR="006D5C69" w:rsidRPr="003A538F" w:rsidRDefault="006D5C69" w:rsidP="006D5C69">
      <w:pPr>
        <w:spacing w:before="0" w:after="0" w:line="276" w:lineRule="auto"/>
        <w:ind w:left="720"/>
        <w:jc w:val="left"/>
        <w:rPr>
          <w:rFonts w:asciiTheme="minorHAnsi" w:hAnsiTheme="minorHAnsi" w:cstheme="minorHAnsi"/>
          <w:sz w:val="22"/>
        </w:rPr>
      </w:pPr>
      <w:r w:rsidRPr="003A538F">
        <w:rPr>
          <w:rFonts w:asciiTheme="minorHAnsi" w:hAnsiTheme="minorHAnsi" w:cstheme="minorHAnsi"/>
          <w:sz w:val="22"/>
        </w:rPr>
        <w:t>KIA is a knowledge</w:t>
      </w:r>
      <w:r w:rsidR="00727C74">
        <w:rPr>
          <w:rFonts w:asciiTheme="minorHAnsi" w:hAnsiTheme="minorHAnsi" w:cstheme="minorHAnsi"/>
          <w:sz w:val="22"/>
        </w:rPr>
        <w:t>-</w:t>
      </w:r>
      <w:del w:id="196" w:author="Asma Doni" w:date="2017-01-29T01:37:00Z">
        <w:r w:rsidRPr="003A538F" w:rsidDel="00727C74">
          <w:rPr>
            <w:rFonts w:asciiTheme="minorHAnsi" w:hAnsiTheme="minorHAnsi" w:cstheme="minorHAnsi"/>
            <w:sz w:val="22"/>
          </w:rPr>
          <w:delText xml:space="preserve"> </w:delText>
        </w:r>
      </w:del>
      <w:r w:rsidRPr="003A538F">
        <w:rPr>
          <w:rFonts w:asciiTheme="minorHAnsi" w:hAnsiTheme="minorHAnsi" w:cstheme="minorHAnsi"/>
          <w:sz w:val="22"/>
        </w:rPr>
        <w:t>based value-add</w:t>
      </w:r>
      <w:r w:rsidR="00727C74">
        <w:rPr>
          <w:rFonts w:asciiTheme="minorHAnsi" w:hAnsiTheme="minorHAnsi" w:cstheme="minorHAnsi"/>
          <w:sz w:val="22"/>
        </w:rPr>
        <w:t>ed</w:t>
      </w:r>
      <w:r w:rsidRPr="003A538F">
        <w:rPr>
          <w:rFonts w:asciiTheme="minorHAnsi" w:hAnsiTheme="minorHAnsi" w:cstheme="minorHAnsi"/>
          <w:sz w:val="22"/>
        </w:rPr>
        <w:t xml:space="preserve"> feature </w:t>
      </w:r>
      <w:r w:rsidR="00727C74">
        <w:rPr>
          <w:rFonts w:asciiTheme="minorHAnsi" w:hAnsiTheme="minorHAnsi" w:cstheme="minorHAnsi"/>
          <w:sz w:val="22"/>
        </w:rPr>
        <w:t xml:space="preserve">that </w:t>
      </w:r>
      <w:r w:rsidRPr="003A538F">
        <w:rPr>
          <w:rFonts w:asciiTheme="minorHAnsi" w:hAnsiTheme="minorHAnsi" w:cstheme="minorHAnsi"/>
          <w:sz w:val="22"/>
        </w:rPr>
        <w:t xml:space="preserve">enables </w:t>
      </w:r>
      <w:r w:rsidR="00727C74">
        <w:rPr>
          <w:rFonts w:asciiTheme="minorHAnsi" w:hAnsiTheme="minorHAnsi" w:cstheme="minorHAnsi"/>
          <w:sz w:val="22"/>
        </w:rPr>
        <w:t xml:space="preserve">the </w:t>
      </w:r>
      <w:r w:rsidRPr="003A538F">
        <w:rPr>
          <w:rFonts w:asciiTheme="minorHAnsi" w:hAnsiTheme="minorHAnsi" w:cstheme="minorHAnsi"/>
          <w:sz w:val="22"/>
        </w:rPr>
        <w:t>SyneMobile users to get tips and other articles with relevant information they might be seeking about their device or it may be related to any technical issue they are facing with their mobile phones. They can also perform a search for anything related to their device, ranging from security settings to Bluetooth or Wi-Fi connection issues and if available</w:t>
      </w:r>
      <w:r w:rsidR="00727C74">
        <w:rPr>
          <w:rFonts w:asciiTheme="minorHAnsi" w:hAnsiTheme="minorHAnsi" w:cstheme="minorHAnsi"/>
          <w:sz w:val="22"/>
        </w:rPr>
        <w:t>,</w:t>
      </w:r>
      <w:r w:rsidRPr="003A538F">
        <w:rPr>
          <w:rFonts w:asciiTheme="minorHAnsi" w:hAnsiTheme="minorHAnsi" w:cstheme="minorHAnsi"/>
          <w:sz w:val="22"/>
        </w:rPr>
        <w:t xml:space="preserve"> a content-rich article will be provided to them containing step-by-step details. </w:t>
      </w:r>
    </w:p>
    <w:p w:rsidR="006D5C69" w:rsidRPr="003A538F" w:rsidRDefault="006D5C69" w:rsidP="006D5C69">
      <w:pPr>
        <w:spacing w:before="0" w:after="0" w:line="276" w:lineRule="auto"/>
        <w:ind w:left="720"/>
        <w:jc w:val="left"/>
        <w:rPr>
          <w:rFonts w:asciiTheme="minorHAnsi" w:hAnsiTheme="minorHAnsi" w:cstheme="minorHAnsi"/>
          <w:sz w:val="22"/>
        </w:rPr>
      </w:pPr>
    </w:p>
    <w:p w:rsidR="006D5C69" w:rsidRPr="003A538F" w:rsidRDefault="006D5C69" w:rsidP="006D5C69">
      <w:pPr>
        <w:spacing w:before="0" w:after="0" w:line="276" w:lineRule="auto"/>
        <w:ind w:left="720"/>
        <w:jc w:val="left"/>
        <w:rPr>
          <w:rFonts w:asciiTheme="minorHAnsi" w:hAnsiTheme="minorHAnsi" w:cstheme="minorHAnsi"/>
          <w:sz w:val="22"/>
        </w:rPr>
      </w:pPr>
      <w:r w:rsidRPr="003A538F">
        <w:rPr>
          <w:rFonts w:asciiTheme="minorHAnsi" w:hAnsiTheme="minorHAnsi" w:cstheme="minorHAnsi"/>
          <w:sz w:val="22"/>
        </w:rPr>
        <w:t>The added advantage of this feature is that it will gather the data across its user</w:t>
      </w:r>
      <w:r w:rsidR="00727C74">
        <w:rPr>
          <w:rFonts w:asciiTheme="minorHAnsi" w:hAnsiTheme="minorHAnsi" w:cstheme="minorHAnsi"/>
          <w:sz w:val="22"/>
        </w:rPr>
        <w:t>s’</w:t>
      </w:r>
      <w:r w:rsidRPr="003A538F">
        <w:rPr>
          <w:rFonts w:asciiTheme="minorHAnsi" w:hAnsiTheme="minorHAnsi" w:cstheme="minorHAnsi"/>
          <w:sz w:val="22"/>
        </w:rPr>
        <w:t xml:space="preserve"> base, and with a complex algorithm, generate articles/tips </w:t>
      </w:r>
      <w:r w:rsidR="00727C74">
        <w:rPr>
          <w:rFonts w:asciiTheme="minorHAnsi" w:hAnsiTheme="minorHAnsi" w:cstheme="minorHAnsi"/>
          <w:sz w:val="22"/>
        </w:rPr>
        <w:t xml:space="preserve">that </w:t>
      </w:r>
      <w:r w:rsidRPr="003A538F">
        <w:rPr>
          <w:rFonts w:asciiTheme="minorHAnsi" w:hAnsiTheme="minorHAnsi" w:cstheme="minorHAnsi"/>
          <w:sz w:val="22"/>
        </w:rPr>
        <w:t>will be a combination of dev</w:t>
      </w:r>
      <w:r w:rsidR="00727C74">
        <w:rPr>
          <w:rFonts w:asciiTheme="minorHAnsi" w:hAnsiTheme="minorHAnsi" w:cstheme="minorHAnsi"/>
          <w:sz w:val="22"/>
        </w:rPr>
        <w:t xml:space="preserve">ice make and model, OS version, </w:t>
      </w:r>
      <w:r w:rsidRPr="003A538F">
        <w:rPr>
          <w:rFonts w:asciiTheme="minorHAnsi" w:hAnsiTheme="minorHAnsi" w:cstheme="minorHAnsi"/>
          <w:sz w:val="22"/>
        </w:rPr>
        <w:t xml:space="preserve">and provide them to specific users only. So, for example, a user having a mobile with a particular make, model and OS version will receive articles/tips </w:t>
      </w:r>
      <w:r w:rsidR="00727C74">
        <w:rPr>
          <w:rFonts w:asciiTheme="minorHAnsi" w:hAnsiTheme="minorHAnsi" w:cstheme="minorHAnsi"/>
          <w:sz w:val="22"/>
        </w:rPr>
        <w:t xml:space="preserve">that </w:t>
      </w:r>
      <w:r w:rsidRPr="003A538F">
        <w:rPr>
          <w:rFonts w:asciiTheme="minorHAnsi" w:hAnsiTheme="minorHAnsi" w:cstheme="minorHAnsi"/>
          <w:sz w:val="22"/>
        </w:rPr>
        <w:t>will be specific to that device only.</w:t>
      </w:r>
    </w:p>
    <w:p w:rsidR="006C39DB" w:rsidRPr="003A538F" w:rsidRDefault="00B540E1" w:rsidP="006C39DB">
      <w:pPr>
        <w:pStyle w:val="Heading1"/>
      </w:pPr>
      <w:r w:rsidRPr="003A538F">
        <w:t>Use Case - Telemetry</w:t>
      </w:r>
      <w:r w:rsidR="006C39DB" w:rsidRPr="003A538F">
        <w:t xml:space="preserve"> </w:t>
      </w:r>
    </w:p>
    <w:p w:rsidR="006A0FBF" w:rsidRPr="003A538F" w:rsidRDefault="006A0FBF" w:rsidP="00D90C3F">
      <w:pPr>
        <w:spacing w:before="0" w:after="0" w:line="276" w:lineRule="auto"/>
        <w:ind w:left="720"/>
        <w:jc w:val="left"/>
        <w:rPr>
          <w:rFonts w:asciiTheme="minorHAnsi" w:hAnsiTheme="minorHAnsi" w:cstheme="minorHAnsi"/>
          <w:sz w:val="22"/>
        </w:rPr>
      </w:pPr>
      <w:r w:rsidRPr="003A538F">
        <w:rPr>
          <w:rFonts w:asciiTheme="minorHAnsi" w:hAnsiTheme="minorHAnsi" w:cstheme="minorHAnsi"/>
          <w:sz w:val="22"/>
        </w:rPr>
        <w:t>To better understand the Telemetry functionality and flow, let us consider a scenario where a user is running on low storage and how SyneMobile generate</w:t>
      </w:r>
      <w:r w:rsidR="00727C74">
        <w:rPr>
          <w:rFonts w:asciiTheme="minorHAnsi" w:hAnsiTheme="minorHAnsi" w:cstheme="minorHAnsi"/>
          <w:sz w:val="22"/>
        </w:rPr>
        <w:t>s</w:t>
      </w:r>
      <w:r w:rsidRPr="003A538F">
        <w:rPr>
          <w:rFonts w:asciiTheme="minorHAnsi" w:hAnsiTheme="minorHAnsi" w:cstheme="minorHAnsi"/>
          <w:sz w:val="22"/>
        </w:rPr>
        <w:t xml:space="preserve"> insights based on this data-</w:t>
      </w:r>
    </w:p>
    <w:p w:rsidR="006A0FBF" w:rsidRPr="003A538F" w:rsidRDefault="006A0FBF" w:rsidP="00D90C3F">
      <w:pPr>
        <w:spacing w:before="0" w:after="0" w:line="276" w:lineRule="auto"/>
        <w:ind w:left="720"/>
        <w:jc w:val="left"/>
        <w:rPr>
          <w:rFonts w:asciiTheme="minorHAnsi" w:hAnsiTheme="minorHAnsi" w:cstheme="minorHAnsi"/>
          <w:sz w:val="22"/>
        </w:rPr>
      </w:pPr>
    </w:p>
    <w:p w:rsidR="006A0FBF" w:rsidRPr="003A538F" w:rsidRDefault="006A0FBF" w:rsidP="00D90C3F">
      <w:pPr>
        <w:spacing w:before="0" w:after="0" w:line="276" w:lineRule="auto"/>
        <w:ind w:left="720"/>
        <w:jc w:val="left"/>
        <w:rPr>
          <w:rFonts w:asciiTheme="minorHAnsi" w:hAnsiTheme="minorHAnsi" w:cstheme="minorHAnsi"/>
          <w:sz w:val="22"/>
        </w:rPr>
      </w:pPr>
    </w:p>
    <w:p w:rsidR="006A0FBF" w:rsidRPr="003A538F" w:rsidRDefault="006A0FBF" w:rsidP="00D90C3F">
      <w:pPr>
        <w:spacing w:before="0" w:after="0" w:line="276" w:lineRule="auto"/>
        <w:ind w:left="720"/>
        <w:jc w:val="left"/>
        <w:rPr>
          <w:rFonts w:asciiTheme="minorHAnsi" w:hAnsiTheme="minorHAnsi" w:cstheme="minorHAnsi"/>
          <w:sz w:val="22"/>
          <w:highlight w:val="yellow"/>
        </w:rPr>
      </w:pPr>
      <w:r w:rsidRPr="003A538F">
        <w:rPr>
          <w:rFonts w:asciiTheme="minorHAnsi" w:hAnsiTheme="minorHAnsi" w:cstheme="minorHAnsi"/>
          <w:noProof/>
          <w:sz w:val="22"/>
        </w:rPr>
        <w:lastRenderedPageBreak/>
        <w:drawing>
          <wp:inline distT="0" distB="0" distL="0" distR="0">
            <wp:extent cx="5943600" cy="2136140"/>
            <wp:effectExtent l="19050" t="0" r="0" b="0"/>
            <wp:docPr id="24"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43427" cy="2998639"/>
                      <a:chOff x="589462" y="2291741"/>
                      <a:chExt cx="8343427" cy="2998639"/>
                    </a:xfrm>
                  </a:grpSpPr>
                  <a:grpSp>
                    <a:nvGrpSpPr>
                      <a:cNvPr id="15" name="Group 14"/>
                      <a:cNvGrpSpPr/>
                    </a:nvGrpSpPr>
                    <a:grpSpPr>
                      <a:xfrm>
                        <a:off x="589462" y="2291741"/>
                        <a:ext cx="8343427" cy="2998639"/>
                        <a:chOff x="589462" y="2291741"/>
                        <a:chExt cx="8343427" cy="2998639"/>
                      </a:xfrm>
                    </a:grpSpPr>
                    <a:sp>
                      <a:nvSpPr>
                        <a:cNvPr id="16" name="TextBox 15"/>
                        <a:cNvSpPr txBox="1"/>
                      </a:nvSpPr>
                      <a:spPr>
                        <a:xfrm>
                          <a:off x="1269691" y="3369158"/>
                          <a:ext cx="2415598"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Storage stats are collected </a:t>
                            </a:r>
                          </a:p>
                          <a:p>
                            <a:r>
                              <a:rPr lang="en-US" sz="1600" dirty="0"/>
                              <a:t>using the android APIs</a:t>
                            </a:r>
                          </a:p>
                        </a:txBody>
                        <a:useSpRect/>
                      </a:txSp>
                    </a:sp>
                    <a:pic>
                      <a:nvPicPr>
                        <a:cNvPr id="25" name="Content Placeholder 4"/>
                        <a:cNvPicPr>
                          <a:picLocks noChangeAspect="1"/>
                        </a:cNvPicPr>
                      </a:nvPicPr>
                      <a:blipFill>
                        <a:blip r:embed="rId18" cstate="print"/>
                        <a:stretch>
                          <a:fillRect/>
                        </a:stretch>
                      </a:blipFill>
                      <a:spPr>
                        <a:xfrm>
                          <a:off x="589462" y="3416011"/>
                          <a:ext cx="488250" cy="888686"/>
                        </a:xfrm>
                        <a:prstGeom prst="rect">
                          <a:avLst/>
                        </a:prstGeom>
                      </a:spPr>
                    </a:pic>
                    <a:sp>
                      <a:nvSpPr>
                        <a:cNvPr id="35" name="Right Arrow 34"/>
                        <a:cNvSpPr/>
                      </a:nvSpPr>
                      <a:spPr>
                        <a:xfrm>
                          <a:off x="3696050" y="3425435"/>
                          <a:ext cx="1371600" cy="136358"/>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a:p>
                        </a:txBody>
                        <a:useSpRect/>
                      </a:txSp>
                      <a:style>
                        <a:lnRef idx="2">
                          <a:schemeClr val="accent1">
                            <a:shade val="50000"/>
                          </a:schemeClr>
                        </a:lnRef>
                        <a:fillRef idx="1">
                          <a:schemeClr val="accent1"/>
                        </a:fillRef>
                        <a:effectRef idx="0">
                          <a:schemeClr val="accent1"/>
                        </a:effectRef>
                        <a:fontRef idx="minor">
                          <a:schemeClr val="lt1"/>
                        </a:fontRef>
                      </a:style>
                    </a:sp>
                    <a:pic>
                      <a:nvPicPr>
                        <a:cNvPr id="28" name="Picture 27"/>
                        <a:cNvPicPr>
                          <a:picLocks noChangeAspect="1"/>
                        </a:cNvPicPr>
                      </a:nvPicPr>
                      <a:blipFill>
                        <a:blip r:embed="rId19" cstate="print"/>
                        <a:stretch>
                          <a:fillRect/>
                        </a:stretch>
                      </a:blipFill>
                      <a:spPr>
                        <a:xfrm>
                          <a:off x="5220440" y="3246756"/>
                          <a:ext cx="637875" cy="493715"/>
                        </a:xfrm>
                        <a:prstGeom prst="rect">
                          <a:avLst/>
                        </a:prstGeom>
                      </a:spPr>
                    </a:pic>
                    <a:sp>
                      <a:nvSpPr>
                        <a:cNvPr id="37" name="TextBox 36"/>
                        <a:cNvSpPr txBox="1"/>
                      </a:nvSpPr>
                      <a:spPr>
                        <a:xfrm>
                          <a:off x="5848134" y="3365086"/>
                          <a:ext cx="308475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Data processing and Decision Logic</a:t>
                            </a:r>
                          </a:p>
                        </a:txBody>
                        <a:useSpRect/>
                      </a:txSp>
                    </a:sp>
                    <a:sp>
                      <a:nvSpPr>
                        <a:cNvPr id="20" name="TextBox 19"/>
                        <a:cNvSpPr txBox="1"/>
                      </a:nvSpPr>
                      <a:spPr>
                        <a:xfrm>
                          <a:off x="1256344" y="2545332"/>
                          <a:ext cx="291554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15:54 </a:t>
                            </a:r>
                            <a:r>
                              <a:rPr lang="en-US" sz="1600" b="1" dirty="0"/>
                              <a:t>Storage report </a:t>
                            </a:r>
                            <a:r>
                              <a:rPr lang="en-US" sz="1600" dirty="0"/>
                              <a:t>is triggered</a:t>
                            </a:r>
                          </a:p>
                        </a:txBody>
                        <a:useSpRect/>
                      </a:txSp>
                    </a:sp>
                    <a:pic>
                      <a:nvPicPr>
                        <a:cNvPr id="22" name="Content Placeholder 4"/>
                        <a:cNvPicPr>
                          <a:picLocks noChangeAspect="1"/>
                        </a:cNvPicPr>
                      </a:nvPicPr>
                      <a:blipFill>
                        <a:blip r:embed="rId18" cstate="print"/>
                        <a:stretch>
                          <a:fillRect/>
                        </a:stretch>
                      </a:blipFill>
                      <a:spPr>
                        <a:xfrm>
                          <a:off x="599235" y="2291741"/>
                          <a:ext cx="488250" cy="888686"/>
                        </a:xfrm>
                        <a:prstGeom prst="rect">
                          <a:avLst/>
                        </a:prstGeom>
                      </a:spPr>
                    </a:pic>
                    <a:pic>
                      <a:nvPicPr>
                        <a:cNvPr id="4" name="Picture 3"/>
                        <a:cNvPicPr>
                          <a:picLocks noChangeAspect="1"/>
                        </a:cNvPicPr>
                      </a:nvPicPr>
                      <a:blipFill>
                        <a:blip r:embed="rId20" cstate="print"/>
                        <a:stretch>
                          <a:fillRect/>
                        </a:stretch>
                      </a:blipFill>
                      <a:spPr>
                        <a:xfrm>
                          <a:off x="1557409" y="4237387"/>
                          <a:ext cx="2676356" cy="1052993"/>
                        </a:xfrm>
                        <a:prstGeom prst="rect">
                          <a:avLst/>
                        </a:prstGeom>
                      </a:spPr>
                    </a:pic>
                  </a:grpSp>
                </lc:lockedCanvas>
              </a:graphicData>
            </a:graphic>
          </wp:inline>
        </w:drawing>
      </w:r>
    </w:p>
    <w:p w:rsidR="006A0FBF" w:rsidRPr="003A538F" w:rsidRDefault="006A0FBF" w:rsidP="006A0FBF">
      <w:pPr>
        <w:spacing w:before="0" w:after="0" w:line="276" w:lineRule="auto"/>
        <w:ind w:left="720"/>
        <w:jc w:val="left"/>
        <w:rPr>
          <w:rFonts w:asciiTheme="minorHAnsi" w:hAnsiTheme="minorHAnsi" w:cstheme="minorHAnsi"/>
          <w:sz w:val="22"/>
        </w:rPr>
      </w:pPr>
    </w:p>
    <w:p w:rsidR="006A0FBF" w:rsidRPr="003A538F" w:rsidRDefault="0098035C" w:rsidP="006A0FBF">
      <w:pPr>
        <w:spacing w:before="0" w:after="0" w:line="276" w:lineRule="auto"/>
        <w:ind w:left="720"/>
        <w:jc w:val="left"/>
        <w:rPr>
          <w:rFonts w:asciiTheme="minorHAnsi" w:hAnsiTheme="minorHAnsi" w:cstheme="minorHAnsi"/>
          <w:sz w:val="22"/>
        </w:rPr>
      </w:pPr>
      <w:r w:rsidRPr="0098035C">
        <w:rPr>
          <w:rFonts w:asciiTheme="minorHAnsi" w:hAnsiTheme="minorHAnsi" w:cstheme="minorHAnsi"/>
          <w:b/>
          <w:sz w:val="22"/>
        </w:rPr>
        <w:t>Decision Logic</w:t>
      </w:r>
      <w:r w:rsidR="006A0FBF" w:rsidRPr="003A538F">
        <w:rPr>
          <w:rFonts w:asciiTheme="minorHAnsi" w:hAnsiTheme="minorHAnsi" w:cstheme="minorHAnsi"/>
          <w:sz w:val="22"/>
        </w:rPr>
        <w:t>:</w:t>
      </w:r>
    </w:p>
    <w:p w:rsidR="006A0FBF" w:rsidRPr="003A538F" w:rsidRDefault="006A0FBF" w:rsidP="006A0FBF">
      <w:pPr>
        <w:pStyle w:val="ListParagraph"/>
        <w:numPr>
          <w:ilvl w:val="1"/>
          <w:numId w:val="18"/>
        </w:numPr>
        <w:spacing w:before="0" w:after="0" w:line="276" w:lineRule="auto"/>
        <w:jc w:val="left"/>
        <w:rPr>
          <w:rFonts w:asciiTheme="minorHAnsi" w:hAnsiTheme="minorHAnsi" w:cstheme="minorHAnsi"/>
          <w:sz w:val="22"/>
        </w:rPr>
      </w:pPr>
      <w:r w:rsidRPr="003A538F">
        <w:rPr>
          <w:rFonts w:asciiTheme="minorHAnsi" w:hAnsiTheme="minorHAnsi" w:cstheme="minorHAnsi"/>
          <w:sz w:val="22"/>
        </w:rPr>
        <w:t>Is the free space less than X% of the overall device storage?</w:t>
      </w:r>
    </w:p>
    <w:p w:rsidR="006A0FBF" w:rsidRPr="003A538F" w:rsidRDefault="006A0FBF" w:rsidP="006A0FBF">
      <w:pPr>
        <w:pStyle w:val="ListParagraph"/>
        <w:numPr>
          <w:ilvl w:val="1"/>
          <w:numId w:val="18"/>
        </w:numPr>
        <w:spacing w:before="0" w:after="0" w:line="276" w:lineRule="auto"/>
        <w:jc w:val="left"/>
        <w:rPr>
          <w:rFonts w:asciiTheme="minorHAnsi" w:hAnsiTheme="minorHAnsi" w:cstheme="minorHAnsi"/>
          <w:sz w:val="22"/>
        </w:rPr>
      </w:pPr>
      <w:r w:rsidRPr="003A538F">
        <w:rPr>
          <w:rFonts w:asciiTheme="minorHAnsi" w:hAnsiTheme="minorHAnsi" w:cstheme="minorHAnsi"/>
          <w:sz w:val="22"/>
        </w:rPr>
        <w:t>Has the user received a notification about low storage recently?</w:t>
      </w:r>
    </w:p>
    <w:p w:rsidR="005D327A" w:rsidRPr="003A538F" w:rsidRDefault="005D327A" w:rsidP="006A0FBF">
      <w:pPr>
        <w:spacing w:before="0" w:after="0" w:line="276" w:lineRule="auto"/>
        <w:ind w:left="720"/>
        <w:jc w:val="left"/>
        <w:rPr>
          <w:rFonts w:asciiTheme="minorHAnsi" w:hAnsiTheme="minorHAnsi" w:cstheme="minorHAnsi"/>
          <w:sz w:val="22"/>
        </w:rPr>
      </w:pPr>
    </w:p>
    <w:p w:rsidR="006A0FBF" w:rsidRPr="003A538F" w:rsidRDefault="0098035C" w:rsidP="006A0FBF">
      <w:pPr>
        <w:spacing w:before="0" w:after="0" w:line="276" w:lineRule="auto"/>
        <w:ind w:left="720"/>
        <w:jc w:val="left"/>
        <w:rPr>
          <w:rFonts w:asciiTheme="minorHAnsi" w:hAnsiTheme="minorHAnsi" w:cstheme="minorHAnsi"/>
          <w:sz w:val="22"/>
        </w:rPr>
      </w:pPr>
      <w:r w:rsidRPr="0098035C">
        <w:rPr>
          <w:rFonts w:asciiTheme="minorHAnsi" w:hAnsiTheme="minorHAnsi" w:cstheme="minorHAnsi"/>
          <w:b/>
          <w:sz w:val="22"/>
        </w:rPr>
        <w:t>Recommendations</w:t>
      </w:r>
      <w:r w:rsidR="006A0FBF" w:rsidRPr="003A538F">
        <w:rPr>
          <w:rFonts w:asciiTheme="minorHAnsi" w:hAnsiTheme="minorHAnsi" w:cstheme="minorHAnsi"/>
          <w:sz w:val="22"/>
        </w:rPr>
        <w:t>:</w:t>
      </w:r>
    </w:p>
    <w:p w:rsidR="006A0FBF" w:rsidRPr="003A538F" w:rsidRDefault="006A0FBF" w:rsidP="006A0FBF">
      <w:pPr>
        <w:pStyle w:val="ListParagraph"/>
        <w:numPr>
          <w:ilvl w:val="1"/>
          <w:numId w:val="19"/>
        </w:numPr>
        <w:spacing w:before="0" w:after="0" w:line="276" w:lineRule="auto"/>
        <w:jc w:val="left"/>
        <w:rPr>
          <w:rFonts w:asciiTheme="minorHAnsi" w:hAnsiTheme="minorHAnsi" w:cstheme="minorHAnsi"/>
          <w:sz w:val="22"/>
        </w:rPr>
      </w:pPr>
      <w:r w:rsidRPr="003A538F">
        <w:rPr>
          <w:rFonts w:asciiTheme="minorHAnsi" w:hAnsiTheme="minorHAnsi" w:cstheme="minorHAnsi"/>
          <w:sz w:val="22"/>
        </w:rPr>
        <w:t>Uninstall applications that are not in a frequent use.</w:t>
      </w:r>
    </w:p>
    <w:p w:rsidR="006A0FBF" w:rsidRPr="003A538F" w:rsidRDefault="006A0FBF" w:rsidP="006A0FBF">
      <w:pPr>
        <w:pStyle w:val="ListParagraph"/>
        <w:numPr>
          <w:ilvl w:val="1"/>
          <w:numId w:val="19"/>
        </w:numPr>
        <w:spacing w:before="0" w:after="0" w:line="276" w:lineRule="auto"/>
        <w:jc w:val="left"/>
        <w:rPr>
          <w:rFonts w:asciiTheme="minorHAnsi" w:hAnsiTheme="minorHAnsi" w:cstheme="minorHAnsi"/>
          <w:sz w:val="22"/>
        </w:rPr>
      </w:pPr>
      <w:r w:rsidRPr="003A538F">
        <w:rPr>
          <w:rFonts w:asciiTheme="minorHAnsi" w:hAnsiTheme="minorHAnsi" w:cstheme="minorHAnsi"/>
          <w:sz w:val="22"/>
        </w:rPr>
        <w:t>Remove unwanted photos/videos.</w:t>
      </w:r>
    </w:p>
    <w:p w:rsidR="006A0FBF" w:rsidRPr="003A538F" w:rsidRDefault="006A0FBF" w:rsidP="006A0FBF">
      <w:pPr>
        <w:spacing w:before="0" w:after="0" w:line="276" w:lineRule="auto"/>
        <w:ind w:left="720"/>
        <w:jc w:val="left"/>
        <w:rPr>
          <w:rFonts w:asciiTheme="minorHAnsi" w:hAnsiTheme="minorHAnsi" w:cstheme="minorHAnsi"/>
          <w:sz w:val="22"/>
        </w:rPr>
      </w:pPr>
    </w:p>
    <w:p w:rsidR="006A0FBF" w:rsidRPr="003A538F" w:rsidRDefault="006A0FBF" w:rsidP="006A0FBF">
      <w:pPr>
        <w:spacing w:before="0" w:after="0" w:line="276" w:lineRule="auto"/>
        <w:ind w:left="720"/>
        <w:jc w:val="left"/>
        <w:rPr>
          <w:rFonts w:asciiTheme="minorHAnsi" w:hAnsiTheme="minorHAnsi" w:cstheme="minorHAnsi"/>
          <w:sz w:val="22"/>
        </w:rPr>
      </w:pPr>
      <w:r w:rsidRPr="003A538F">
        <w:rPr>
          <w:rFonts w:asciiTheme="minorHAnsi" w:hAnsiTheme="minorHAnsi" w:cstheme="minorHAnsi"/>
          <w:sz w:val="22"/>
        </w:rPr>
        <w:t>The data is used to generate rich HTML content and deliver to the user.</w:t>
      </w:r>
    </w:p>
    <w:p w:rsidR="006A0FBF" w:rsidRPr="003A538F" w:rsidRDefault="006A0FBF" w:rsidP="006A0FBF">
      <w:pPr>
        <w:spacing w:before="0" w:after="0" w:line="276" w:lineRule="auto"/>
        <w:ind w:left="720"/>
        <w:jc w:val="left"/>
        <w:rPr>
          <w:rFonts w:asciiTheme="minorHAnsi" w:hAnsiTheme="minorHAnsi" w:cstheme="minorHAnsi"/>
          <w:sz w:val="22"/>
          <w:highlight w:val="yellow"/>
        </w:rPr>
      </w:pPr>
      <w:r w:rsidRPr="003A538F">
        <w:rPr>
          <w:rFonts w:asciiTheme="minorHAnsi" w:hAnsiTheme="minorHAnsi" w:cstheme="minorHAnsi"/>
          <w:noProof/>
          <w:sz w:val="22"/>
        </w:rPr>
        <w:drawing>
          <wp:inline distT="0" distB="0" distL="0" distR="0">
            <wp:extent cx="5943600" cy="1803400"/>
            <wp:effectExtent l="19050" t="0" r="0" b="0"/>
            <wp:docPr id="25"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78527" cy="2541820"/>
                      <a:chOff x="628650" y="3349576"/>
                      <a:chExt cx="8378527" cy="2541820"/>
                    </a:xfrm>
                  </a:grpSpPr>
                  <a:grpSp>
                    <a:nvGrpSpPr>
                      <a:cNvPr id="11" name="Group 10"/>
                      <a:cNvGrpSpPr/>
                    </a:nvGrpSpPr>
                    <a:grpSpPr>
                      <a:xfrm>
                        <a:off x="628650" y="3349576"/>
                        <a:ext cx="8378527" cy="2541820"/>
                        <a:chOff x="628650" y="3349576"/>
                        <a:chExt cx="8378527" cy="2541820"/>
                      </a:xfrm>
                    </a:grpSpPr>
                    <a:pic>
                      <a:nvPicPr>
                        <a:cNvPr id="41" name="Picture 40"/>
                        <a:cNvPicPr>
                          <a:picLocks noChangeAspect="1"/>
                        </a:cNvPicPr>
                      </a:nvPicPr>
                      <a:blipFill>
                        <a:blip r:embed="rId19" cstate="print"/>
                        <a:stretch>
                          <a:fillRect/>
                        </a:stretch>
                      </a:blipFill>
                      <a:spPr>
                        <a:xfrm>
                          <a:off x="628650" y="4435038"/>
                          <a:ext cx="637875" cy="493715"/>
                        </a:xfrm>
                        <a:prstGeom prst="rect">
                          <a:avLst/>
                        </a:prstGeom>
                      </a:spPr>
                    </a:pic>
                    <a:sp>
                      <a:nvSpPr>
                        <a:cNvPr id="42" name="TextBox 41"/>
                        <a:cNvSpPr txBox="1"/>
                      </a:nvSpPr>
                      <a:spPr>
                        <a:xfrm>
                          <a:off x="1256344" y="4553369"/>
                          <a:ext cx="2089803" cy="5847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Sends a notification to </a:t>
                            </a:r>
                            <a:br>
                              <a:rPr lang="en-US" sz="1600" dirty="0"/>
                            </a:br>
                            <a:r>
                              <a:rPr lang="en-US" sz="1600" dirty="0"/>
                              <a:t>the user</a:t>
                            </a:r>
                          </a:p>
                        </a:txBody>
                        <a:useSpRect/>
                      </a:txSp>
                    </a:sp>
                    <a:pic>
                      <a:nvPicPr>
                        <a:cNvPr id="44" name="Content Placeholder 4"/>
                        <a:cNvPicPr>
                          <a:picLocks noChangeAspect="1"/>
                        </a:cNvPicPr>
                      </a:nvPicPr>
                      <a:blipFill>
                        <a:blip r:embed="rId18" cstate="print"/>
                        <a:stretch>
                          <a:fillRect/>
                        </a:stretch>
                      </a:blipFill>
                      <a:spPr>
                        <a:xfrm>
                          <a:off x="5163327" y="4314643"/>
                          <a:ext cx="488250" cy="888686"/>
                        </a:xfrm>
                        <a:prstGeom prst="rect">
                          <a:avLst/>
                        </a:prstGeom>
                      </a:spPr>
                    </a:pic>
                    <a:sp>
                      <a:nvSpPr>
                        <a:cNvPr id="46" name="Right Arrow 45"/>
                        <a:cNvSpPr/>
                      </a:nvSpPr>
                      <a:spPr>
                        <a:xfrm>
                          <a:off x="3499493" y="4627767"/>
                          <a:ext cx="1371600" cy="136358"/>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600"/>
                          </a:p>
                        </a:txBody>
                        <a:useSpRect/>
                      </a:txSp>
                      <a:style>
                        <a:lnRef idx="2">
                          <a:schemeClr val="accent1">
                            <a:shade val="50000"/>
                          </a:schemeClr>
                        </a:lnRef>
                        <a:fillRef idx="1">
                          <a:schemeClr val="accent1"/>
                        </a:fillRef>
                        <a:effectRef idx="0">
                          <a:schemeClr val="accent1"/>
                        </a:effectRef>
                        <a:fontRef idx="minor">
                          <a:schemeClr val="lt1"/>
                        </a:fontRef>
                      </a:style>
                    </a:sp>
                    <a:pic>
                      <a:nvPicPr>
                        <a:cNvPr id="3" name="Picture 2"/>
                        <a:cNvPicPr>
                          <a:picLocks noChangeAspect="1"/>
                        </a:cNvPicPr>
                      </a:nvPicPr>
                      <a:blipFill>
                        <a:blip r:embed="rId21" cstate="print"/>
                        <a:stretch>
                          <a:fillRect/>
                        </a:stretch>
                      </a:blipFill>
                      <a:spPr>
                        <a:xfrm>
                          <a:off x="5768099" y="3349576"/>
                          <a:ext cx="3239078" cy="254182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spPr>
                    </a:pic>
                  </a:grpSp>
                </lc:lockedCanvas>
              </a:graphicData>
            </a:graphic>
          </wp:inline>
        </w:drawing>
      </w:r>
    </w:p>
    <w:p w:rsidR="00D90C3F" w:rsidRPr="003A538F" w:rsidRDefault="00D90C3F" w:rsidP="00D90C3F">
      <w:pPr>
        <w:spacing w:before="0" w:after="0" w:line="276" w:lineRule="auto"/>
        <w:ind w:left="720"/>
        <w:jc w:val="left"/>
        <w:rPr>
          <w:rFonts w:asciiTheme="minorHAnsi" w:hAnsiTheme="minorHAnsi" w:cstheme="minorHAnsi"/>
          <w:sz w:val="22"/>
          <w:highlight w:val="yellow"/>
        </w:rPr>
      </w:pPr>
    </w:p>
    <w:p w:rsidR="005D327A" w:rsidRPr="003A538F" w:rsidRDefault="005D327A" w:rsidP="00D90C3F">
      <w:pPr>
        <w:spacing w:before="0" w:after="0" w:line="276" w:lineRule="auto"/>
        <w:ind w:left="720"/>
        <w:jc w:val="left"/>
        <w:rPr>
          <w:rFonts w:asciiTheme="minorHAnsi" w:hAnsiTheme="minorHAnsi" w:cstheme="minorHAnsi"/>
          <w:sz w:val="22"/>
          <w:highlight w:val="yellow"/>
        </w:rPr>
      </w:pPr>
    </w:p>
    <w:p w:rsidR="005D327A" w:rsidRPr="003A538F" w:rsidRDefault="005D327A" w:rsidP="00D90C3F">
      <w:pPr>
        <w:spacing w:before="0" w:after="0" w:line="276" w:lineRule="auto"/>
        <w:ind w:left="720"/>
        <w:jc w:val="left"/>
        <w:rPr>
          <w:rFonts w:asciiTheme="minorHAnsi" w:hAnsiTheme="minorHAnsi" w:cstheme="minorHAnsi"/>
          <w:sz w:val="22"/>
          <w:highlight w:val="yellow"/>
        </w:rPr>
      </w:pPr>
    </w:p>
    <w:p w:rsidR="00AE7498" w:rsidRPr="003A538F" w:rsidRDefault="00EF7E97" w:rsidP="00AE7498">
      <w:pPr>
        <w:pStyle w:val="Heading1"/>
      </w:pPr>
      <w:bookmarkStart w:id="197" w:name="_Toc450152556"/>
      <w:r w:rsidRPr="003A538F">
        <w:t>Case Study</w:t>
      </w:r>
      <w:bookmarkEnd w:id="197"/>
      <w:r w:rsidRPr="003A538F">
        <w:t xml:space="preserve"> </w:t>
      </w:r>
      <w:bookmarkStart w:id="198" w:name="_Toc450152557"/>
    </w:p>
    <w:p w:rsidR="00EF7E97" w:rsidRPr="003A538F" w:rsidRDefault="00EF7E97" w:rsidP="00F800EF">
      <w:pPr>
        <w:pStyle w:val="Heading3"/>
      </w:pPr>
      <w:r w:rsidRPr="003A538F">
        <w:t>Context</w:t>
      </w:r>
      <w:bookmarkEnd w:id="198"/>
    </w:p>
    <w:p w:rsidR="00EF7E97" w:rsidRPr="003A538F" w:rsidRDefault="00F4503A" w:rsidP="00EF7E97">
      <w:pPr>
        <w:spacing w:before="0" w:after="0" w:line="276" w:lineRule="auto"/>
        <w:ind w:left="648"/>
        <w:rPr>
          <w:rFonts w:asciiTheme="minorHAnsi" w:hAnsiTheme="minorHAnsi"/>
          <w:sz w:val="22"/>
        </w:rPr>
      </w:pPr>
      <w:r w:rsidRPr="003A538F">
        <w:rPr>
          <w:rFonts w:asciiTheme="minorHAnsi" w:hAnsiTheme="minorHAnsi"/>
          <w:sz w:val="22"/>
        </w:rPr>
        <w:t>Nowadays</w:t>
      </w:r>
      <w:r w:rsidR="00727C74">
        <w:rPr>
          <w:rFonts w:asciiTheme="minorHAnsi" w:hAnsiTheme="minorHAnsi"/>
          <w:sz w:val="22"/>
        </w:rPr>
        <w:t>,</w:t>
      </w:r>
      <w:r w:rsidRPr="003A538F">
        <w:rPr>
          <w:rFonts w:asciiTheme="minorHAnsi" w:hAnsiTheme="minorHAnsi"/>
          <w:sz w:val="22"/>
        </w:rPr>
        <w:t xml:space="preserve"> </w:t>
      </w:r>
      <w:r w:rsidR="00CC5A76" w:rsidRPr="003A538F">
        <w:rPr>
          <w:rFonts w:asciiTheme="minorHAnsi" w:hAnsiTheme="minorHAnsi"/>
          <w:sz w:val="22"/>
        </w:rPr>
        <w:t>mobile application</w:t>
      </w:r>
      <w:r w:rsidR="00CB5050" w:rsidRPr="003A538F">
        <w:rPr>
          <w:rFonts w:asciiTheme="minorHAnsi" w:hAnsiTheme="minorHAnsi"/>
          <w:sz w:val="22"/>
        </w:rPr>
        <w:t>s</w:t>
      </w:r>
      <w:r w:rsidR="00CC5A76" w:rsidRPr="003A538F">
        <w:rPr>
          <w:rFonts w:asciiTheme="minorHAnsi" w:hAnsiTheme="minorHAnsi"/>
          <w:sz w:val="22"/>
        </w:rPr>
        <w:t xml:space="preserve"> are the key to the success for any organization.</w:t>
      </w:r>
      <w:r w:rsidR="00AA086D" w:rsidRPr="003A538F">
        <w:t xml:space="preserve"> </w:t>
      </w:r>
      <w:r w:rsidR="00AA086D" w:rsidRPr="003A538F">
        <w:rPr>
          <w:rFonts w:asciiTheme="minorHAnsi" w:hAnsiTheme="minorHAnsi"/>
          <w:sz w:val="22"/>
        </w:rPr>
        <w:t>Their portability is their greatest advantage, but at the same time</w:t>
      </w:r>
      <w:r w:rsidR="00727C74">
        <w:rPr>
          <w:rFonts w:asciiTheme="minorHAnsi" w:hAnsiTheme="minorHAnsi"/>
          <w:sz w:val="22"/>
        </w:rPr>
        <w:t>,</w:t>
      </w:r>
      <w:r w:rsidR="00AA086D" w:rsidRPr="003A538F">
        <w:rPr>
          <w:rFonts w:asciiTheme="minorHAnsi" w:hAnsiTheme="minorHAnsi"/>
          <w:sz w:val="22"/>
        </w:rPr>
        <w:t xml:space="preserve"> it is also vulnerable for data and security breach</w:t>
      </w:r>
      <w:r w:rsidR="00CE51D4" w:rsidRPr="003A538F">
        <w:rPr>
          <w:rFonts w:asciiTheme="minorHAnsi" w:hAnsiTheme="minorHAnsi"/>
          <w:sz w:val="22"/>
        </w:rPr>
        <w:t>, making them easy targets for external entities.</w:t>
      </w:r>
      <w:r w:rsidR="00CB5050" w:rsidRPr="003A538F">
        <w:t xml:space="preserve"> </w:t>
      </w:r>
      <w:r w:rsidR="00CB5050" w:rsidRPr="003A538F">
        <w:rPr>
          <w:rFonts w:asciiTheme="minorHAnsi" w:hAnsiTheme="minorHAnsi"/>
          <w:sz w:val="22"/>
        </w:rPr>
        <w:t>As enterprises move to look for comprehensive plans to protect their customer</w:t>
      </w:r>
      <w:r w:rsidR="00727C74">
        <w:rPr>
          <w:rFonts w:asciiTheme="minorHAnsi" w:hAnsiTheme="minorHAnsi"/>
          <w:sz w:val="22"/>
        </w:rPr>
        <w:t>’</w:t>
      </w:r>
      <w:r w:rsidR="00CB5050" w:rsidRPr="003A538F">
        <w:rPr>
          <w:rFonts w:asciiTheme="minorHAnsi" w:hAnsiTheme="minorHAnsi"/>
          <w:sz w:val="22"/>
        </w:rPr>
        <w:t xml:space="preserve">s interest and provide business continuity, they often </w:t>
      </w:r>
      <w:r w:rsidR="006F7667" w:rsidRPr="003A538F">
        <w:rPr>
          <w:rFonts w:asciiTheme="minorHAnsi" w:hAnsiTheme="minorHAnsi"/>
          <w:sz w:val="22"/>
        </w:rPr>
        <w:t>search</w:t>
      </w:r>
      <w:r w:rsidR="00CB5050" w:rsidRPr="003A538F">
        <w:rPr>
          <w:rFonts w:asciiTheme="minorHAnsi" w:hAnsiTheme="minorHAnsi"/>
          <w:sz w:val="22"/>
        </w:rPr>
        <w:t xml:space="preserve"> for a so</w:t>
      </w:r>
      <w:r w:rsidR="006F7667" w:rsidRPr="003A538F">
        <w:rPr>
          <w:rFonts w:asciiTheme="minorHAnsi" w:hAnsiTheme="minorHAnsi"/>
          <w:sz w:val="22"/>
        </w:rPr>
        <w:t>l</w:t>
      </w:r>
      <w:r w:rsidR="00CB5050" w:rsidRPr="003A538F">
        <w:rPr>
          <w:rFonts w:asciiTheme="minorHAnsi" w:hAnsiTheme="minorHAnsi"/>
          <w:sz w:val="22"/>
        </w:rPr>
        <w:t>ution</w:t>
      </w:r>
      <w:r w:rsidR="00727C74">
        <w:rPr>
          <w:rFonts w:asciiTheme="minorHAnsi" w:hAnsiTheme="minorHAnsi"/>
          <w:sz w:val="22"/>
        </w:rPr>
        <w:t>,</w:t>
      </w:r>
      <w:r w:rsidR="00CB5050" w:rsidRPr="003A538F">
        <w:rPr>
          <w:rFonts w:asciiTheme="minorHAnsi" w:hAnsiTheme="minorHAnsi"/>
          <w:sz w:val="22"/>
        </w:rPr>
        <w:t xml:space="preserve"> which can provide</w:t>
      </w:r>
      <w:r w:rsidR="006F7667" w:rsidRPr="003A538F">
        <w:rPr>
          <w:rFonts w:asciiTheme="minorHAnsi" w:hAnsiTheme="minorHAnsi"/>
          <w:sz w:val="22"/>
        </w:rPr>
        <w:t xml:space="preserve"> a broad range of services and have a strong potential to be a market winner.</w:t>
      </w:r>
      <w:r w:rsidR="003D1778" w:rsidRPr="003A538F">
        <w:rPr>
          <w:rFonts w:asciiTheme="minorHAnsi" w:hAnsiTheme="minorHAnsi"/>
          <w:sz w:val="22"/>
        </w:rPr>
        <w:t xml:space="preserve"> </w:t>
      </w:r>
      <w:r w:rsidR="00810214" w:rsidRPr="003A538F">
        <w:rPr>
          <w:rFonts w:asciiTheme="minorHAnsi" w:hAnsiTheme="minorHAnsi"/>
          <w:sz w:val="22"/>
        </w:rPr>
        <w:t xml:space="preserve">After a deep and thorough analysis of </w:t>
      </w:r>
      <w:r w:rsidR="0085429D" w:rsidRPr="003A538F">
        <w:rPr>
          <w:rFonts w:asciiTheme="minorHAnsi" w:hAnsiTheme="minorHAnsi"/>
          <w:sz w:val="22"/>
        </w:rPr>
        <w:t xml:space="preserve">the existing mobile enterprise businesses and its </w:t>
      </w:r>
      <w:r w:rsidR="0085429D" w:rsidRPr="003A538F">
        <w:rPr>
          <w:rFonts w:asciiTheme="minorHAnsi" w:hAnsiTheme="minorHAnsi"/>
          <w:sz w:val="22"/>
        </w:rPr>
        <w:lastRenderedPageBreak/>
        <w:t>shortcoming</w:t>
      </w:r>
      <w:r w:rsidR="00CB7097" w:rsidRPr="003A538F">
        <w:rPr>
          <w:rFonts w:asciiTheme="minorHAnsi" w:hAnsiTheme="minorHAnsi"/>
          <w:sz w:val="22"/>
        </w:rPr>
        <w:t>s</w:t>
      </w:r>
      <w:r w:rsidR="0085429D" w:rsidRPr="003A538F">
        <w:rPr>
          <w:rFonts w:asciiTheme="minorHAnsi" w:hAnsiTheme="minorHAnsi"/>
          <w:sz w:val="22"/>
        </w:rPr>
        <w:t>,</w:t>
      </w:r>
      <w:r w:rsidR="0003211E" w:rsidRPr="003A538F">
        <w:rPr>
          <w:rFonts w:asciiTheme="minorHAnsi" w:hAnsiTheme="minorHAnsi"/>
          <w:sz w:val="22"/>
        </w:rPr>
        <w:t xml:space="preserve"> </w:t>
      </w:r>
      <w:r w:rsidR="006C5C75" w:rsidRPr="003A538F">
        <w:rPr>
          <w:rFonts w:asciiTheme="minorHAnsi" w:hAnsiTheme="minorHAnsi"/>
          <w:sz w:val="22"/>
        </w:rPr>
        <w:t xml:space="preserve">we have </w:t>
      </w:r>
      <w:r w:rsidR="007A5740" w:rsidRPr="003A538F">
        <w:rPr>
          <w:rFonts w:asciiTheme="minorHAnsi" w:hAnsiTheme="minorHAnsi"/>
          <w:sz w:val="22"/>
        </w:rPr>
        <w:t xml:space="preserve">eclectically designed and </w:t>
      </w:r>
      <w:r w:rsidR="006C5C75" w:rsidRPr="003A538F">
        <w:rPr>
          <w:rFonts w:asciiTheme="minorHAnsi" w:hAnsiTheme="minorHAnsi"/>
          <w:sz w:val="22"/>
        </w:rPr>
        <w:t xml:space="preserve">developed SyneMobile </w:t>
      </w:r>
      <w:r w:rsidR="007A5740" w:rsidRPr="003A538F">
        <w:rPr>
          <w:rFonts w:asciiTheme="minorHAnsi" w:hAnsiTheme="minorHAnsi"/>
          <w:sz w:val="22"/>
        </w:rPr>
        <w:t xml:space="preserve">which </w:t>
      </w:r>
      <w:r w:rsidR="00AF6F58" w:rsidRPr="003A538F">
        <w:rPr>
          <w:rFonts w:asciiTheme="minorHAnsi" w:hAnsiTheme="minorHAnsi"/>
          <w:sz w:val="22"/>
        </w:rPr>
        <w:t>will provide</w:t>
      </w:r>
      <w:r w:rsidR="007A5740" w:rsidRPr="003A538F">
        <w:rPr>
          <w:rFonts w:asciiTheme="minorHAnsi" w:hAnsiTheme="minorHAnsi"/>
          <w:sz w:val="22"/>
        </w:rPr>
        <w:t xml:space="preserve"> an extensive mobile solution</w:t>
      </w:r>
      <w:r w:rsidR="00AF6F58" w:rsidRPr="003A538F">
        <w:rPr>
          <w:rFonts w:asciiTheme="minorHAnsi" w:hAnsiTheme="minorHAnsi"/>
          <w:sz w:val="22"/>
        </w:rPr>
        <w:t xml:space="preserve"> to the end users.</w:t>
      </w:r>
    </w:p>
    <w:p w:rsidR="00EF7E97" w:rsidRPr="003A538F" w:rsidRDefault="00EF7E97" w:rsidP="00F800EF">
      <w:pPr>
        <w:pStyle w:val="Heading3"/>
      </w:pPr>
      <w:bookmarkStart w:id="199" w:name="_Toc450152558"/>
      <w:r w:rsidRPr="003A538F">
        <w:t>Objectives</w:t>
      </w:r>
      <w:bookmarkEnd w:id="199"/>
    </w:p>
    <w:p w:rsidR="00EF7E97" w:rsidRPr="003A538F" w:rsidRDefault="00413A19" w:rsidP="00EF7E97">
      <w:pPr>
        <w:spacing w:before="0" w:after="0" w:line="276" w:lineRule="auto"/>
        <w:ind w:left="648"/>
        <w:rPr>
          <w:rFonts w:asciiTheme="minorHAnsi" w:hAnsiTheme="minorHAnsi"/>
          <w:sz w:val="22"/>
        </w:rPr>
      </w:pPr>
      <w:r w:rsidRPr="003A538F">
        <w:rPr>
          <w:rFonts w:asciiTheme="minorHAnsi" w:hAnsiTheme="minorHAnsi"/>
          <w:sz w:val="22"/>
        </w:rPr>
        <w:t>The overall product initiative is to cre</w:t>
      </w:r>
      <w:r w:rsidR="00BF4370" w:rsidRPr="003A538F">
        <w:rPr>
          <w:rFonts w:asciiTheme="minorHAnsi" w:hAnsiTheme="minorHAnsi"/>
          <w:sz w:val="22"/>
        </w:rPr>
        <w:t>ate a compelling a</w:t>
      </w:r>
      <w:r w:rsidRPr="003A538F">
        <w:rPr>
          <w:rFonts w:asciiTheme="minorHAnsi" w:hAnsiTheme="minorHAnsi"/>
          <w:sz w:val="22"/>
        </w:rPr>
        <w:t xml:space="preserve">pplication which is </w:t>
      </w:r>
      <w:r w:rsidR="001E5169" w:rsidRPr="003A538F">
        <w:rPr>
          <w:rFonts w:asciiTheme="minorHAnsi" w:hAnsiTheme="minorHAnsi"/>
          <w:sz w:val="22"/>
        </w:rPr>
        <w:t>an integration of</w:t>
      </w:r>
      <w:r w:rsidRPr="003A538F">
        <w:rPr>
          <w:rFonts w:asciiTheme="minorHAnsi" w:hAnsiTheme="minorHAnsi"/>
          <w:sz w:val="22"/>
        </w:rPr>
        <w:t xml:space="preserve"> </w:t>
      </w:r>
      <w:r w:rsidR="001E5169" w:rsidRPr="003A538F">
        <w:rPr>
          <w:rFonts w:asciiTheme="minorHAnsi" w:hAnsiTheme="minorHAnsi"/>
          <w:sz w:val="22"/>
        </w:rPr>
        <w:t xml:space="preserve">cloud </w:t>
      </w:r>
      <w:r w:rsidR="005B2ACE" w:rsidRPr="003A538F">
        <w:rPr>
          <w:rFonts w:asciiTheme="minorHAnsi" w:hAnsiTheme="minorHAnsi"/>
          <w:sz w:val="22"/>
        </w:rPr>
        <w:t>s</w:t>
      </w:r>
      <w:r w:rsidR="001E5169" w:rsidRPr="003A538F">
        <w:rPr>
          <w:rFonts w:asciiTheme="minorHAnsi" w:hAnsiTheme="minorHAnsi"/>
          <w:sz w:val="22"/>
        </w:rPr>
        <w:t>ervices, d</w:t>
      </w:r>
      <w:r w:rsidRPr="003A538F">
        <w:rPr>
          <w:rFonts w:asciiTheme="minorHAnsi" w:hAnsiTheme="minorHAnsi"/>
          <w:sz w:val="22"/>
        </w:rPr>
        <w:t xml:space="preserve">evice </w:t>
      </w:r>
      <w:r w:rsidR="00DE596A" w:rsidRPr="003A538F">
        <w:rPr>
          <w:rFonts w:asciiTheme="minorHAnsi" w:hAnsiTheme="minorHAnsi"/>
          <w:sz w:val="22"/>
        </w:rPr>
        <w:t xml:space="preserve">security and </w:t>
      </w:r>
      <w:r w:rsidR="001E5169" w:rsidRPr="003A538F">
        <w:rPr>
          <w:rFonts w:asciiTheme="minorHAnsi" w:hAnsiTheme="minorHAnsi"/>
          <w:sz w:val="22"/>
        </w:rPr>
        <w:t>p</w:t>
      </w:r>
      <w:r w:rsidRPr="003A538F">
        <w:rPr>
          <w:rFonts w:asciiTheme="minorHAnsi" w:hAnsiTheme="minorHAnsi"/>
          <w:sz w:val="22"/>
        </w:rPr>
        <w:t>rotection</w:t>
      </w:r>
      <w:r w:rsidR="00DE596A" w:rsidRPr="003A538F">
        <w:rPr>
          <w:rFonts w:asciiTheme="minorHAnsi" w:hAnsiTheme="minorHAnsi"/>
          <w:sz w:val="22"/>
        </w:rPr>
        <w:t>, device recovery</w:t>
      </w:r>
      <w:r w:rsidR="00DC3A18" w:rsidRPr="003A538F">
        <w:rPr>
          <w:rFonts w:asciiTheme="minorHAnsi" w:hAnsiTheme="minorHAnsi"/>
          <w:sz w:val="22"/>
        </w:rPr>
        <w:t>, health monitoring</w:t>
      </w:r>
      <w:r w:rsidR="00DE596A" w:rsidRPr="003A538F">
        <w:rPr>
          <w:rFonts w:asciiTheme="minorHAnsi" w:hAnsiTheme="minorHAnsi"/>
          <w:sz w:val="22"/>
        </w:rPr>
        <w:t xml:space="preserve"> </w:t>
      </w:r>
      <w:r w:rsidRPr="003A538F">
        <w:rPr>
          <w:rFonts w:asciiTheme="minorHAnsi" w:hAnsiTheme="minorHAnsi"/>
          <w:sz w:val="22"/>
        </w:rPr>
        <w:t xml:space="preserve">and </w:t>
      </w:r>
      <w:r w:rsidR="001E5169" w:rsidRPr="003A538F">
        <w:rPr>
          <w:rFonts w:asciiTheme="minorHAnsi" w:hAnsiTheme="minorHAnsi"/>
          <w:sz w:val="22"/>
        </w:rPr>
        <w:t>a</w:t>
      </w:r>
      <w:r w:rsidRPr="003A538F">
        <w:rPr>
          <w:rFonts w:asciiTheme="minorHAnsi" w:hAnsiTheme="minorHAnsi"/>
          <w:sz w:val="22"/>
        </w:rPr>
        <w:t xml:space="preserve">dvance </w:t>
      </w:r>
      <w:r w:rsidR="001E5169" w:rsidRPr="003A538F">
        <w:rPr>
          <w:rFonts w:asciiTheme="minorHAnsi" w:hAnsiTheme="minorHAnsi"/>
          <w:sz w:val="22"/>
        </w:rPr>
        <w:t>t</w:t>
      </w:r>
      <w:r w:rsidRPr="003A538F">
        <w:rPr>
          <w:rFonts w:asciiTheme="minorHAnsi" w:hAnsiTheme="minorHAnsi"/>
          <w:sz w:val="22"/>
        </w:rPr>
        <w:t xml:space="preserve">echnical </w:t>
      </w:r>
      <w:r w:rsidR="001E5169" w:rsidRPr="003A538F">
        <w:rPr>
          <w:rFonts w:asciiTheme="minorHAnsi" w:hAnsiTheme="minorHAnsi"/>
          <w:sz w:val="22"/>
        </w:rPr>
        <w:t>s</w:t>
      </w:r>
      <w:r w:rsidRPr="003A538F">
        <w:rPr>
          <w:rFonts w:asciiTheme="minorHAnsi" w:hAnsiTheme="minorHAnsi"/>
          <w:sz w:val="22"/>
        </w:rPr>
        <w:t xml:space="preserve">upport </w:t>
      </w:r>
      <w:r w:rsidR="00DE596A" w:rsidRPr="003A538F">
        <w:rPr>
          <w:rFonts w:asciiTheme="minorHAnsi" w:hAnsiTheme="minorHAnsi"/>
          <w:sz w:val="22"/>
        </w:rPr>
        <w:t xml:space="preserve">services </w:t>
      </w:r>
      <w:r w:rsidR="00B36849" w:rsidRPr="003A538F">
        <w:rPr>
          <w:rFonts w:asciiTheme="minorHAnsi" w:hAnsiTheme="minorHAnsi"/>
          <w:sz w:val="22"/>
        </w:rPr>
        <w:t>a</w:t>
      </w:r>
      <w:r w:rsidRPr="003A538F">
        <w:rPr>
          <w:rFonts w:asciiTheme="minorHAnsi" w:hAnsiTheme="minorHAnsi"/>
          <w:sz w:val="22"/>
        </w:rPr>
        <w:t>n</w:t>
      </w:r>
      <w:r w:rsidR="00B36849" w:rsidRPr="003A538F">
        <w:rPr>
          <w:rFonts w:asciiTheme="minorHAnsi" w:hAnsiTheme="minorHAnsi"/>
          <w:sz w:val="22"/>
        </w:rPr>
        <w:t xml:space="preserve">d deliver </w:t>
      </w:r>
      <w:r w:rsidRPr="003A538F">
        <w:rPr>
          <w:rFonts w:asciiTheme="minorHAnsi" w:hAnsiTheme="minorHAnsi"/>
          <w:sz w:val="22"/>
        </w:rPr>
        <w:t>a</w:t>
      </w:r>
      <w:r w:rsidR="00727C74">
        <w:rPr>
          <w:rFonts w:asciiTheme="minorHAnsi" w:hAnsiTheme="minorHAnsi"/>
          <w:sz w:val="22"/>
        </w:rPr>
        <w:t>n</w:t>
      </w:r>
      <w:r w:rsidRPr="003A538F">
        <w:rPr>
          <w:rFonts w:asciiTheme="minorHAnsi" w:hAnsiTheme="minorHAnsi"/>
          <w:sz w:val="22"/>
        </w:rPr>
        <w:t xml:space="preserve"> </w:t>
      </w:r>
      <w:r w:rsidR="00395CF7" w:rsidRPr="003A538F">
        <w:rPr>
          <w:rFonts w:asciiTheme="minorHAnsi" w:hAnsiTheme="minorHAnsi"/>
          <w:sz w:val="22"/>
        </w:rPr>
        <w:t>all-in-one</w:t>
      </w:r>
      <w:r w:rsidRPr="003A538F">
        <w:rPr>
          <w:rFonts w:asciiTheme="minorHAnsi" w:hAnsiTheme="minorHAnsi"/>
          <w:sz w:val="22"/>
        </w:rPr>
        <w:t xml:space="preserve"> </w:t>
      </w:r>
      <w:r w:rsidR="00395CF7" w:rsidRPr="003A538F">
        <w:rPr>
          <w:rFonts w:asciiTheme="minorHAnsi" w:hAnsiTheme="minorHAnsi"/>
          <w:sz w:val="22"/>
        </w:rPr>
        <w:t>m</w:t>
      </w:r>
      <w:r w:rsidRPr="003A538F">
        <w:rPr>
          <w:rFonts w:asciiTheme="minorHAnsi" w:hAnsiTheme="minorHAnsi"/>
          <w:sz w:val="22"/>
        </w:rPr>
        <w:t xml:space="preserve">obile </w:t>
      </w:r>
      <w:r w:rsidR="00395CF7" w:rsidRPr="003A538F">
        <w:rPr>
          <w:rFonts w:asciiTheme="minorHAnsi" w:hAnsiTheme="minorHAnsi"/>
          <w:sz w:val="22"/>
        </w:rPr>
        <w:t>s</w:t>
      </w:r>
      <w:r w:rsidRPr="003A538F">
        <w:rPr>
          <w:rFonts w:asciiTheme="minorHAnsi" w:hAnsiTheme="minorHAnsi"/>
          <w:sz w:val="22"/>
        </w:rPr>
        <w:t>olution offer.</w:t>
      </w:r>
      <w:r w:rsidR="00B33CC1" w:rsidRPr="003A538F">
        <w:rPr>
          <w:rFonts w:asciiTheme="minorHAnsi" w:hAnsiTheme="minorHAnsi"/>
          <w:sz w:val="22"/>
        </w:rPr>
        <w:t xml:space="preserve"> In addition,</w:t>
      </w:r>
      <w:r w:rsidR="000421E1" w:rsidRPr="003A538F">
        <w:rPr>
          <w:rFonts w:asciiTheme="minorHAnsi" w:hAnsiTheme="minorHAnsi"/>
          <w:sz w:val="22"/>
        </w:rPr>
        <w:t xml:space="preserve"> SyneMobile </w:t>
      </w:r>
      <w:r w:rsidR="00B33CC1" w:rsidRPr="003A538F">
        <w:rPr>
          <w:rFonts w:asciiTheme="minorHAnsi" w:hAnsiTheme="minorHAnsi"/>
          <w:sz w:val="22"/>
        </w:rPr>
        <w:t xml:space="preserve">will </w:t>
      </w:r>
      <w:r w:rsidR="000421E1" w:rsidRPr="003A538F">
        <w:rPr>
          <w:rFonts w:asciiTheme="minorHAnsi" w:hAnsiTheme="minorHAnsi"/>
          <w:sz w:val="22"/>
        </w:rPr>
        <w:t>enhance mobile experience and satisfaction and provide value-added services for the end users.</w:t>
      </w:r>
    </w:p>
    <w:p w:rsidR="00EF7E97" w:rsidRPr="003A538F" w:rsidRDefault="00EF7E97" w:rsidP="00F800EF">
      <w:pPr>
        <w:pStyle w:val="Heading3"/>
      </w:pPr>
      <w:bookmarkStart w:id="200" w:name="_Toc450152559"/>
      <w:r w:rsidRPr="003A538F">
        <w:t>Solution</w:t>
      </w:r>
      <w:bookmarkEnd w:id="200"/>
    </w:p>
    <w:p w:rsidR="00522F17" w:rsidRPr="003A538F" w:rsidRDefault="00C73DE8" w:rsidP="00EF7E97">
      <w:pPr>
        <w:spacing w:before="0" w:after="0" w:line="276" w:lineRule="auto"/>
        <w:ind w:left="648"/>
        <w:rPr>
          <w:rFonts w:asciiTheme="minorHAnsi" w:hAnsiTheme="minorHAnsi"/>
          <w:sz w:val="22"/>
        </w:rPr>
      </w:pPr>
      <w:r w:rsidRPr="003A538F">
        <w:rPr>
          <w:rFonts w:asciiTheme="minorHAnsi" w:hAnsiTheme="minorHAnsi"/>
          <w:sz w:val="22"/>
        </w:rPr>
        <w:t xml:space="preserve">SyneMobile </w:t>
      </w:r>
      <w:r w:rsidR="00E4678A" w:rsidRPr="003A538F">
        <w:rPr>
          <w:rFonts w:asciiTheme="minorHAnsi" w:hAnsiTheme="minorHAnsi"/>
          <w:sz w:val="22"/>
        </w:rPr>
        <w:t xml:space="preserve">comes as an all-in-one </w:t>
      </w:r>
      <w:r w:rsidR="00A75EE3" w:rsidRPr="003A538F">
        <w:rPr>
          <w:rFonts w:asciiTheme="minorHAnsi" w:hAnsiTheme="minorHAnsi"/>
          <w:sz w:val="22"/>
        </w:rPr>
        <w:t>package</w:t>
      </w:r>
      <w:r w:rsidR="00E4678A" w:rsidRPr="003A538F">
        <w:rPr>
          <w:rFonts w:asciiTheme="minorHAnsi" w:hAnsiTheme="minorHAnsi"/>
          <w:sz w:val="22"/>
        </w:rPr>
        <w:t xml:space="preserve"> </w:t>
      </w:r>
      <w:r w:rsidRPr="003A538F">
        <w:rPr>
          <w:rFonts w:asciiTheme="minorHAnsi" w:hAnsiTheme="minorHAnsi"/>
          <w:sz w:val="22"/>
        </w:rPr>
        <w:t xml:space="preserve">to </w:t>
      </w:r>
      <w:r w:rsidR="00A75EE3" w:rsidRPr="003A538F">
        <w:rPr>
          <w:rFonts w:asciiTheme="minorHAnsi" w:hAnsiTheme="minorHAnsi"/>
          <w:sz w:val="22"/>
        </w:rPr>
        <w:t>provide a cutting-edge mobile solution offering unique capabilities and</w:t>
      </w:r>
      <w:r w:rsidR="00E4678A" w:rsidRPr="003A538F">
        <w:rPr>
          <w:rFonts w:asciiTheme="minorHAnsi" w:hAnsiTheme="minorHAnsi"/>
          <w:sz w:val="22"/>
        </w:rPr>
        <w:t xml:space="preserve"> broad ranging functionalities to </w:t>
      </w:r>
      <w:r w:rsidR="00A75EE3" w:rsidRPr="003A538F">
        <w:rPr>
          <w:rFonts w:asciiTheme="minorHAnsi" w:hAnsiTheme="minorHAnsi"/>
          <w:sz w:val="22"/>
        </w:rPr>
        <w:t>its</w:t>
      </w:r>
      <w:r w:rsidR="00E4678A" w:rsidRPr="003A538F">
        <w:rPr>
          <w:rFonts w:asciiTheme="minorHAnsi" w:hAnsiTheme="minorHAnsi"/>
          <w:sz w:val="22"/>
        </w:rPr>
        <w:t xml:space="preserve"> end</w:t>
      </w:r>
      <w:r w:rsidRPr="003A538F">
        <w:rPr>
          <w:rFonts w:asciiTheme="minorHAnsi" w:hAnsiTheme="minorHAnsi"/>
          <w:sz w:val="22"/>
        </w:rPr>
        <w:t xml:space="preserve"> </w:t>
      </w:r>
      <w:r w:rsidR="00971599" w:rsidRPr="003A538F">
        <w:rPr>
          <w:rFonts w:asciiTheme="minorHAnsi" w:hAnsiTheme="minorHAnsi"/>
          <w:sz w:val="22"/>
        </w:rPr>
        <w:t>use</w:t>
      </w:r>
      <w:r w:rsidRPr="003A538F">
        <w:rPr>
          <w:rFonts w:asciiTheme="minorHAnsi" w:hAnsiTheme="minorHAnsi"/>
          <w:sz w:val="22"/>
        </w:rPr>
        <w:t>rs.</w:t>
      </w:r>
      <w:r w:rsidR="00E4678A" w:rsidRPr="003A538F">
        <w:rPr>
          <w:rFonts w:asciiTheme="minorHAnsi" w:hAnsiTheme="minorHAnsi"/>
          <w:sz w:val="22"/>
        </w:rPr>
        <w:t xml:space="preserve"> </w:t>
      </w:r>
      <w:r w:rsidR="002141C7" w:rsidRPr="003A538F">
        <w:rPr>
          <w:rFonts w:asciiTheme="minorHAnsi" w:hAnsiTheme="minorHAnsi"/>
          <w:sz w:val="22"/>
        </w:rPr>
        <w:t xml:space="preserve">It </w:t>
      </w:r>
      <w:r w:rsidR="00D9088A" w:rsidRPr="003A538F">
        <w:rPr>
          <w:rFonts w:asciiTheme="minorHAnsi" w:hAnsiTheme="minorHAnsi"/>
          <w:sz w:val="22"/>
        </w:rPr>
        <w:t xml:space="preserve">not only </w:t>
      </w:r>
      <w:r w:rsidR="002141C7" w:rsidRPr="003A538F">
        <w:rPr>
          <w:rFonts w:asciiTheme="minorHAnsi" w:hAnsiTheme="minorHAnsi"/>
          <w:sz w:val="22"/>
        </w:rPr>
        <w:t xml:space="preserve">helps in securing users' personal content on their devices but </w:t>
      </w:r>
      <w:r w:rsidR="00D9088A" w:rsidRPr="003A538F">
        <w:rPr>
          <w:rFonts w:asciiTheme="minorHAnsi" w:hAnsiTheme="minorHAnsi"/>
          <w:sz w:val="22"/>
        </w:rPr>
        <w:t>provide advanced troubleshooting options</w:t>
      </w:r>
      <w:r w:rsidR="00500EA6" w:rsidRPr="003A538F">
        <w:rPr>
          <w:rFonts w:asciiTheme="minorHAnsi" w:hAnsiTheme="minorHAnsi"/>
          <w:sz w:val="22"/>
        </w:rPr>
        <w:t xml:space="preserve"> too</w:t>
      </w:r>
      <w:r w:rsidR="00D9088A" w:rsidRPr="003A538F">
        <w:rPr>
          <w:rFonts w:asciiTheme="minorHAnsi" w:hAnsiTheme="minorHAnsi"/>
          <w:sz w:val="22"/>
        </w:rPr>
        <w:t>.</w:t>
      </w:r>
      <w:r w:rsidR="00951B10" w:rsidRPr="003A538F">
        <w:rPr>
          <w:rFonts w:asciiTheme="minorHAnsi" w:hAnsiTheme="minorHAnsi"/>
          <w:sz w:val="22"/>
        </w:rPr>
        <w:t xml:space="preserve"> </w:t>
      </w:r>
    </w:p>
    <w:p w:rsidR="00EF7E97" w:rsidRPr="003A538F" w:rsidRDefault="00EF7E97" w:rsidP="00F800EF">
      <w:pPr>
        <w:pStyle w:val="Heading3"/>
      </w:pPr>
      <w:bookmarkStart w:id="201" w:name="_Toc450152560"/>
      <w:r w:rsidRPr="003A538F">
        <w:t>Salient Features</w:t>
      </w:r>
      <w:bookmarkEnd w:id="201"/>
    </w:p>
    <w:p w:rsidR="00EF7E97" w:rsidRPr="003A538F" w:rsidRDefault="007820FE" w:rsidP="008E4292">
      <w:pPr>
        <w:pStyle w:val="ListParagraph"/>
        <w:numPr>
          <w:ilvl w:val="0"/>
          <w:numId w:val="6"/>
        </w:numPr>
        <w:spacing w:before="0" w:after="0" w:line="276" w:lineRule="auto"/>
        <w:ind w:left="1080"/>
        <w:contextualSpacing w:val="0"/>
        <w:rPr>
          <w:rFonts w:asciiTheme="minorHAnsi" w:hAnsiTheme="minorHAnsi"/>
          <w:sz w:val="22"/>
        </w:rPr>
      </w:pPr>
      <w:r w:rsidRPr="003A538F">
        <w:rPr>
          <w:rFonts w:asciiTheme="minorHAnsi" w:hAnsiTheme="minorHAnsi"/>
          <w:sz w:val="22"/>
        </w:rPr>
        <w:t>Cloud data backup</w:t>
      </w:r>
      <w:r w:rsidR="007376DC" w:rsidRPr="003A538F">
        <w:rPr>
          <w:rFonts w:asciiTheme="minorHAnsi" w:hAnsiTheme="minorHAnsi"/>
          <w:sz w:val="22"/>
        </w:rPr>
        <w:t xml:space="preserve"> - with a customizable cloud storage it’s easy to backup photos, videos and contacts</w:t>
      </w:r>
    </w:p>
    <w:p w:rsidR="007820FE" w:rsidRPr="003A538F" w:rsidRDefault="007820FE" w:rsidP="008E4292">
      <w:pPr>
        <w:pStyle w:val="ListParagraph"/>
        <w:numPr>
          <w:ilvl w:val="0"/>
          <w:numId w:val="6"/>
        </w:numPr>
        <w:spacing w:before="0" w:after="0" w:line="276" w:lineRule="auto"/>
        <w:ind w:left="1080"/>
        <w:contextualSpacing w:val="0"/>
        <w:rPr>
          <w:rFonts w:asciiTheme="minorHAnsi" w:hAnsiTheme="minorHAnsi"/>
          <w:sz w:val="22"/>
        </w:rPr>
      </w:pPr>
      <w:r w:rsidRPr="003A538F">
        <w:rPr>
          <w:rFonts w:asciiTheme="minorHAnsi" w:hAnsiTheme="minorHAnsi"/>
          <w:sz w:val="22"/>
        </w:rPr>
        <w:t>Device Protection and security</w:t>
      </w:r>
      <w:r w:rsidR="006A55D3" w:rsidRPr="003A538F">
        <w:rPr>
          <w:rFonts w:asciiTheme="minorHAnsi" w:hAnsiTheme="minorHAnsi"/>
          <w:sz w:val="22"/>
        </w:rPr>
        <w:t xml:space="preserve"> -</w:t>
      </w:r>
      <w:r w:rsidR="006A55D3" w:rsidRPr="003A538F">
        <w:t xml:space="preserve"> </w:t>
      </w:r>
      <w:r w:rsidR="006A55D3" w:rsidRPr="003A538F">
        <w:rPr>
          <w:rFonts w:asciiTheme="minorHAnsi" w:hAnsiTheme="minorHAnsi"/>
          <w:sz w:val="22"/>
        </w:rPr>
        <w:t>provides instant access to device protection levels</w:t>
      </w:r>
    </w:p>
    <w:p w:rsidR="007820FE" w:rsidRPr="003A538F" w:rsidRDefault="002A269E" w:rsidP="008E4292">
      <w:pPr>
        <w:pStyle w:val="ListParagraph"/>
        <w:numPr>
          <w:ilvl w:val="0"/>
          <w:numId w:val="6"/>
        </w:numPr>
        <w:spacing w:before="0" w:after="0" w:line="276" w:lineRule="auto"/>
        <w:ind w:left="1080"/>
        <w:contextualSpacing w:val="0"/>
        <w:rPr>
          <w:rFonts w:asciiTheme="minorHAnsi" w:hAnsiTheme="minorHAnsi"/>
          <w:sz w:val="22"/>
        </w:rPr>
      </w:pPr>
      <w:r w:rsidRPr="003A538F">
        <w:rPr>
          <w:rFonts w:asciiTheme="minorHAnsi" w:hAnsiTheme="minorHAnsi"/>
          <w:sz w:val="22"/>
        </w:rPr>
        <w:t>Device recovery and health monitoring</w:t>
      </w:r>
      <w:r w:rsidR="00A93A36" w:rsidRPr="003A538F">
        <w:rPr>
          <w:rFonts w:asciiTheme="minorHAnsi" w:hAnsiTheme="minorHAnsi"/>
          <w:sz w:val="22"/>
        </w:rPr>
        <w:t xml:space="preserve"> - </w:t>
      </w:r>
      <w:r w:rsidR="00BC6C3B" w:rsidRPr="003A538F">
        <w:rPr>
          <w:rFonts w:asciiTheme="minorHAnsi" w:hAnsiTheme="minorHAnsi"/>
          <w:sz w:val="22"/>
        </w:rPr>
        <w:t>provides access to key diagnostics such as device location and battery or storage levels</w:t>
      </w:r>
    </w:p>
    <w:p w:rsidR="002A269E" w:rsidRPr="003A538F" w:rsidRDefault="002A269E" w:rsidP="008E4292">
      <w:pPr>
        <w:pStyle w:val="ListParagraph"/>
        <w:numPr>
          <w:ilvl w:val="0"/>
          <w:numId w:val="6"/>
        </w:numPr>
        <w:spacing w:before="0" w:after="0" w:line="276" w:lineRule="auto"/>
        <w:ind w:left="1080"/>
        <w:contextualSpacing w:val="0"/>
        <w:rPr>
          <w:rFonts w:asciiTheme="minorHAnsi" w:hAnsiTheme="minorHAnsi"/>
          <w:sz w:val="22"/>
        </w:rPr>
      </w:pPr>
      <w:r w:rsidRPr="003A538F">
        <w:rPr>
          <w:rFonts w:asciiTheme="minorHAnsi" w:hAnsiTheme="minorHAnsi"/>
          <w:sz w:val="22"/>
        </w:rPr>
        <w:t xml:space="preserve">Advanced </w:t>
      </w:r>
      <w:r w:rsidR="001C4A9B" w:rsidRPr="003A538F">
        <w:rPr>
          <w:rFonts w:asciiTheme="minorHAnsi" w:hAnsiTheme="minorHAnsi"/>
          <w:sz w:val="22"/>
        </w:rPr>
        <w:t>technical support with live chat</w:t>
      </w:r>
      <w:r w:rsidR="00F260D7" w:rsidRPr="003A538F">
        <w:rPr>
          <w:rFonts w:asciiTheme="minorHAnsi" w:hAnsiTheme="minorHAnsi"/>
          <w:sz w:val="22"/>
        </w:rPr>
        <w:t xml:space="preserve"> - provides a one-click access to the expert tech agents who can help you handle your issues right from your app.</w:t>
      </w:r>
    </w:p>
    <w:p w:rsidR="001C4A9B" w:rsidRPr="003A538F" w:rsidRDefault="001C4A9B" w:rsidP="008E4292">
      <w:pPr>
        <w:pStyle w:val="ListParagraph"/>
        <w:numPr>
          <w:ilvl w:val="0"/>
          <w:numId w:val="6"/>
        </w:numPr>
        <w:spacing w:before="0" w:after="0" w:line="276" w:lineRule="auto"/>
        <w:ind w:left="1080"/>
        <w:contextualSpacing w:val="0"/>
        <w:rPr>
          <w:rFonts w:asciiTheme="minorHAnsi" w:hAnsiTheme="minorHAnsi"/>
          <w:sz w:val="22"/>
        </w:rPr>
      </w:pPr>
      <w:r w:rsidRPr="003A538F">
        <w:rPr>
          <w:rFonts w:asciiTheme="minorHAnsi" w:hAnsiTheme="minorHAnsi"/>
          <w:sz w:val="22"/>
        </w:rPr>
        <w:t>Telemetry and big data analysis</w:t>
      </w:r>
      <w:r w:rsidR="00A1092F" w:rsidRPr="003A538F">
        <w:rPr>
          <w:rFonts w:asciiTheme="minorHAnsi" w:hAnsiTheme="minorHAnsi"/>
          <w:sz w:val="22"/>
        </w:rPr>
        <w:t xml:space="preserve"> - </w:t>
      </w:r>
      <w:r w:rsidR="00B15FE4" w:rsidRPr="003A538F">
        <w:rPr>
          <w:rFonts w:asciiTheme="minorHAnsi" w:hAnsiTheme="minorHAnsi"/>
          <w:sz w:val="22"/>
        </w:rPr>
        <w:t>provides personalized tips to better manage your smart devices, data and more.</w:t>
      </w:r>
    </w:p>
    <w:p w:rsidR="001C4A9B" w:rsidRPr="003A538F" w:rsidRDefault="001C4A9B" w:rsidP="008E4292">
      <w:pPr>
        <w:pStyle w:val="ListParagraph"/>
        <w:numPr>
          <w:ilvl w:val="0"/>
          <w:numId w:val="6"/>
        </w:numPr>
        <w:spacing w:before="0" w:after="0" w:line="276" w:lineRule="auto"/>
        <w:ind w:left="1080"/>
        <w:contextualSpacing w:val="0"/>
        <w:rPr>
          <w:rFonts w:asciiTheme="minorHAnsi" w:hAnsiTheme="minorHAnsi"/>
          <w:sz w:val="22"/>
        </w:rPr>
      </w:pPr>
      <w:r w:rsidRPr="003A538F">
        <w:rPr>
          <w:rFonts w:asciiTheme="minorHAnsi" w:hAnsiTheme="minorHAnsi"/>
          <w:sz w:val="22"/>
        </w:rPr>
        <w:t>Know-It-All</w:t>
      </w:r>
      <w:r w:rsidR="004C52A2" w:rsidRPr="003A538F">
        <w:rPr>
          <w:rFonts w:asciiTheme="minorHAnsi" w:hAnsiTheme="minorHAnsi"/>
          <w:sz w:val="22"/>
        </w:rPr>
        <w:t xml:space="preserve"> -</w:t>
      </w:r>
      <w:r w:rsidRPr="003A538F">
        <w:rPr>
          <w:rFonts w:asciiTheme="minorHAnsi" w:hAnsiTheme="minorHAnsi"/>
          <w:sz w:val="22"/>
        </w:rPr>
        <w:t xml:space="preserve"> </w:t>
      </w:r>
      <w:r w:rsidR="004C52A2" w:rsidRPr="003A538F">
        <w:rPr>
          <w:rFonts w:asciiTheme="minorHAnsi" w:hAnsiTheme="minorHAnsi"/>
          <w:sz w:val="22"/>
        </w:rPr>
        <w:t>provides a</w:t>
      </w:r>
      <w:r w:rsidRPr="003A538F">
        <w:rPr>
          <w:rFonts w:asciiTheme="minorHAnsi" w:hAnsiTheme="minorHAnsi"/>
          <w:sz w:val="22"/>
        </w:rPr>
        <w:t xml:space="preserve"> knowledge based value-add feature</w:t>
      </w:r>
    </w:p>
    <w:p w:rsidR="00327509" w:rsidRPr="003A538F" w:rsidRDefault="00EF7E97" w:rsidP="00327509">
      <w:pPr>
        <w:pStyle w:val="Heading3"/>
      </w:pPr>
      <w:bookmarkStart w:id="202" w:name="_Toc450152561"/>
      <w:r w:rsidRPr="003A538F">
        <w:t>Conclusion</w:t>
      </w:r>
      <w:bookmarkStart w:id="203" w:name="_Toc450152562"/>
      <w:bookmarkEnd w:id="202"/>
    </w:p>
    <w:p w:rsidR="005175E1" w:rsidRPr="003A538F" w:rsidRDefault="00713898" w:rsidP="005175E1">
      <w:pPr>
        <w:spacing w:before="0" w:after="0" w:line="276" w:lineRule="auto"/>
        <w:ind w:left="648"/>
        <w:rPr>
          <w:rFonts w:asciiTheme="minorHAnsi" w:hAnsiTheme="minorHAnsi"/>
          <w:sz w:val="22"/>
        </w:rPr>
      </w:pPr>
      <w:r w:rsidRPr="003A538F">
        <w:rPr>
          <w:rFonts w:asciiTheme="minorHAnsi" w:hAnsiTheme="minorHAnsi"/>
          <w:sz w:val="22"/>
        </w:rPr>
        <w:t>With its</w:t>
      </w:r>
      <w:r w:rsidR="005175E1" w:rsidRPr="003A538F">
        <w:rPr>
          <w:rFonts w:asciiTheme="minorHAnsi" w:hAnsiTheme="minorHAnsi"/>
          <w:sz w:val="22"/>
        </w:rPr>
        <w:t xml:space="preserve"> robust analytics, rules engine</w:t>
      </w:r>
      <w:r w:rsidR="00727C74">
        <w:rPr>
          <w:rFonts w:asciiTheme="minorHAnsi" w:hAnsiTheme="minorHAnsi"/>
          <w:sz w:val="22"/>
        </w:rPr>
        <w:t>,</w:t>
      </w:r>
      <w:r w:rsidR="005175E1" w:rsidRPr="003A538F">
        <w:rPr>
          <w:rFonts w:asciiTheme="minorHAnsi" w:hAnsiTheme="minorHAnsi"/>
          <w:sz w:val="22"/>
        </w:rPr>
        <w:t xml:space="preserve"> and </w:t>
      </w:r>
      <w:r w:rsidR="00C64F34" w:rsidRPr="003A538F">
        <w:rPr>
          <w:rFonts w:asciiTheme="minorHAnsi" w:hAnsiTheme="minorHAnsi"/>
          <w:sz w:val="22"/>
        </w:rPr>
        <w:t>services</w:t>
      </w:r>
      <w:r w:rsidRPr="003A538F">
        <w:rPr>
          <w:rFonts w:asciiTheme="minorHAnsi" w:hAnsiTheme="minorHAnsi"/>
          <w:sz w:val="22"/>
        </w:rPr>
        <w:t>, SyneMobile</w:t>
      </w:r>
      <w:r w:rsidR="005175E1" w:rsidRPr="003A538F">
        <w:rPr>
          <w:rFonts w:asciiTheme="minorHAnsi" w:hAnsiTheme="minorHAnsi"/>
          <w:sz w:val="22"/>
        </w:rPr>
        <w:t xml:space="preserve"> will differentiate </w:t>
      </w:r>
      <w:r w:rsidR="00CC43C8" w:rsidRPr="003A538F">
        <w:rPr>
          <w:rFonts w:asciiTheme="minorHAnsi" w:hAnsiTheme="minorHAnsi"/>
          <w:sz w:val="22"/>
        </w:rPr>
        <w:t>from othe</w:t>
      </w:r>
      <w:r w:rsidR="005175E1" w:rsidRPr="003A538F">
        <w:rPr>
          <w:rFonts w:asciiTheme="minorHAnsi" w:hAnsiTheme="minorHAnsi"/>
          <w:sz w:val="22"/>
        </w:rPr>
        <w:t xml:space="preserve">r competitors and </w:t>
      </w:r>
      <w:r w:rsidRPr="003A538F">
        <w:rPr>
          <w:rFonts w:asciiTheme="minorHAnsi" w:hAnsiTheme="minorHAnsi"/>
          <w:sz w:val="22"/>
        </w:rPr>
        <w:t xml:space="preserve">enable any enterprise to be </w:t>
      </w:r>
      <w:r w:rsidR="005175E1" w:rsidRPr="003A538F">
        <w:rPr>
          <w:rFonts w:asciiTheme="minorHAnsi" w:hAnsiTheme="minorHAnsi"/>
          <w:sz w:val="22"/>
        </w:rPr>
        <w:t>establish</w:t>
      </w:r>
      <w:r w:rsidRPr="003A538F">
        <w:rPr>
          <w:rFonts w:asciiTheme="minorHAnsi" w:hAnsiTheme="minorHAnsi"/>
          <w:sz w:val="22"/>
        </w:rPr>
        <w:t xml:space="preserve">ed </w:t>
      </w:r>
      <w:r w:rsidR="00305E7F" w:rsidRPr="003A538F">
        <w:rPr>
          <w:rFonts w:asciiTheme="minorHAnsi" w:hAnsiTheme="minorHAnsi"/>
          <w:sz w:val="22"/>
        </w:rPr>
        <w:t>as a repu</w:t>
      </w:r>
      <w:r w:rsidR="00CC43C8" w:rsidRPr="003A538F">
        <w:rPr>
          <w:rFonts w:asciiTheme="minorHAnsi" w:hAnsiTheme="minorHAnsi"/>
          <w:sz w:val="22"/>
        </w:rPr>
        <w:t xml:space="preserve">ted partner </w:t>
      </w:r>
      <w:r w:rsidR="004A20D9" w:rsidRPr="003A538F">
        <w:rPr>
          <w:rFonts w:asciiTheme="minorHAnsi" w:hAnsiTheme="minorHAnsi"/>
          <w:sz w:val="22"/>
        </w:rPr>
        <w:t>for</w:t>
      </w:r>
      <w:r w:rsidR="00CC43C8" w:rsidRPr="003A538F">
        <w:rPr>
          <w:rFonts w:asciiTheme="minorHAnsi" w:hAnsiTheme="minorHAnsi"/>
          <w:sz w:val="22"/>
        </w:rPr>
        <w:t xml:space="preserve"> their custome</w:t>
      </w:r>
      <w:r w:rsidR="005175E1" w:rsidRPr="003A538F">
        <w:rPr>
          <w:rFonts w:asciiTheme="minorHAnsi" w:hAnsiTheme="minorHAnsi"/>
          <w:sz w:val="22"/>
        </w:rPr>
        <w:t>rs.</w:t>
      </w:r>
      <w:r w:rsidR="00481B86" w:rsidRPr="003A538F">
        <w:rPr>
          <w:rFonts w:asciiTheme="minorHAnsi" w:hAnsiTheme="minorHAnsi"/>
          <w:sz w:val="22"/>
        </w:rPr>
        <w:t xml:space="preserve"> </w:t>
      </w:r>
      <w:r w:rsidR="005175E1" w:rsidRPr="003A538F">
        <w:rPr>
          <w:rFonts w:asciiTheme="minorHAnsi" w:hAnsiTheme="minorHAnsi"/>
          <w:sz w:val="22"/>
        </w:rPr>
        <w:t>The combination of</w:t>
      </w:r>
      <w:r w:rsidR="00C64F34" w:rsidRPr="003A538F">
        <w:rPr>
          <w:rFonts w:asciiTheme="minorHAnsi" w:hAnsiTheme="minorHAnsi"/>
          <w:sz w:val="22"/>
        </w:rPr>
        <w:t xml:space="preserve"> all </w:t>
      </w:r>
      <w:r w:rsidR="00305E7F" w:rsidRPr="003A538F">
        <w:rPr>
          <w:rFonts w:asciiTheme="minorHAnsi" w:hAnsiTheme="minorHAnsi"/>
          <w:sz w:val="22"/>
        </w:rPr>
        <w:t>the</w:t>
      </w:r>
      <w:r w:rsidR="006C62E9" w:rsidRPr="003A538F">
        <w:rPr>
          <w:rFonts w:asciiTheme="minorHAnsi" w:hAnsiTheme="minorHAnsi"/>
          <w:sz w:val="22"/>
        </w:rPr>
        <w:t xml:space="preserve"> </w:t>
      </w:r>
      <w:r w:rsidR="00500568" w:rsidRPr="003A538F">
        <w:rPr>
          <w:rFonts w:asciiTheme="minorHAnsi" w:hAnsiTheme="minorHAnsi"/>
          <w:sz w:val="22"/>
        </w:rPr>
        <w:t>functionalities</w:t>
      </w:r>
      <w:r w:rsidR="006C62E9" w:rsidRPr="003A538F">
        <w:rPr>
          <w:rFonts w:asciiTheme="minorHAnsi" w:hAnsiTheme="minorHAnsi"/>
          <w:sz w:val="22"/>
        </w:rPr>
        <w:t xml:space="preserve"> and services </w:t>
      </w:r>
      <w:r w:rsidR="005175E1" w:rsidRPr="003A538F">
        <w:rPr>
          <w:rFonts w:asciiTheme="minorHAnsi" w:hAnsiTheme="minorHAnsi"/>
          <w:sz w:val="22"/>
        </w:rPr>
        <w:t>will equal a</w:t>
      </w:r>
      <w:r w:rsidR="00305E7F" w:rsidRPr="003A538F">
        <w:rPr>
          <w:rFonts w:asciiTheme="minorHAnsi" w:hAnsiTheme="minorHAnsi"/>
          <w:sz w:val="22"/>
        </w:rPr>
        <w:t>n</w:t>
      </w:r>
      <w:r w:rsidR="005175E1" w:rsidRPr="003A538F">
        <w:rPr>
          <w:rFonts w:asciiTheme="minorHAnsi" w:hAnsiTheme="minorHAnsi"/>
          <w:sz w:val="22"/>
        </w:rPr>
        <w:t xml:space="preserve"> </w:t>
      </w:r>
      <w:r w:rsidR="00AA5F18" w:rsidRPr="003A538F">
        <w:rPr>
          <w:rFonts w:asciiTheme="minorHAnsi" w:hAnsiTheme="minorHAnsi"/>
          <w:sz w:val="22"/>
        </w:rPr>
        <w:t>excellent</w:t>
      </w:r>
      <w:r w:rsidR="005175E1" w:rsidRPr="003A538F">
        <w:rPr>
          <w:rFonts w:asciiTheme="minorHAnsi" w:hAnsiTheme="minorHAnsi"/>
          <w:sz w:val="22"/>
        </w:rPr>
        <w:t xml:space="preserve"> </w:t>
      </w:r>
      <w:r w:rsidR="00305E7F" w:rsidRPr="003A538F">
        <w:rPr>
          <w:rFonts w:asciiTheme="minorHAnsi" w:hAnsiTheme="minorHAnsi"/>
          <w:sz w:val="22"/>
        </w:rPr>
        <w:t xml:space="preserve">product </w:t>
      </w:r>
      <w:r w:rsidR="005175E1" w:rsidRPr="003A538F">
        <w:rPr>
          <w:rFonts w:asciiTheme="minorHAnsi" w:hAnsiTheme="minorHAnsi"/>
          <w:sz w:val="22"/>
        </w:rPr>
        <w:t xml:space="preserve">that </w:t>
      </w:r>
      <w:r w:rsidR="00062AB3" w:rsidRPr="003A538F">
        <w:rPr>
          <w:rFonts w:asciiTheme="minorHAnsi" w:hAnsiTheme="minorHAnsi"/>
          <w:sz w:val="22"/>
        </w:rPr>
        <w:t>is inimitable</w:t>
      </w:r>
      <w:r w:rsidR="006C62E9" w:rsidRPr="003A538F">
        <w:rPr>
          <w:rFonts w:asciiTheme="minorHAnsi" w:hAnsiTheme="minorHAnsi"/>
          <w:sz w:val="22"/>
        </w:rPr>
        <w:t xml:space="preserve"> and uses latest technology to provide value to its users.</w:t>
      </w:r>
    </w:p>
    <w:p w:rsidR="00EF7E97" w:rsidRPr="003A538F" w:rsidRDefault="00EF7E97" w:rsidP="00EF7E97">
      <w:pPr>
        <w:pStyle w:val="Heading1"/>
      </w:pPr>
      <w:r w:rsidRPr="003A538F">
        <w:t>About Synechron</w:t>
      </w:r>
      <w:bookmarkEnd w:id="203"/>
      <w:r w:rsidRPr="003A538F">
        <w:t xml:space="preserve"> </w:t>
      </w:r>
    </w:p>
    <w:p w:rsidR="00EF7E97" w:rsidRPr="003A538F" w:rsidRDefault="00EF7E97" w:rsidP="00497BF5">
      <w:pPr>
        <w:spacing w:before="0" w:after="0" w:line="276" w:lineRule="auto"/>
        <w:ind w:left="360"/>
        <w:rPr>
          <w:rFonts w:asciiTheme="minorHAnsi" w:hAnsiTheme="minorHAnsi"/>
          <w:sz w:val="22"/>
        </w:rPr>
      </w:pPr>
      <w:r w:rsidRPr="003A538F">
        <w:rPr>
          <w:rFonts w:asciiTheme="minorHAnsi" w:hAnsiTheme="minorHAnsi"/>
          <w:sz w:val="22"/>
        </w:rPr>
        <w:t xml:space="preserve">Synechron, Inc. is a wholly owned subsidiary of Synechron Holdings, Ins., a British Virgin Islands International Business Company. Synechron, Inc. US was founded in 2005 and is headquartered in </w:t>
      </w:r>
      <w:r w:rsidR="00727C74">
        <w:rPr>
          <w:rFonts w:asciiTheme="minorHAnsi" w:hAnsiTheme="minorHAnsi"/>
          <w:sz w:val="22"/>
        </w:rPr>
        <w:t>Sunrise, FL</w:t>
      </w:r>
      <w:r w:rsidRPr="003A538F">
        <w:rPr>
          <w:rFonts w:asciiTheme="minorHAnsi" w:hAnsiTheme="minorHAnsi"/>
          <w:sz w:val="22"/>
        </w:rPr>
        <w:t xml:space="preserve">. Synechron is one of the fastest growing IT companies, specializes in Insurance, Capital Markets, Mortgage Banking, Energy and Commodities and Digital Media &amp; Technology space. The company offers </w:t>
      </w:r>
      <w:r w:rsidR="007260D7" w:rsidRPr="003A538F">
        <w:rPr>
          <w:rFonts w:asciiTheme="minorHAnsi" w:hAnsiTheme="minorHAnsi"/>
          <w:sz w:val="22"/>
        </w:rPr>
        <w:t xml:space="preserve">Information Technology Strategy </w:t>
      </w:r>
      <w:r w:rsidR="00770505" w:rsidRPr="003A538F">
        <w:rPr>
          <w:rFonts w:asciiTheme="minorHAnsi" w:hAnsiTheme="minorHAnsi"/>
          <w:sz w:val="22"/>
        </w:rPr>
        <w:t>&amp;</w:t>
      </w:r>
      <w:r w:rsidRPr="003A538F">
        <w:rPr>
          <w:rFonts w:asciiTheme="minorHAnsi" w:hAnsiTheme="minorHAnsi"/>
          <w:sz w:val="22"/>
        </w:rPr>
        <w:t xml:space="preserve"> </w:t>
      </w:r>
      <w:r w:rsidR="007260D7" w:rsidRPr="003A538F">
        <w:rPr>
          <w:rFonts w:asciiTheme="minorHAnsi" w:hAnsiTheme="minorHAnsi"/>
          <w:sz w:val="22"/>
        </w:rPr>
        <w:t>Architecture</w:t>
      </w:r>
      <w:r w:rsidRPr="003A538F">
        <w:rPr>
          <w:rFonts w:asciiTheme="minorHAnsi" w:hAnsiTheme="minorHAnsi"/>
          <w:sz w:val="22"/>
        </w:rPr>
        <w:t xml:space="preserve">, </w:t>
      </w:r>
      <w:r w:rsidR="007260D7" w:rsidRPr="003A538F">
        <w:rPr>
          <w:rFonts w:asciiTheme="minorHAnsi" w:hAnsiTheme="minorHAnsi"/>
          <w:sz w:val="22"/>
        </w:rPr>
        <w:t xml:space="preserve">Application Development </w:t>
      </w:r>
      <w:r w:rsidR="00770505" w:rsidRPr="003A538F">
        <w:rPr>
          <w:rFonts w:asciiTheme="minorHAnsi" w:hAnsiTheme="minorHAnsi"/>
          <w:sz w:val="22"/>
        </w:rPr>
        <w:t>&amp;</w:t>
      </w:r>
      <w:r w:rsidRPr="003A538F">
        <w:rPr>
          <w:rFonts w:asciiTheme="minorHAnsi" w:hAnsiTheme="minorHAnsi"/>
          <w:sz w:val="22"/>
        </w:rPr>
        <w:t xml:space="preserve"> </w:t>
      </w:r>
      <w:r w:rsidR="007260D7" w:rsidRPr="003A538F">
        <w:rPr>
          <w:rFonts w:asciiTheme="minorHAnsi" w:hAnsiTheme="minorHAnsi"/>
          <w:sz w:val="22"/>
        </w:rPr>
        <w:t>Maintenance</w:t>
      </w:r>
      <w:r w:rsidRPr="003A538F">
        <w:rPr>
          <w:rFonts w:asciiTheme="minorHAnsi" w:hAnsiTheme="minorHAnsi"/>
          <w:sz w:val="22"/>
        </w:rPr>
        <w:t xml:space="preserve">, </w:t>
      </w:r>
      <w:r w:rsidR="007260D7" w:rsidRPr="003A538F">
        <w:rPr>
          <w:rFonts w:asciiTheme="minorHAnsi" w:hAnsiTheme="minorHAnsi"/>
          <w:sz w:val="22"/>
        </w:rPr>
        <w:t>Mobile Application Development</w:t>
      </w:r>
      <w:r w:rsidRPr="003A538F">
        <w:rPr>
          <w:rFonts w:asciiTheme="minorHAnsi" w:hAnsiTheme="minorHAnsi"/>
          <w:sz w:val="22"/>
        </w:rPr>
        <w:t xml:space="preserve">, </w:t>
      </w:r>
      <w:r w:rsidR="007260D7" w:rsidRPr="003A538F">
        <w:rPr>
          <w:rFonts w:asciiTheme="minorHAnsi" w:hAnsiTheme="minorHAnsi"/>
          <w:sz w:val="22"/>
        </w:rPr>
        <w:t xml:space="preserve">Business Intelligence </w:t>
      </w:r>
      <w:r w:rsidR="00770505" w:rsidRPr="003A538F">
        <w:rPr>
          <w:rFonts w:asciiTheme="minorHAnsi" w:hAnsiTheme="minorHAnsi"/>
          <w:sz w:val="22"/>
        </w:rPr>
        <w:t>&amp;</w:t>
      </w:r>
      <w:r w:rsidRPr="003A538F">
        <w:rPr>
          <w:rFonts w:asciiTheme="minorHAnsi" w:hAnsiTheme="minorHAnsi"/>
          <w:sz w:val="22"/>
        </w:rPr>
        <w:t xml:space="preserve"> </w:t>
      </w:r>
      <w:r w:rsidR="007260D7" w:rsidRPr="003A538F">
        <w:rPr>
          <w:rFonts w:asciiTheme="minorHAnsi" w:hAnsiTheme="minorHAnsi"/>
          <w:sz w:val="22"/>
        </w:rPr>
        <w:t>Data Warehousing</w:t>
      </w:r>
      <w:r w:rsidRPr="003A538F">
        <w:rPr>
          <w:rFonts w:asciiTheme="minorHAnsi" w:hAnsiTheme="minorHAnsi"/>
          <w:sz w:val="22"/>
        </w:rPr>
        <w:t xml:space="preserve">, </w:t>
      </w:r>
      <w:r w:rsidR="007260D7" w:rsidRPr="003A538F">
        <w:rPr>
          <w:rFonts w:asciiTheme="minorHAnsi" w:hAnsiTheme="minorHAnsi"/>
          <w:sz w:val="22"/>
        </w:rPr>
        <w:t>Cloud Computing</w:t>
      </w:r>
      <w:r w:rsidRPr="003A538F">
        <w:rPr>
          <w:rFonts w:asciiTheme="minorHAnsi" w:hAnsiTheme="minorHAnsi"/>
          <w:sz w:val="22"/>
        </w:rPr>
        <w:t xml:space="preserve">, QA </w:t>
      </w:r>
      <w:r w:rsidR="007260D7" w:rsidRPr="003A538F">
        <w:rPr>
          <w:rFonts w:asciiTheme="minorHAnsi" w:hAnsiTheme="minorHAnsi"/>
          <w:sz w:val="22"/>
        </w:rPr>
        <w:t>Service Offerings</w:t>
      </w:r>
      <w:r w:rsidRPr="003A538F">
        <w:rPr>
          <w:rFonts w:asciiTheme="minorHAnsi" w:hAnsiTheme="minorHAnsi"/>
          <w:sz w:val="22"/>
        </w:rPr>
        <w:t xml:space="preserve">, </w:t>
      </w:r>
      <w:r w:rsidR="007260D7" w:rsidRPr="003A538F">
        <w:rPr>
          <w:rFonts w:asciiTheme="minorHAnsi" w:hAnsiTheme="minorHAnsi"/>
          <w:sz w:val="22"/>
        </w:rPr>
        <w:t xml:space="preserve">Business Process Management </w:t>
      </w:r>
      <w:r w:rsidRPr="003A538F">
        <w:rPr>
          <w:rFonts w:asciiTheme="minorHAnsi" w:hAnsiTheme="minorHAnsi"/>
          <w:sz w:val="22"/>
        </w:rPr>
        <w:t xml:space="preserve">(BPM), </w:t>
      </w:r>
      <w:r w:rsidR="007260D7" w:rsidRPr="003A538F">
        <w:rPr>
          <w:rFonts w:asciiTheme="minorHAnsi" w:hAnsiTheme="minorHAnsi"/>
          <w:sz w:val="22"/>
        </w:rPr>
        <w:t>Remote Infrastructure Management</w:t>
      </w:r>
      <w:r w:rsidRPr="003A538F">
        <w:rPr>
          <w:rFonts w:asciiTheme="minorHAnsi" w:hAnsiTheme="minorHAnsi"/>
          <w:sz w:val="22"/>
        </w:rPr>
        <w:t xml:space="preserve">, and </w:t>
      </w:r>
      <w:r w:rsidR="007260D7" w:rsidRPr="003A538F">
        <w:rPr>
          <w:rFonts w:asciiTheme="minorHAnsi" w:hAnsiTheme="minorHAnsi"/>
          <w:sz w:val="22"/>
        </w:rPr>
        <w:t xml:space="preserve">Business Process Outsourcing </w:t>
      </w:r>
      <w:r w:rsidRPr="003A538F">
        <w:rPr>
          <w:rFonts w:asciiTheme="minorHAnsi" w:hAnsiTheme="minorHAnsi"/>
          <w:sz w:val="22"/>
        </w:rPr>
        <w:t xml:space="preserve">Services. It has significant presence in the US, </w:t>
      </w:r>
      <w:r w:rsidRPr="003A538F">
        <w:rPr>
          <w:rFonts w:asciiTheme="minorHAnsi" w:hAnsiTheme="minorHAnsi"/>
          <w:sz w:val="22"/>
        </w:rPr>
        <w:lastRenderedPageBreak/>
        <w:t xml:space="preserve">Canada, </w:t>
      </w:r>
      <w:r w:rsidR="005D36B3">
        <w:rPr>
          <w:rFonts w:asciiTheme="minorHAnsi" w:hAnsiTheme="minorHAnsi"/>
          <w:sz w:val="22"/>
        </w:rPr>
        <w:t xml:space="preserve">the </w:t>
      </w:r>
      <w:bookmarkStart w:id="204" w:name="_GoBack"/>
      <w:bookmarkEnd w:id="204"/>
      <w:r w:rsidRPr="003A538F">
        <w:rPr>
          <w:rFonts w:asciiTheme="minorHAnsi" w:hAnsiTheme="minorHAnsi"/>
          <w:sz w:val="22"/>
        </w:rPr>
        <w:t>UK, the Netherlands, Ireland, UAE, Singapor</w:t>
      </w:r>
      <w:r w:rsidR="007260D7" w:rsidRPr="003A538F">
        <w:rPr>
          <w:rFonts w:asciiTheme="minorHAnsi" w:hAnsiTheme="minorHAnsi"/>
          <w:sz w:val="22"/>
        </w:rPr>
        <w:t>e, Hong Kong, Japan, and state-of-</w:t>
      </w:r>
      <w:r w:rsidRPr="003A538F">
        <w:rPr>
          <w:rFonts w:asciiTheme="minorHAnsi" w:hAnsiTheme="minorHAnsi"/>
          <w:sz w:val="22"/>
        </w:rPr>
        <w:t>the</w:t>
      </w:r>
      <w:r w:rsidR="007260D7" w:rsidRPr="003A538F">
        <w:rPr>
          <w:rFonts w:asciiTheme="minorHAnsi" w:hAnsiTheme="minorHAnsi"/>
          <w:sz w:val="22"/>
        </w:rPr>
        <w:t>-</w:t>
      </w:r>
      <w:r w:rsidRPr="003A538F">
        <w:rPr>
          <w:rFonts w:asciiTheme="minorHAnsi" w:hAnsiTheme="minorHAnsi"/>
          <w:sz w:val="22"/>
        </w:rPr>
        <w:t xml:space="preserve">art Development Centers based in </w:t>
      </w:r>
      <w:proofErr w:type="spellStart"/>
      <w:r w:rsidRPr="003A538F">
        <w:rPr>
          <w:rFonts w:asciiTheme="minorHAnsi" w:hAnsiTheme="minorHAnsi"/>
          <w:sz w:val="22"/>
        </w:rPr>
        <w:t>Pune</w:t>
      </w:r>
      <w:proofErr w:type="spellEnd"/>
      <w:r w:rsidRPr="003A538F">
        <w:rPr>
          <w:rFonts w:asciiTheme="minorHAnsi" w:hAnsiTheme="minorHAnsi"/>
          <w:sz w:val="22"/>
        </w:rPr>
        <w:t>, India. Synechron currently employs approximately 5000+</w:t>
      </w:r>
      <w:r w:rsidR="00EB4014" w:rsidRPr="003A538F">
        <w:rPr>
          <w:rFonts w:asciiTheme="minorHAnsi" w:hAnsiTheme="minorHAnsi"/>
          <w:sz w:val="22"/>
        </w:rPr>
        <w:t xml:space="preserve"> </w:t>
      </w:r>
      <w:r w:rsidRPr="003A538F">
        <w:rPr>
          <w:rFonts w:asciiTheme="minorHAnsi" w:hAnsiTheme="minorHAnsi"/>
          <w:sz w:val="22"/>
        </w:rPr>
        <w:t xml:space="preserve">professionals globally. </w:t>
      </w:r>
    </w:p>
    <w:p w:rsidR="00EF7E97" w:rsidRPr="003A538F" w:rsidRDefault="00EF7E97" w:rsidP="00EF7E97">
      <w:pPr>
        <w:pStyle w:val="Heading1"/>
      </w:pPr>
      <w:bookmarkStart w:id="205" w:name="_Toc450152563"/>
      <w:r w:rsidRPr="003A538F">
        <w:t xml:space="preserve">About the </w:t>
      </w:r>
      <w:r w:rsidR="00545C21" w:rsidRPr="003A538F">
        <w:t>Author</w:t>
      </w:r>
      <w:bookmarkEnd w:id="205"/>
    </w:p>
    <w:p w:rsidR="00EF7E97" w:rsidRPr="003A538F" w:rsidRDefault="00135057" w:rsidP="00497BF5">
      <w:pPr>
        <w:spacing w:before="0" w:after="0" w:line="276" w:lineRule="auto"/>
        <w:ind w:left="360"/>
        <w:rPr>
          <w:rFonts w:asciiTheme="minorHAnsi" w:hAnsiTheme="minorHAnsi"/>
          <w:sz w:val="22"/>
        </w:rPr>
      </w:pPr>
      <w:r w:rsidRPr="003A538F">
        <w:rPr>
          <w:rFonts w:asciiTheme="minorHAnsi" w:hAnsiTheme="minorHAnsi"/>
          <w:sz w:val="22"/>
        </w:rPr>
        <w:t xml:space="preserve">Mr. Vishal </w:t>
      </w:r>
      <w:r w:rsidR="00833AA9" w:rsidRPr="003A538F">
        <w:rPr>
          <w:rFonts w:asciiTheme="minorHAnsi" w:hAnsiTheme="minorHAnsi"/>
          <w:sz w:val="22"/>
        </w:rPr>
        <w:t>Bhardwaj,</w:t>
      </w:r>
      <w:r w:rsidR="00EF7E97" w:rsidRPr="003A538F">
        <w:rPr>
          <w:rFonts w:asciiTheme="minorHAnsi" w:hAnsiTheme="minorHAnsi"/>
          <w:sz w:val="22"/>
        </w:rPr>
        <w:t xml:space="preserve"> (</w:t>
      </w:r>
      <w:hyperlink r:id="rId22" w:history="1">
        <w:r w:rsidRPr="003A538F">
          <w:rPr>
            <w:rStyle w:val="Hyperlink"/>
            <w:rFonts w:asciiTheme="minorHAnsi" w:hAnsiTheme="minorHAnsi"/>
            <w:sz w:val="22"/>
          </w:rPr>
          <w:t>vishal.bhardwaj@synechron.com</w:t>
        </w:r>
      </w:hyperlink>
      <w:r w:rsidR="00EF7E97" w:rsidRPr="003A538F">
        <w:rPr>
          <w:rFonts w:asciiTheme="minorHAnsi" w:hAnsiTheme="minorHAnsi"/>
          <w:sz w:val="22"/>
        </w:rPr>
        <w:t xml:space="preserve">) is </w:t>
      </w:r>
      <w:r w:rsidR="009240E5" w:rsidRPr="003A538F">
        <w:rPr>
          <w:rFonts w:asciiTheme="minorHAnsi" w:hAnsiTheme="minorHAnsi"/>
          <w:sz w:val="22"/>
        </w:rPr>
        <w:t>Assistant Manager</w:t>
      </w:r>
      <w:r w:rsidR="00F443D6" w:rsidRPr="003A538F">
        <w:rPr>
          <w:rFonts w:asciiTheme="minorHAnsi" w:hAnsiTheme="minorHAnsi"/>
          <w:sz w:val="22"/>
        </w:rPr>
        <w:t xml:space="preserve"> </w:t>
      </w:r>
      <w:r w:rsidR="00EF7E97" w:rsidRPr="003A538F">
        <w:rPr>
          <w:rFonts w:asciiTheme="minorHAnsi" w:hAnsiTheme="minorHAnsi"/>
          <w:sz w:val="22"/>
        </w:rPr>
        <w:t xml:space="preserve">– </w:t>
      </w:r>
      <w:r w:rsidR="00545C21">
        <w:rPr>
          <w:rFonts w:asciiTheme="minorHAnsi" w:hAnsiTheme="minorHAnsi"/>
          <w:sz w:val="22"/>
        </w:rPr>
        <w:t xml:space="preserve">Software, </w:t>
      </w:r>
      <w:r w:rsidR="00700227" w:rsidRPr="003A538F">
        <w:rPr>
          <w:rFonts w:asciiTheme="minorHAnsi" w:hAnsiTheme="minorHAnsi"/>
          <w:sz w:val="22"/>
        </w:rPr>
        <w:t>Mobility and Android</w:t>
      </w:r>
      <w:r w:rsidR="000C5B2A" w:rsidRPr="003A538F">
        <w:rPr>
          <w:rFonts w:asciiTheme="minorHAnsi" w:hAnsiTheme="minorHAnsi"/>
          <w:sz w:val="22"/>
        </w:rPr>
        <w:t xml:space="preserve"> application development</w:t>
      </w:r>
      <w:r w:rsidR="00F443D6" w:rsidRPr="003A538F">
        <w:rPr>
          <w:rFonts w:asciiTheme="minorHAnsi" w:hAnsiTheme="minorHAnsi"/>
          <w:sz w:val="22"/>
        </w:rPr>
        <w:t xml:space="preserve"> </w:t>
      </w:r>
      <w:r w:rsidR="00EF7E97" w:rsidRPr="003A538F">
        <w:rPr>
          <w:rFonts w:asciiTheme="minorHAnsi" w:hAnsiTheme="minorHAnsi"/>
          <w:sz w:val="22"/>
        </w:rPr>
        <w:t xml:space="preserve">expert with deep technical and architectural knowledge in </w:t>
      </w:r>
      <w:r w:rsidR="00DB3BF5" w:rsidRPr="003A538F">
        <w:rPr>
          <w:rFonts w:asciiTheme="minorHAnsi" w:hAnsiTheme="minorHAnsi"/>
          <w:sz w:val="22"/>
        </w:rPr>
        <w:t>S</w:t>
      </w:r>
      <w:r w:rsidR="002B44FA" w:rsidRPr="003A538F">
        <w:rPr>
          <w:rFonts w:asciiTheme="minorHAnsi" w:hAnsiTheme="minorHAnsi"/>
          <w:sz w:val="22"/>
        </w:rPr>
        <w:t>yneMobile</w:t>
      </w:r>
      <w:r w:rsidR="002D565D" w:rsidRPr="003A538F">
        <w:rPr>
          <w:rFonts w:asciiTheme="minorHAnsi" w:hAnsiTheme="minorHAnsi"/>
          <w:sz w:val="22"/>
        </w:rPr>
        <w:t xml:space="preserve"> </w:t>
      </w:r>
      <w:r w:rsidR="00EF7E97" w:rsidRPr="003A538F">
        <w:rPr>
          <w:rFonts w:asciiTheme="minorHAnsi" w:hAnsiTheme="minorHAnsi"/>
          <w:sz w:val="22"/>
        </w:rPr>
        <w:t>development</w:t>
      </w:r>
      <w:r w:rsidR="00545C21">
        <w:rPr>
          <w:rFonts w:asciiTheme="minorHAnsi" w:hAnsiTheme="minorHAnsi"/>
          <w:sz w:val="22"/>
        </w:rPr>
        <w:t xml:space="preserve"> including expertise on design </w:t>
      </w:r>
      <w:r w:rsidR="00EF7E97" w:rsidRPr="003A538F">
        <w:rPr>
          <w:rFonts w:asciiTheme="minorHAnsi" w:hAnsiTheme="minorHAnsi"/>
          <w:sz w:val="22"/>
        </w:rPr>
        <w:t xml:space="preserve">and implementation </w:t>
      </w:r>
      <w:r w:rsidR="00545C21">
        <w:rPr>
          <w:rFonts w:asciiTheme="minorHAnsi" w:hAnsiTheme="minorHAnsi"/>
          <w:sz w:val="22"/>
        </w:rPr>
        <w:t>of this tool</w:t>
      </w:r>
      <w:r w:rsidR="00EF7E97" w:rsidRPr="003A538F">
        <w:rPr>
          <w:rFonts w:asciiTheme="minorHAnsi" w:hAnsiTheme="minorHAnsi"/>
          <w:sz w:val="22"/>
        </w:rPr>
        <w:t>.</w:t>
      </w:r>
    </w:p>
    <w:p w:rsidR="00EF7E97" w:rsidRPr="003A538F" w:rsidRDefault="00EF7E97" w:rsidP="00EF7E97">
      <w:pPr>
        <w:spacing w:before="0" w:after="0" w:line="240" w:lineRule="auto"/>
        <w:ind w:left="0"/>
        <w:jc w:val="left"/>
        <w:rPr>
          <w:rFonts w:asciiTheme="minorHAnsi" w:hAnsiTheme="minorHAnsi" w:cs="Arial"/>
          <w:sz w:val="28"/>
          <w:szCs w:val="24"/>
        </w:rPr>
      </w:pPr>
    </w:p>
    <w:p w:rsidR="00EF7E97" w:rsidRPr="003A538F" w:rsidRDefault="00EF7E97" w:rsidP="00EF7E97">
      <w:pPr>
        <w:spacing w:before="0" w:after="0" w:line="276" w:lineRule="auto"/>
        <w:ind w:left="720"/>
        <w:jc w:val="left"/>
        <w:rPr>
          <w:rFonts w:asciiTheme="minorHAnsi" w:hAnsiTheme="minorHAnsi" w:cstheme="minorHAnsi"/>
          <w:b/>
          <w:sz w:val="24"/>
        </w:rPr>
      </w:pPr>
    </w:p>
    <w:sectPr w:rsidR="00EF7E97" w:rsidRPr="003A538F" w:rsidSect="00BE061B">
      <w:headerReference w:type="default" r:id="rId23"/>
      <w:footerReference w:type="default" r:id="rId24"/>
      <w:headerReference w:type="first" r:id="rId25"/>
      <w:footerReference w:type="first" r:id="rId26"/>
      <w:pgSz w:w="11906" w:h="16838"/>
      <w:pgMar w:top="1440" w:right="1016" w:bottom="1440" w:left="1440" w:header="708" w:footer="333"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Asma Doni" w:date="2017-01-31T21:19:00Z" w:initials="AD">
    <w:p w:rsidR="00656FFD" w:rsidRDefault="00656FFD">
      <w:pPr>
        <w:pStyle w:val="CommentText"/>
        <w:rPr>
          <w:color w:val="FF0000"/>
        </w:rPr>
      </w:pPr>
      <w:r w:rsidRPr="00932CDA">
        <w:rPr>
          <w:rStyle w:val="CommentReference"/>
          <w:color w:val="FF0000"/>
        </w:rPr>
        <w:annotationRef/>
      </w:r>
      <w:r w:rsidRPr="00932CDA">
        <w:rPr>
          <w:color w:val="FF0000"/>
        </w:rPr>
        <w:t>Plagiarism found!</w:t>
      </w:r>
    </w:p>
    <w:p w:rsidR="00656FFD" w:rsidRPr="00932CDA" w:rsidRDefault="00656FFD">
      <w:pPr>
        <w:pStyle w:val="CommentText"/>
        <w:rPr>
          <w:color w:val="FF0000"/>
        </w:rPr>
      </w:pPr>
      <w:r>
        <w:rPr>
          <w:color w:val="FF0000"/>
        </w:rPr>
        <w:t>modified content</w:t>
      </w:r>
    </w:p>
  </w:comment>
  <w:comment w:id="9" w:author="Asma Doni" w:date="2017-01-31T21:19:00Z" w:initials="AD">
    <w:p w:rsidR="00656FFD" w:rsidRDefault="00656FFD" w:rsidP="005F301A">
      <w:pPr>
        <w:pStyle w:val="CommentText"/>
        <w:rPr>
          <w:color w:val="FF0000"/>
        </w:rPr>
      </w:pPr>
      <w:r>
        <w:rPr>
          <w:rStyle w:val="CommentReference"/>
        </w:rPr>
        <w:annotationRef/>
      </w:r>
      <w:r w:rsidRPr="00932CDA">
        <w:rPr>
          <w:rStyle w:val="CommentReference"/>
          <w:color w:val="FF0000"/>
        </w:rPr>
        <w:annotationRef/>
      </w:r>
      <w:r w:rsidRPr="00932CDA">
        <w:rPr>
          <w:color w:val="FF0000"/>
        </w:rPr>
        <w:t>Plagiarism found!</w:t>
      </w:r>
    </w:p>
    <w:p w:rsidR="00656FFD" w:rsidRPr="005F301A" w:rsidRDefault="00656FFD" w:rsidP="005F301A">
      <w:pPr>
        <w:pStyle w:val="CommentText"/>
        <w:rPr>
          <w:color w:val="FF0000"/>
        </w:rPr>
      </w:pPr>
      <w:r>
        <w:rPr>
          <w:color w:val="FF0000"/>
        </w:rPr>
        <w:t>modified content</w:t>
      </w:r>
    </w:p>
  </w:comment>
  <w:comment w:id="12" w:author="Asma Doni" w:date="2017-02-01T19:45:00Z" w:initials="AD">
    <w:p w:rsidR="00656FFD" w:rsidRDefault="00656FFD" w:rsidP="005F301A">
      <w:pPr>
        <w:pStyle w:val="CommentText"/>
        <w:rPr>
          <w:color w:val="FF0000"/>
        </w:rPr>
      </w:pPr>
      <w:r>
        <w:rPr>
          <w:rStyle w:val="CommentReference"/>
        </w:rPr>
        <w:annotationRef/>
      </w:r>
      <w:r w:rsidRPr="00932CDA">
        <w:rPr>
          <w:rStyle w:val="CommentReference"/>
          <w:color w:val="FF0000"/>
        </w:rPr>
        <w:annotationRef/>
      </w:r>
      <w:r w:rsidRPr="00932CDA">
        <w:rPr>
          <w:color w:val="FF0000"/>
        </w:rPr>
        <w:t xml:space="preserve">Plagiarism </w:t>
      </w:r>
      <w:r>
        <w:rPr>
          <w:color w:val="FF0000"/>
        </w:rPr>
        <w:t>found!</w:t>
      </w:r>
    </w:p>
    <w:p w:rsidR="00432A01" w:rsidRPr="005F301A" w:rsidRDefault="00432A01" w:rsidP="005F301A">
      <w:pPr>
        <w:pStyle w:val="CommentText"/>
        <w:rPr>
          <w:color w:val="FF0000"/>
        </w:rPr>
      </w:pPr>
      <w:r>
        <w:rPr>
          <w:color w:val="FF0000"/>
        </w:rPr>
        <w:t>modified content</w:t>
      </w:r>
    </w:p>
  </w:comment>
  <w:comment w:id="16" w:author="Asma Doni" w:date="2017-01-31T21:21:00Z" w:initials="AD">
    <w:p w:rsidR="00656FFD" w:rsidRDefault="00656FFD">
      <w:pPr>
        <w:pStyle w:val="CommentText"/>
      </w:pPr>
      <w:r>
        <w:rPr>
          <w:rStyle w:val="CommentReference"/>
        </w:rPr>
        <w:annotationRef/>
      </w:r>
      <w:r>
        <w:t>Performance of?</w:t>
      </w:r>
    </w:p>
    <w:p w:rsidR="00656FFD" w:rsidRDefault="00656FFD">
      <w:pPr>
        <w:pStyle w:val="CommentText"/>
      </w:pPr>
      <w:r>
        <w:t>we can say system or application</w:t>
      </w:r>
    </w:p>
  </w:comment>
  <w:comment w:id="17" w:author="Asma Doni" w:date="2017-01-31T21:21:00Z" w:initials="AD">
    <w:p w:rsidR="00656FFD" w:rsidRDefault="00656FFD">
      <w:pPr>
        <w:pStyle w:val="CommentText"/>
      </w:pPr>
      <w:r>
        <w:rPr>
          <w:rStyle w:val="CommentReference"/>
        </w:rPr>
        <w:annotationRef/>
      </w:r>
      <w:r>
        <w:t>Change attractive with some other term. Like beneficial or something more relevant.</w:t>
      </w:r>
    </w:p>
    <w:p w:rsidR="00656FFD" w:rsidRDefault="00656FFD">
      <w:pPr>
        <w:pStyle w:val="CommentText"/>
      </w:pPr>
      <w:r>
        <w:t xml:space="preserve">we can use </w:t>
      </w:r>
      <w:r w:rsidRPr="00197804">
        <w:t>advantageous</w:t>
      </w:r>
    </w:p>
  </w:comment>
  <w:comment w:id="31" w:author="Asma Doni" w:date="2017-02-01T12:35:00Z" w:initials="AD">
    <w:p w:rsidR="00656FFD" w:rsidRDefault="00656FFD">
      <w:pPr>
        <w:pStyle w:val="CommentText"/>
      </w:pPr>
      <w:r>
        <w:rPr>
          <w:rStyle w:val="CommentReference"/>
        </w:rPr>
        <w:annotationRef/>
      </w:r>
      <w:r>
        <w:t>What are you trying to convey thru this?</w:t>
      </w:r>
    </w:p>
    <w:p w:rsidR="00656FFD" w:rsidRDefault="00656FFD">
      <w:pPr>
        <w:pStyle w:val="CommentText"/>
      </w:pPr>
      <w:r>
        <w:t>modified content</w:t>
      </w:r>
    </w:p>
  </w:comment>
  <w:comment w:id="36" w:author="Asma Doni" w:date="2017-02-01T12:35:00Z" w:initials="AD">
    <w:p w:rsidR="00656FFD" w:rsidRDefault="00656FFD">
      <w:pPr>
        <w:pStyle w:val="CommentText"/>
      </w:pPr>
      <w:r>
        <w:rPr>
          <w:rStyle w:val="CommentReference"/>
        </w:rPr>
        <w:annotationRef/>
      </w:r>
      <w:r>
        <w:t>Which… the preceding two bulleted points?</w:t>
      </w:r>
    </w:p>
    <w:p w:rsidR="00656FFD" w:rsidRDefault="00656FFD">
      <w:pPr>
        <w:pStyle w:val="CommentText"/>
      </w:pPr>
      <w:r>
        <w:t>yes, added supporting statements</w:t>
      </w:r>
    </w:p>
  </w:comment>
  <w:comment w:id="47" w:author="Asma Doni" w:date="2017-02-01T12:35:00Z" w:initials="AD">
    <w:p w:rsidR="00656FFD" w:rsidRDefault="00656FFD">
      <w:pPr>
        <w:pStyle w:val="CommentText"/>
      </w:pPr>
      <w:r>
        <w:rPr>
          <w:rStyle w:val="CommentReference"/>
        </w:rPr>
        <w:annotationRef/>
      </w:r>
      <w:r>
        <w:t>Draw what?</w:t>
      </w:r>
    </w:p>
    <w:p w:rsidR="00656FFD" w:rsidRDefault="00656FFD">
      <w:pPr>
        <w:pStyle w:val="CommentText"/>
      </w:pPr>
      <w:r>
        <w:t>modified content</w:t>
      </w:r>
    </w:p>
  </w:comment>
  <w:comment w:id="60" w:author="Asma Doni" w:date="2017-01-27T19:12:00Z" w:initials="AD">
    <w:p w:rsidR="00656FFD" w:rsidRDefault="00656FFD">
      <w:pPr>
        <w:pStyle w:val="CommentText"/>
      </w:pPr>
      <w:r>
        <w:rPr>
          <w:rStyle w:val="CommentReference"/>
        </w:rPr>
        <w:annotationRef/>
      </w:r>
      <w:r>
        <w:t>This feature is already available in market, would you like to give another name to it, that would be better.</w:t>
      </w:r>
    </w:p>
  </w:comment>
  <w:comment w:id="71" w:author="Asma Doni" w:date="2017-01-27T19:29:00Z" w:initials="AD">
    <w:p w:rsidR="00656FFD" w:rsidRDefault="00656FFD">
      <w:pPr>
        <w:pStyle w:val="CommentText"/>
      </w:pPr>
      <w:r>
        <w:rPr>
          <w:rStyle w:val="CommentReference"/>
        </w:rPr>
        <w:annotationRef/>
      </w:r>
      <w:r>
        <w:t>Can we call it as cloud-based APIs or something else?</w:t>
      </w:r>
    </w:p>
  </w:comment>
  <w:comment w:id="100" w:author="Asma Doni" w:date="2017-02-01T19:24:00Z" w:initials="AD">
    <w:p w:rsidR="00656FFD" w:rsidRDefault="00656FFD" w:rsidP="005632DA">
      <w:pPr>
        <w:pStyle w:val="CommentText"/>
      </w:pPr>
      <w:r>
        <w:rPr>
          <w:rStyle w:val="CommentReference"/>
        </w:rPr>
        <w:annotationRef/>
      </w:r>
      <w:r>
        <w:rPr>
          <w:rStyle w:val="CommentReference"/>
        </w:rPr>
        <w:annotationRef/>
      </w:r>
      <w:r>
        <w:t>Please write an overview of this diagram.</w:t>
      </w:r>
    </w:p>
    <w:p w:rsidR="00455555" w:rsidRDefault="00455555" w:rsidP="005632DA">
      <w:pPr>
        <w:pStyle w:val="CommentText"/>
      </w:pPr>
      <w:r>
        <w:t>content provided</w:t>
      </w:r>
    </w:p>
  </w:comment>
  <w:comment w:id="135" w:author="Asma Doni" w:date="2017-02-01T19:44:00Z" w:initials="AD">
    <w:p w:rsidR="00656FFD" w:rsidRDefault="00656FFD" w:rsidP="00E65E0C">
      <w:pPr>
        <w:pStyle w:val="CommentText"/>
      </w:pPr>
      <w:r>
        <w:rPr>
          <w:rStyle w:val="CommentReference"/>
        </w:rPr>
        <w:annotationRef/>
      </w:r>
      <w:r>
        <w:rPr>
          <w:rStyle w:val="CommentReference"/>
        </w:rPr>
        <w:annotationRef/>
      </w:r>
      <w:r>
        <w:t>Please write an overview of this diagram.</w:t>
      </w:r>
    </w:p>
    <w:p w:rsidR="00D92559" w:rsidRDefault="00D92559" w:rsidP="00E65E0C">
      <w:pPr>
        <w:pStyle w:val="CommentText"/>
      </w:pPr>
      <w:r>
        <w:t>content provided</w:t>
      </w:r>
    </w:p>
  </w:comment>
  <w:comment w:id="152" w:author="Asma Doni" w:date="2017-02-01T19:24:00Z" w:initials="AD">
    <w:p w:rsidR="00656FFD" w:rsidRDefault="00656FFD" w:rsidP="00E65E0C">
      <w:pPr>
        <w:pStyle w:val="CommentText"/>
      </w:pPr>
      <w:r>
        <w:rPr>
          <w:rStyle w:val="CommentReference"/>
        </w:rPr>
        <w:annotationRef/>
      </w:r>
      <w:r>
        <w:rPr>
          <w:rStyle w:val="CommentReference"/>
        </w:rPr>
        <w:annotationRef/>
      </w:r>
      <w:r>
        <w:t>Please write an overview of this diagram.</w:t>
      </w:r>
    </w:p>
    <w:p w:rsidR="00455555" w:rsidRDefault="00455555" w:rsidP="00E65E0C">
      <w:pPr>
        <w:pStyle w:val="CommentText"/>
      </w:pPr>
      <w:r>
        <w:t>content provided</w:t>
      </w:r>
    </w:p>
  </w:comment>
  <w:comment w:id="179" w:author="Asma Doni" w:date="2017-01-31T11:46:00Z" w:initials="AD">
    <w:p w:rsidR="00656FFD" w:rsidRDefault="00656FFD">
      <w:pPr>
        <w:pStyle w:val="CommentText"/>
      </w:pPr>
      <w:r>
        <w:rPr>
          <w:rStyle w:val="CommentReference"/>
        </w:rPr>
        <w:annotationRef/>
      </w:r>
      <w:r>
        <w:t>Can you please show us where these modules shown in which of the preceding diagrams?</w:t>
      </w:r>
    </w:p>
    <w:p w:rsidR="00656FFD" w:rsidRDefault="00656FFD">
      <w:pPr>
        <w:pStyle w:val="CommentText"/>
      </w:pPr>
      <w:r>
        <w:t>Added a module architecture diagram above</w:t>
      </w:r>
    </w:p>
  </w:comment>
  <w:comment w:id="180" w:author="Asma Doni" w:date="2017-02-01T19:56:00Z" w:initials="AD">
    <w:p w:rsidR="00656FFD" w:rsidRDefault="00656FFD">
      <w:pPr>
        <w:pStyle w:val="CommentText"/>
      </w:pPr>
      <w:r>
        <w:rPr>
          <w:rStyle w:val="CommentReference"/>
        </w:rPr>
        <w:annotationRef/>
      </w:r>
      <w:r>
        <w:t>Numbers of what?</w:t>
      </w:r>
    </w:p>
    <w:p w:rsidR="00656FFD" w:rsidRDefault="00656FFD">
      <w:pPr>
        <w:pStyle w:val="CommentText"/>
      </w:pPr>
      <w:r>
        <w:t>number of files</w:t>
      </w:r>
      <w:r w:rsidR="00DC5674">
        <w:t>, so number and types</w:t>
      </w:r>
    </w:p>
  </w:comment>
  <w:comment w:id="183" w:author="Asma Doni" w:date="2017-02-01T19:57:00Z" w:initials="AD">
    <w:p w:rsidR="00656FFD" w:rsidRDefault="00656FFD">
      <w:pPr>
        <w:pStyle w:val="CommentText"/>
      </w:pPr>
      <w:r>
        <w:rPr>
          <w:rStyle w:val="CommentReference"/>
        </w:rPr>
        <w:annotationRef/>
      </w:r>
      <w:r>
        <w:t>Didn’t get this.</w:t>
      </w:r>
    </w:p>
    <w:p w:rsidR="00C56238" w:rsidRDefault="00C56238">
      <w:pPr>
        <w:pStyle w:val="CommentText"/>
      </w:pPr>
      <w:r>
        <w:t>removed</w:t>
      </w:r>
    </w:p>
  </w:comment>
  <w:comment w:id="185" w:author="Asma Doni" w:date="2017-01-31T11:45:00Z" w:initials="AD">
    <w:p w:rsidR="00656FFD" w:rsidRDefault="00656FFD">
      <w:pPr>
        <w:pStyle w:val="CommentText"/>
      </w:pPr>
      <w:r>
        <w:rPr>
          <w:rStyle w:val="CommentReference"/>
        </w:rPr>
        <w:annotationRef/>
      </w:r>
      <w:r>
        <w:t>What are payloads?</w:t>
      </w:r>
    </w:p>
    <w:p w:rsidR="00656FFD" w:rsidRDefault="00656FFD">
      <w:pPr>
        <w:pStyle w:val="CommentText"/>
      </w:pPr>
      <w:r>
        <w:t xml:space="preserve">It's a generic term which refer to the size of the data to be transferred. </w:t>
      </w:r>
    </w:p>
  </w:comment>
  <w:comment w:id="190" w:author="Asma Doni" w:date="2017-01-29T01:35:00Z" w:initials="AD">
    <w:p w:rsidR="00656FFD" w:rsidRDefault="00656FFD">
      <w:pPr>
        <w:pStyle w:val="CommentText"/>
      </w:pPr>
      <w:r>
        <w:rPr>
          <w:rStyle w:val="CommentReference"/>
        </w:rPr>
        <w:annotationRef/>
      </w:r>
      <w:r>
        <w:t>Which data?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FA4658" w15:done="0"/>
  <w15:commentEx w15:paraId="206975A3" w15:done="0"/>
  <w15:commentEx w15:paraId="08D2B5A0" w15:done="0"/>
  <w15:commentEx w15:paraId="168E7293" w15:done="0"/>
  <w15:commentEx w15:paraId="71CE34C3" w15:done="0"/>
  <w15:commentEx w15:paraId="20CC8691" w15:done="0"/>
  <w15:commentEx w15:paraId="7D943BB4" w15:done="0"/>
  <w15:commentEx w15:paraId="3BE896F3" w15:done="0"/>
  <w15:commentEx w15:paraId="171E376F" w15:done="0"/>
  <w15:commentEx w15:paraId="7333C6CA" w15:done="0"/>
  <w15:commentEx w15:paraId="5875ED4E" w15:done="0"/>
  <w15:commentEx w15:paraId="24D0D3D3" w15:done="0"/>
  <w15:commentEx w15:paraId="4549D007" w15:done="0"/>
  <w15:commentEx w15:paraId="59D911C8" w15:done="0"/>
  <w15:commentEx w15:paraId="5F743AEE" w15:done="0"/>
  <w15:commentEx w15:paraId="65C53011" w15:done="0"/>
  <w15:commentEx w15:paraId="36A5EAFA" w15:done="0"/>
  <w15:commentEx w15:paraId="69F61869" w15:done="0"/>
  <w15:commentEx w15:paraId="026B3F1A" w15:done="0"/>
  <w15:commentEx w15:paraId="74CF6BBF" w15:done="0"/>
  <w15:commentEx w15:paraId="5F090D2B" w15:done="0"/>
  <w15:commentEx w15:paraId="2316265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41F" w:rsidRDefault="0060741F" w:rsidP="006F37F7">
      <w:pPr>
        <w:spacing w:line="240" w:lineRule="auto"/>
      </w:pPr>
      <w:r>
        <w:separator/>
      </w:r>
    </w:p>
  </w:endnote>
  <w:endnote w:type="continuationSeparator" w:id="0">
    <w:p w:rsidR="0060741F" w:rsidRDefault="0060741F" w:rsidP="006F37F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ont294">
    <w:altName w:val="Times New Roman"/>
    <w:panose1 w:val="00000000000000000000"/>
    <w:charset w:val="00"/>
    <w:family w:val="auto"/>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ndale Sans UI">
    <w:altName w:val="Arial Unicode MS"/>
    <w:charset w:val="00"/>
    <w:family w:val="auto"/>
    <w:pitch w:val="variable"/>
    <w:sig w:usb0="00000000" w:usb1="00000000" w:usb2="00000000" w:usb3="00000000" w:csb0="00000000" w:csb1="00000000"/>
  </w:font>
  <w:font w:name="+mn-ea">
    <w:panose1 w:val="00000000000000000000"/>
    <w:charset w:val="00"/>
    <w:family w:val="roman"/>
    <w:notTrueType/>
    <w:pitch w:val="default"/>
    <w:sig w:usb0="00000000" w:usb1="00000000" w:usb2="00000000" w:usb3="00000000" w:csb0="00000000" w:csb1="00000000"/>
  </w:font>
  <w:font w:name="Carnas Medium">
    <w:panose1 w:val="00000000000000000000"/>
    <w:charset w:val="00"/>
    <w:family w:val="modern"/>
    <w:notTrueType/>
    <w:pitch w:val="variable"/>
    <w:sig w:usb0="A00000AF" w:usb1="5000207B" w:usb2="000000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rPr>
      <w:id w:val="27319304"/>
      <w:docPartObj>
        <w:docPartGallery w:val="Page Numbers (Bottom of Page)"/>
        <w:docPartUnique/>
      </w:docPartObj>
    </w:sdtPr>
    <w:sdtEndPr>
      <w:rPr>
        <w:b/>
      </w:rPr>
    </w:sdtEndPr>
    <w:sdtContent>
      <w:p w:rsidR="00656FFD" w:rsidRPr="001E5371" w:rsidRDefault="00656FFD" w:rsidP="0024196A">
        <w:pPr>
          <w:pStyle w:val="Footer"/>
          <w:ind w:left="-90"/>
          <w:jc w:val="left"/>
          <w:rPr>
            <w:rFonts w:asciiTheme="minorHAnsi" w:hAnsiTheme="minorHAnsi"/>
            <w:b/>
          </w:rPr>
        </w:pPr>
        <w:r w:rsidRPr="00730A67">
          <w:rPr>
            <w:rFonts w:asciiTheme="minorHAnsi" w:hAnsiTheme="minorHAnsi" w:cs="Arial"/>
            <w:noProof/>
            <w:sz w:val="16"/>
            <w:szCs w:val="16"/>
          </w:rPr>
          <w:pict>
            <v:rect id="_x0000_s2063" style="position:absolute;left:0;text-align:left;margin-left:441.55pt;margin-top:-4.05pt;width:42.75pt;height:29.5pt;z-index:-251642880;mso-position-horizontal-relative:text;mso-position-vertical-relative:text" fillcolor="#d8d8d8 [2732]" stroked="f"/>
          </w:pict>
        </w:r>
        <w:r w:rsidRPr="00730A67">
          <w:rPr>
            <w:rFonts w:asciiTheme="minorHAnsi" w:hAnsiTheme="minorHAnsi" w:cs="Arial"/>
            <w:noProof/>
            <w:sz w:val="16"/>
            <w:szCs w:val="16"/>
          </w:rPr>
          <w:pict>
            <v:rect id="_x0000_s2062" style="position:absolute;left:0;text-align:left;margin-left:-73.5pt;margin-top:-4.05pt;width:596.25pt;height:28.5pt;z-index:-251643904;mso-position-horizontal-relative:text;mso-position-vertical-relative:text" fillcolor="#ffe300" stroked="f"/>
          </w:pict>
        </w:r>
        <w:r w:rsidRPr="001E5371">
          <w:rPr>
            <w:rFonts w:asciiTheme="minorHAnsi" w:hAnsiTheme="minorHAnsi" w:cs="Arial"/>
            <w:sz w:val="16"/>
            <w:szCs w:val="16"/>
          </w:rPr>
          <w:t xml:space="preserve">Private and Confidential </w:t>
        </w:r>
        <w:r w:rsidRPr="001E5371">
          <w:rPr>
            <w:rFonts w:asciiTheme="minorHAnsi" w:hAnsiTheme="minorHAnsi"/>
            <w:sz w:val="16"/>
            <w:szCs w:val="16"/>
          </w:rPr>
          <w:tab/>
        </w:r>
        <w:r w:rsidRPr="00730A67">
          <w:rPr>
            <w:rFonts w:asciiTheme="minorHAnsi" w:hAnsiTheme="minorHAnsi" w:cs="Arial"/>
            <w:noProof/>
            <w:sz w:val="16"/>
            <w:szCs w:val="16"/>
          </w:rPr>
          <w:pict>
            <v:rect id="_x0000_s2060" style="position:absolute;left:0;text-align:left;margin-left:-73.5pt;margin-top:-2.85pt;width:596.25pt;height:28.5pt;z-index:-251646976;mso-position-horizontal-relative:text;mso-position-vertical-relative:text" fillcolor="#ffe300" stroked="f"/>
          </w:pict>
        </w:r>
        <w:r w:rsidRPr="001E5371">
          <w:rPr>
            <w:rFonts w:asciiTheme="minorHAnsi" w:hAnsiTheme="minorHAnsi"/>
            <w:sz w:val="16"/>
            <w:szCs w:val="16"/>
          </w:rPr>
          <w:t xml:space="preserve">                                                                                                                                                                                                                     </w:t>
        </w:r>
        <w:r w:rsidRPr="001E5371">
          <w:rPr>
            <w:rFonts w:asciiTheme="minorHAnsi" w:hAnsiTheme="minorHAnsi" w:cs="Arial"/>
            <w:b/>
            <w:sz w:val="16"/>
            <w:szCs w:val="16"/>
          </w:rPr>
          <w:fldChar w:fldCharType="begin"/>
        </w:r>
        <w:r w:rsidRPr="001E5371">
          <w:rPr>
            <w:rFonts w:asciiTheme="minorHAnsi" w:hAnsiTheme="minorHAnsi" w:cs="Arial"/>
            <w:b/>
            <w:sz w:val="16"/>
            <w:szCs w:val="16"/>
          </w:rPr>
          <w:instrText xml:space="preserve"> PAGE   \* MERGEFORMAT </w:instrText>
        </w:r>
        <w:r w:rsidRPr="001E5371">
          <w:rPr>
            <w:rFonts w:asciiTheme="minorHAnsi" w:hAnsiTheme="minorHAnsi" w:cs="Arial"/>
            <w:b/>
            <w:sz w:val="16"/>
            <w:szCs w:val="16"/>
          </w:rPr>
          <w:fldChar w:fldCharType="separate"/>
        </w:r>
        <w:r w:rsidR="00C56238">
          <w:rPr>
            <w:rFonts w:asciiTheme="minorHAnsi" w:hAnsiTheme="minorHAnsi" w:cs="Arial"/>
            <w:b/>
            <w:noProof/>
            <w:sz w:val="16"/>
            <w:szCs w:val="16"/>
          </w:rPr>
          <w:t>11</w:t>
        </w:r>
        <w:r w:rsidRPr="001E5371">
          <w:rPr>
            <w:rFonts w:asciiTheme="minorHAnsi" w:hAnsiTheme="minorHAnsi" w:cs="Arial"/>
            <w:b/>
            <w:sz w:val="16"/>
            <w:szCs w:val="16"/>
          </w:rPr>
          <w:fldChar w:fldCharType="end"/>
        </w:r>
      </w:p>
    </w:sdtContent>
  </w:sdt>
  <w:p w:rsidR="00656FFD" w:rsidRPr="001E5371" w:rsidRDefault="00656FFD" w:rsidP="006D787D">
    <w:pPr>
      <w:pStyle w:val="Footer"/>
      <w:tabs>
        <w:tab w:val="clear" w:pos="4513"/>
        <w:tab w:val="clear" w:pos="9026"/>
        <w:tab w:val="center" w:pos="5760"/>
        <w:tab w:val="left" w:pos="9277"/>
        <w:tab w:val="right" w:pos="9450"/>
      </w:tabs>
      <w:ind w:left="0" w:right="-90"/>
      <w:jc w:val="left"/>
      <w:rPr>
        <w:rFonts w:asciiTheme="minorHAnsi" w:hAnsiTheme="minorHAnsi"/>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0036"/>
      <w:docPartObj>
        <w:docPartGallery w:val="Page Numbers (Bottom of Page)"/>
        <w:docPartUnique/>
      </w:docPartObj>
    </w:sdtPr>
    <w:sdtContent>
      <w:p w:rsidR="00656FFD" w:rsidRDefault="00656FFD">
        <w:pPr>
          <w:pStyle w:val="Footer"/>
          <w:jc w:val="right"/>
        </w:pPr>
        <w:fldSimple w:instr=" PAGE   \* MERGEFORMAT ">
          <w:r w:rsidR="000379D9">
            <w:rPr>
              <w:noProof/>
            </w:rPr>
            <w:t>1</w:t>
          </w:r>
        </w:fldSimple>
      </w:p>
    </w:sdtContent>
  </w:sdt>
  <w:p w:rsidR="00656FFD" w:rsidRDefault="00656F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41F" w:rsidRDefault="0060741F" w:rsidP="006F37F7">
      <w:pPr>
        <w:spacing w:line="240" w:lineRule="auto"/>
      </w:pPr>
      <w:r>
        <w:separator/>
      </w:r>
    </w:p>
  </w:footnote>
  <w:footnote w:type="continuationSeparator" w:id="0">
    <w:p w:rsidR="0060741F" w:rsidRDefault="0060741F" w:rsidP="006F37F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FFD" w:rsidRPr="00442511" w:rsidRDefault="00656FFD" w:rsidP="00632A2A">
    <w:pPr>
      <w:pStyle w:val="Header"/>
      <w:tabs>
        <w:tab w:val="clear" w:pos="4513"/>
        <w:tab w:val="clear" w:pos="9026"/>
        <w:tab w:val="right" w:pos="9450"/>
      </w:tabs>
      <w:jc w:val="right"/>
      <w:rPr>
        <w:rFonts w:cs="Arial"/>
        <w:szCs w:val="20"/>
      </w:rPr>
    </w:pPr>
    <w:r w:rsidRPr="00730A67">
      <w:rPr>
        <w:noProof/>
        <w:szCs w:val="20"/>
      </w:rPr>
      <w:pict>
        <v:rect id="_x0000_s2068" style="position:absolute;left:0;text-align:left;margin-left:366.4pt;margin-top:-26.2pt;width:151.6pt;height:57.6pt;z-index:-251664386" stroked="f"/>
      </w:pict>
    </w:r>
    <w:r w:rsidRPr="00730A67">
      <w:rPr>
        <w:noProof/>
        <w:szCs w:val="20"/>
      </w:rPr>
      <w:pict>
        <v:rect id="_x0000_s2067" style="position:absolute;left:0;text-align:left;margin-left:378.4pt;margin-top:-18.6pt;width:128.8pt;height:47.2pt;z-index:-251663361" stroked="f"/>
      </w:pict>
    </w:r>
    <w:r>
      <w:rPr>
        <w:rFonts w:cs="Arial"/>
        <w:szCs w:val="20"/>
      </w:rPr>
      <w:tab/>
    </w:r>
    <w:r>
      <w:rPr>
        <w:noProof/>
        <w:szCs w:val="20"/>
      </w:rPr>
      <w:drawing>
        <wp:inline distT="0" distB="0" distL="0" distR="0">
          <wp:extent cx="1276350" cy="3059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nechron Logo_White Background.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85702" cy="308161"/>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FFD" w:rsidRDefault="00656FFD">
    <w:pPr>
      <w:pStyle w:val="Header"/>
    </w:pPr>
    <w:r>
      <w:rPr>
        <w:noProof/>
      </w:rPr>
      <w:pict>
        <v:rect id="Rectangle 6" o:spid="_x0000_s2050" style="position:absolute;left:0;text-align:left;margin-left:-38.4pt;margin-top:-36.25pt;width:10.35pt;height:222.1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" fillcolor="#d8d8d8" stroked="f"/>
      </w:pict>
    </w:r>
    <w:r>
      <w:rPr>
        <w:noProof/>
      </w:rPr>
      <w:pict>
        <v:rect id="_x0000_s2049" style="position:absolute;left:0;text-align:left;margin-left:-38.25pt;margin-top:185.85pt;width:10.2pt;height:626.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" fillcolor="#bfbfbf"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7BBA"/>
    <w:multiLevelType w:val="hybridMultilevel"/>
    <w:tmpl w:val="B4D498E4"/>
    <w:lvl w:ilvl="0" w:tplc="DD209E9A">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7662A"/>
    <w:multiLevelType w:val="hybridMultilevel"/>
    <w:tmpl w:val="EABE3E86"/>
    <w:lvl w:ilvl="0" w:tplc="03DEB254">
      <w:start w:val="1"/>
      <w:numFmt w:val="bullet"/>
      <w:pStyle w:val="Heading3"/>
      <w:lvlText w:val=""/>
      <w:lvlJc w:val="left"/>
      <w:pPr>
        <w:ind w:left="720" w:hanging="360"/>
      </w:pPr>
      <w:rPr>
        <w:rFonts w:ascii="Symbol" w:hAnsi="Symbol" w:hint="default"/>
      </w:rPr>
    </w:lvl>
    <w:lvl w:ilvl="1" w:tplc="C6C297DE">
      <w:start w:val="1"/>
      <w:numFmt w:val="bullet"/>
      <w:pStyle w:val="Heading4"/>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065BA6"/>
    <w:multiLevelType w:val="hybridMultilevel"/>
    <w:tmpl w:val="850EF3DE"/>
    <w:lvl w:ilvl="0" w:tplc="04090003">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19C96575"/>
    <w:multiLevelType w:val="hybridMultilevel"/>
    <w:tmpl w:val="1F6E1426"/>
    <w:lvl w:ilvl="0" w:tplc="04090003">
      <w:start w:val="1"/>
      <w:numFmt w:val="bullet"/>
      <w:lvlText w:val="o"/>
      <w:lvlJc w:val="left"/>
      <w:pPr>
        <w:ind w:left="1440" w:hanging="360"/>
      </w:pPr>
      <w:rPr>
        <w:rFonts w:ascii="Courier New" w:hAnsi="Courier New" w:cs="Courier New" w:hint="default"/>
      </w:rPr>
    </w:lvl>
    <w:lvl w:ilvl="1" w:tplc="475C2196">
      <w:numFmt w:val="bullet"/>
      <w:lvlText w:val="•"/>
      <w:lvlJc w:val="left"/>
      <w:pPr>
        <w:ind w:left="2520" w:hanging="720"/>
      </w:pPr>
      <w:rPr>
        <w:rFonts w:ascii="Calibri" w:eastAsia="Times New Roman" w:hAnsi="Calibri" w:cstheme="minorHAns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C945FF"/>
    <w:multiLevelType w:val="hybridMultilevel"/>
    <w:tmpl w:val="2948368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9A582D"/>
    <w:multiLevelType w:val="hybridMultilevel"/>
    <w:tmpl w:val="03EE37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279961A3"/>
    <w:multiLevelType w:val="hybridMultilevel"/>
    <w:tmpl w:val="CD1899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9F16B8"/>
    <w:multiLevelType w:val="hybridMultilevel"/>
    <w:tmpl w:val="6F6056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C718E7"/>
    <w:multiLevelType w:val="hybridMultilevel"/>
    <w:tmpl w:val="0CA68A5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3A004E24"/>
    <w:multiLevelType w:val="multilevel"/>
    <w:tmpl w:val="27401D38"/>
    <w:lvl w:ilvl="0">
      <w:start w:val="1"/>
      <w:numFmt w:val="decimal"/>
      <w:pStyle w:val="Heading2"/>
      <w:lvlText w:val="%1."/>
      <w:lvlJc w:val="left"/>
      <w:pPr>
        <w:ind w:left="360" w:hanging="360"/>
      </w:pPr>
      <w:rPr>
        <w:rFonts w:ascii="Arial" w:eastAsia="Times New Roman" w:hAnsi="Arial" w:cs="Arial"/>
        <w:b w:val="0"/>
        <w:color w:val="auto"/>
        <w:sz w:val="32"/>
        <w:szCs w:val="32"/>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810" w:hanging="720"/>
      </w:pPr>
      <w:rPr>
        <w:rFonts w:cs="Times New Roman"/>
        <w:b w:val="0"/>
        <w:bCs w:val="0"/>
        <w:i w:val="0"/>
        <w:iCs w:val="0"/>
        <w:caps w:val="0"/>
        <w:smallCaps w:val="0"/>
        <w:strike w:val="0"/>
        <w:dstrike w:val="0"/>
        <w:noProof w:val="0"/>
        <w:vanish w:val="0"/>
        <w:spacing w:val="0"/>
        <w:kern w:val="0"/>
        <w:position w:val="0"/>
        <w:sz w:val="24"/>
        <w:szCs w:val="24"/>
        <w:u w:val="none"/>
        <w:vertAlign w:val="baseline"/>
        <w:em w:val="none"/>
      </w:rPr>
    </w:lvl>
    <w:lvl w:ilvl="3">
      <w:start w:val="1"/>
      <w:numFmt w:val="decimal"/>
      <w:isLgl/>
      <w:lvlText w:val="%1.%2.%3.%4"/>
      <w:lvlJc w:val="left"/>
      <w:pPr>
        <w:ind w:left="1080" w:hanging="1080"/>
      </w:pPr>
      <w:rPr>
        <w:rFonts w:ascii="Verdana" w:hAnsi="Verdana" w:hint="default"/>
        <w:b w:val="0"/>
        <w:sz w:val="20"/>
        <w:szCs w:val="20"/>
      </w:rPr>
    </w:lvl>
    <w:lvl w:ilvl="4">
      <w:start w:val="1"/>
      <w:numFmt w:val="decimal"/>
      <w:isLgl/>
      <w:lvlText w:val="%1.%2.%3.%4.%5"/>
      <w:lvlJc w:val="left"/>
      <w:pPr>
        <w:ind w:left="1440" w:hanging="1440"/>
      </w:pPr>
      <w:rPr>
        <w:rFonts w:hint="default"/>
        <w:b w:val="0"/>
      </w:rPr>
    </w:lvl>
    <w:lvl w:ilvl="5">
      <w:start w:val="1"/>
      <w:numFmt w:val="decimal"/>
      <w:isLgl/>
      <w:lvlText w:val="%1.%2.%3.%4.%5.%6"/>
      <w:lvlJc w:val="left"/>
      <w:pPr>
        <w:ind w:left="540" w:hanging="1440"/>
      </w:pPr>
      <w:rPr>
        <w:rFonts w:hint="default"/>
      </w:rPr>
    </w:lvl>
    <w:lvl w:ilvl="6">
      <w:start w:val="1"/>
      <w:numFmt w:val="decimal"/>
      <w:isLgl/>
      <w:lvlText w:val="%1.%2.%3.%4.%5.%6.%7"/>
      <w:lvlJc w:val="left"/>
      <w:pPr>
        <w:ind w:left="900" w:hanging="1800"/>
      </w:pPr>
      <w:rPr>
        <w:rFonts w:hint="default"/>
      </w:rPr>
    </w:lvl>
    <w:lvl w:ilvl="7">
      <w:start w:val="1"/>
      <w:numFmt w:val="decimal"/>
      <w:isLgl/>
      <w:lvlText w:val="%1.%2.%3.%4.%5.%6.%7.%8"/>
      <w:lvlJc w:val="left"/>
      <w:pPr>
        <w:ind w:left="900" w:hanging="1800"/>
      </w:pPr>
      <w:rPr>
        <w:rFonts w:hint="default"/>
      </w:rPr>
    </w:lvl>
    <w:lvl w:ilvl="8">
      <w:start w:val="1"/>
      <w:numFmt w:val="decimal"/>
      <w:isLgl/>
      <w:lvlText w:val="%1.%2.%3.%4.%5.%6.%7.%8.%9"/>
      <w:lvlJc w:val="left"/>
      <w:pPr>
        <w:ind w:left="1260" w:hanging="2160"/>
      </w:pPr>
      <w:rPr>
        <w:rFonts w:hint="default"/>
      </w:rPr>
    </w:lvl>
  </w:abstractNum>
  <w:abstractNum w:abstractNumId="10">
    <w:nsid w:val="41AA62CD"/>
    <w:multiLevelType w:val="hybridMultilevel"/>
    <w:tmpl w:val="4064B7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A12461F"/>
    <w:multiLevelType w:val="hybridMultilevel"/>
    <w:tmpl w:val="1006F5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587709F5"/>
    <w:multiLevelType w:val="hybridMultilevel"/>
    <w:tmpl w:val="72046BC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58770F17"/>
    <w:multiLevelType w:val="hybridMultilevel"/>
    <w:tmpl w:val="40F212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D343B8"/>
    <w:multiLevelType w:val="hybridMultilevel"/>
    <w:tmpl w:val="E356EA7C"/>
    <w:lvl w:ilvl="0" w:tplc="82EACD92">
      <w:numFmt w:val="bullet"/>
      <w:lvlText w:val="•"/>
      <w:lvlJc w:val="left"/>
      <w:pPr>
        <w:ind w:left="2160" w:hanging="360"/>
      </w:pPr>
      <w:rPr>
        <w:rFonts w:ascii="Calibri" w:eastAsia="Times New Roman"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5083065"/>
    <w:multiLevelType w:val="hybridMultilevel"/>
    <w:tmpl w:val="52004452"/>
    <w:lvl w:ilvl="0" w:tplc="58180C6C">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1F2752"/>
    <w:multiLevelType w:val="hybridMultilevel"/>
    <w:tmpl w:val="6B5C1B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19B08FC"/>
    <w:multiLevelType w:val="hybridMultilevel"/>
    <w:tmpl w:val="BFDCE400"/>
    <w:lvl w:ilvl="0" w:tplc="8812A5CE">
      <w:numFmt w:val="none"/>
      <w:pStyle w:val="List-bullet00"/>
      <w:lvlText w:val="•"/>
      <w:lvlJc w:val="left"/>
      <w:pPr>
        <w:tabs>
          <w:tab w:val="num" w:pos="2174"/>
        </w:tabs>
        <w:ind w:left="1987" w:hanging="173"/>
      </w:pPr>
      <w:rPr>
        <w:rFonts w:ascii="font294" w:hAnsi="font294" w:hint="default"/>
        <w:color w:val="auto"/>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78C01D39"/>
    <w:multiLevelType w:val="hybridMultilevel"/>
    <w:tmpl w:val="62E8C85A"/>
    <w:lvl w:ilvl="0" w:tplc="2D9622EE">
      <w:numFmt w:val="bullet"/>
      <w:lvlText w:val="•"/>
      <w:lvlJc w:val="left"/>
      <w:pPr>
        <w:ind w:left="2160" w:hanging="360"/>
      </w:pPr>
      <w:rPr>
        <w:rFonts w:ascii="Calibri" w:eastAsia="Times New Roman"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D027AAB"/>
    <w:multiLevelType w:val="hybridMultilevel"/>
    <w:tmpl w:val="A8368D2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7F7616FA"/>
    <w:multiLevelType w:val="hybridMultilevel"/>
    <w:tmpl w:val="51FCCBA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7"/>
  </w:num>
  <w:num w:numId="3">
    <w:abstractNumId w:val="0"/>
  </w:num>
  <w:num w:numId="4">
    <w:abstractNumId w:val="1"/>
  </w:num>
  <w:num w:numId="5">
    <w:abstractNumId w:val="15"/>
  </w:num>
  <w:num w:numId="6">
    <w:abstractNumId w:val="8"/>
  </w:num>
  <w:num w:numId="7">
    <w:abstractNumId w:val="11"/>
  </w:num>
  <w:num w:numId="8">
    <w:abstractNumId w:val="2"/>
  </w:num>
  <w:num w:numId="9">
    <w:abstractNumId w:val="12"/>
  </w:num>
  <w:num w:numId="10">
    <w:abstractNumId w:val="18"/>
  </w:num>
  <w:num w:numId="11">
    <w:abstractNumId w:val="19"/>
  </w:num>
  <w:num w:numId="12">
    <w:abstractNumId w:val="14"/>
  </w:num>
  <w:num w:numId="13">
    <w:abstractNumId w:val="3"/>
  </w:num>
  <w:num w:numId="14">
    <w:abstractNumId w:val="10"/>
  </w:num>
  <w:num w:numId="15">
    <w:abstractNumId w:val="16"/>
  </w:num>
  <w:num w:numId="16">
    <w:abstractNumId w:val="6"/>
  </w:num>
  <w:num w:numId="17">
    <w:abstractNumId w:val="13"/>
  </w:num>
  <w:num w:numId="18">
    <w:abstractNumId w:val="20"/>
  </w:num>
  <w:num w:numId="19">
    <w:abstractNumId w:val="4"/>
  </w:num>
  <w:num w:numId="20">
    <w:abstractNumId w:val="7"/>
  </w:num>
  <w:num w:numId="21">
    <w:abstractNumId w:val="5"/>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ma Doni">
    <w15:presenceInfo w15:providerId="AD" w15:userId="S-1-5-21-1517207424-2316762275-2066842220-28293"/>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attachedTemplate r:id="rId1"/>
  <w:trackRevisions/>
  <w:defaultTabStop w:val="720"/>
  <w:drawingGridHorizontalSpacing w:val="110"/>
  <w:displayHorizontalDrawingGridEvery w:val="2"/>
  <w:characterSpacingControl w:val="doNotCompress"/>
  <w:hdrShapeDefaults>
    <o:shapedefaults v:ext="edit" spidmax="8194">
      <o:colormru v:ext="edit" colors="#ffe300"/>
    </o:shapedefaults>
    <o:shapelayout v:ext="edit">
      <o:idmap v:ext="edit" data="2"/>
    </o:shapelayout>
  </w:hdrShapeDefaults>
  <w:footnotePr>
    <w:footnote w:id="-1"/>
    <w:footnote w:id="0"/>
  </w:footnotePr>
  <w:endnotePr>
    <w:endnote w:id="-1"/>
    <w:endnote w:id="0"/>
  </w:endnotePr>
  <w:compat/>
  <w:rsids>
    <w:rsidRoot w:val="00BC77F2"/>
    <w:rsid w:val="000006A7"/>
    <w:rsid w:val="0000071F"/>
    <w:rsid w:val="000017DF"/>
    <w:rsid w:val="00001D27"/>
    <w:rsid w:val="00001E53"/>
    <w:rsid w:val="000020AD"/>
    <w:rsid w:val="00002118"/>
    <w:rsid w:val="000022D8"/>
    <w:rsid w:val="00002896"/>
    <w:rsid w:val="00002A04"/>
    <w:rsid w:val="0000373B"/>
    <w:rsid w:val="00003799"/>
    <w:rsid w:val="00003E31"/>
    <w:rsid w:val="000047A9"/>
    <w:rsid w:val="00004BFD"/>
    <w:rsid w:val="00004E73"/>
    <w:rsid w:val="0000515B"/>
    <w:rsid w:val="00005323"/>
    <w:rsid w:val="00005371"/>
    <w:rsid w:val="0000651D"/>
    <w:rsid w:val="00006C4A"/>
    <w:rsid w:val="00006D1F"/>
    <w:rsid w:val="0000730B"/>
    <w:rsid w:val="0000732C"/>
    <w:rsid w:val="0000771F"/>
    <w:rsid w:val="000077FB"/>
    <w:rsid w:val="00007BA4"/>
    <w:rsid w:val="00007DDD"/>
    <w:rsid w:val="000107DD"/>
    <w:rsid w:val="00010949"/>
    <w:rsid w:val="00010A69"/>
    <w:rsid w:val="00010A94"/>
    <w:rsid w:val="00011534"/>
    <w:rsid w:val="0001201C"/>
    <w:rsid w:val="0001214D"/>
    <w:rsid w:val="00012682"/>
    <w:rsid w:val="00013B06"/>
    <w:rsid w:val="00013BF3"/>
    <w:rsid w:val="00013C80"/>
    <w:rsid w:val="00013FA8"/>
    <w:rsid w:val="00014241"/>
    <w:rsid w:val="00014D95"/>
    <w:rsid w:val="00014DD2"/>
    <w:rsid w:val="00014FC3"/>
    <w:rsid w:val="000151C7"/>
    <w:rsid w:val="0001576A"/>
    <w:rsid w:val="00015BB7"/>
    <w:rsid w:val="00015DD7"/>
    <w:rsid w:val="00016338"/>
    <w:rsid w:val="000165CC"/>
    <w:rsid w:val="0001696B"/>
    <w:rsid w:val="00016A8B"/>
    <w:rsid w:val="000179FB"/>
    <w:rsid w:val="00017A90"/>
    <w:rsid w:val="00020CAD"/>
    <w:rsid w:val="00020CFC"/>
    <w:rsid w:val="00020D3D"/>
    <w:rsid w:val="0002109A"/>
    <w:rsid w:val="0002146B"/>
    <w:rsid w:val="00022247"/>
    <w:rsid w:val="000224B3"/>
    <w:rsid w:val="000225EF"/>
    <w:rsid w:val="00022CA4"/>
    <w:rsid w:val="000233B9"/>
    <w:rsid w:val="00023720"/>
    <w:rsid w:val="00023C6D"/>
    <w:rsid w:val="00024143"/>
    <w:rsid w:val="000242F8"/>
    <w:rsid w:val="000244F8"/>
    <w:rsid w:val="00024644"/>
    <w:rsid w:val="00024839"/>
    <w:rsid w:val="00024EA9"/>
    <w:rsid w:val="00024F5A"/>
    <w:rsid w:val="00024FD9"/>
    <w:rsid w:val="00025A50"/>
    <w:rsid w:val="00025B8C"/>
    <w:rsid w:val="00027E46"/>
    <w:rsid w:val="0003069E"/>
    <w:rsid w:val="000307BC"/>
    <w:rsid w:val="00030C73"/>
    <w:rsid w:val="000312A0"/>
    <w:rsid w:val="00031B37"/>
    <w:rsid w:val="00031DF1"/>
    <w:rsid w:val="00031FB1"/>
    <w:rsid w:val="00031FD7"/>
    <w:rsid w:val="0003211E"/>
    <w:rsid w:val="00032622"/>
    <w:rsid w:val="000331C9"/>
    <w:rsid w:val="0003320E"/>
    <w:rsid w:val="00033367"/>
    <w:rsid w:val="0003428D"/>
    <w:rsid w:val="00034389"/>
    <w:rsid w:val="00034ED4"/>
    <w:rsid w:val="00035283"/>
    <w:rsid w:val="000353D7"/>
    <w:rsid w:val="000354AF"/>
    <w:rsid w:val="00035C3F"/>
    <w:rsid w:val="00035DAB"/>
    <w:rsid w:val="00036930"/>
    <w:rsid w:val="00036CF0"/>
    <w:rsid w:val="00036D48"/>
    <w:rsid w:val="0003709A"/>
    <w:rsid w:val="00037120"/>
    <w:rsid w:val="0003743C"/>
    <w:rsid w:val="000376B6"/>
    <w:rsid w:val="000377D5"/>
    <w:rsid w:val="0003793D"/>
    <w:rsid w:val="000379D9"/>
    <w:rsid w:val="00037E03"/>
    <w:rsid w:val="00037EC9"/>
    <w:rsid w:val="000405EC"/>
    <w:rsid w:val="000415C2"/>
    <w:rsid w:val="0004210A"/>
    <w:rsid w:val="000421E1"/>
    <w:rsid w:val="0004223C"/>
    <w:rsid w:val="000425BA"/>
    <w:rsid w:val="00042D4C"/>
    <w:rsid w:val="00042FDA"/>
    <w:rsid w:val="000430EB"/>
    <w:rsid w:val="0004364C"/>
    <w:rsid w:val="000437A6"/>
    <w:rsid w:val="00043B8B"/>
    <w:rsid w:val="0004458C"/>
    <w:rsid w:val="0004552D"/>
    <w:rsid w:val="00045A63"/>
    <w:rsid w:val="000462AB"/>
    <w:rsid w:val="0004693B"/>
    <w:rsid w:val="000469D4"/>
    <w:rsid w:val="00046C10"/>
    <w:rsid w:val="00046F59"/>
    <w:rsid w:val="0004771A"/>
    <w:rsid w:val="00047788"/>
    <w:rsid w:val="00050955"/>
    <w:rsid w:val="00050A94"/>
    <w:rsid w:val="00051BDB"/>
    <w:rsid w:val="00051FB1"/>
    <w:rsid w:val="000532A4"/>
    <w:rsid w:val="000546C8"/>
    <w:rsid w:val="00054ED5"/>
    <w:rsid w:val="00054F09"/>
    <w:rsid w:val="000557BC"/>
    <w:rsid w:val="000557DB"/>
    <w:rsid w:val="000558CB"/>
    <w:rsid w:val="00055D39"/>
    <w:rsid w:val="00055E36"/>
    <w:rsid w:val="000566BF"/>
    <w:rsid w:val="00056B62"/>
    <w:rsid w:val="00057741"/>
    <w:rsid w:val="00057832"/>
    <w:rsid w:val="00057D2C"/>
    <w:rsid w:val="0006019A"/>
    <w:rsid w:val="00061180"/>
    <w:rsid w:val="00061BB5"/>
    <w:rsid w:val="000626D1"/>
    <w:rsid w:val="00062AB3"/>
    <w:rsid w:val="00062E9E"/>
    <w:rsid w:val="00063C7D"/>
    <w:rsid w:val="000640D6"/>
    <w:rsid w:val="00064199"/>
    <w:rsid w:val="00064618"/>
    <w:rsid w:val="00065303"/>
    <w:rsid w:val="00065AFF"/>
    <w:rsid w:val="00066384"/>
    <w:rsid w:val="00066609"/>
    <w:rsid w:val="00066E1A"/>
    <w:rsid w:val="00067012"/>
    <w:rsid w:val="00067021"/>
    <w:rsid w:val="0006712D"/>
    <w:rsid w:val="00067B9A"/>
    <w:rsid w:val="00070600"/>
    <w:rsid w:val="00070A47"/>
    <w:rsid w:val="00071EB2"/>
    <w:rsid w:val="00071EDF"/>
    <w:rsid w:val="00072001"/>
    <w:rsid w:val="00072354"/>
    <w:rsid w:val="00072442"/>
    <w:rsid w:val="0007259F"/>
    <w:rsid w:val="00073279"/>
    <w:rsid w:val="000734C2"/>
    <w:rsid w:val="00073741"/>
    <w:rsid w:val="000738DA"/>
    <w:rsid w:val="000755DA"/>
    <w:rsid w:val="0007584F"/>
    <w:rsid w:val="00075D8F"/>
    <w:rsid w:val="00076064"/>
    <w:rsid w:val="000762FA"/>
    <w:rsid w:val="00076F12"/>
    <w:rsid w:val="0007767C"/>
    <w:rsid w:val="00080A15"/>
    <w:rsid w:val="00080B6D"/>
    <w:rsid w:val="00080D75"/>
    <w:rsid w:val="000815C8"/>
    <w:rsid w:val="00081C2D"/>
    <w:rsid w:val="00082223"/>
    <w:rsid w:val="00082408"/>
    <w:rsid w:val="000837EB"/>
    <w:rsid w:val="00083E60"/>
    <w:rsid w:val="00084636"/>
    <w:rsid w:val="00085C8F"/>
    <w:rsid w:val="00085CE5"/>
    <w:rsid w:val="00085D78"/>
    <w:rsid w:val="00085F26"/>
    <w:rsid w:val="00086233"/>
    <w:rsid w:val="00086E53"/>
    <w:rsid w:val="000877D9"/>
    <w:rsid w:val="00087C91"/>
    <w:rsid w:val="00090E8A"/>
    <w:rsid w:val="0009105F"/>
    <w:rsid w:val="0009146B"/>
    <w:rsid w:val="00091C4A"/>
    <w:rsid w:val="000920C7"/>
    <w:rsid w:val="0009217C"/>
    <w:rsid w:val="00092BAB"/>
    <w:rsid w:val="00092EDA"/>
    <w:rsid w:val="00092F49"/>
    <w:rsid w:val="00093822"/>
    <w:rsid w:val="000939E2"/>
    <w:rsid w:val="00093CB0"/>
    <w:rsid w:val="00094359"/>
    <w:rsid w:val="00094492"/>
    <w:rsid w:val="0009539B"/>
    <w:rsid w:val="0009539E"/>
    <w:rsid w:val="00095636"/>
    <w:rsid w:val="00095991"/>
    <w:rsid w:val="00095AB9"/>
    <w:rsid w:val="00095BFC"/>
    <w:rsid w:val="00095C1D"/>
    <w:rsid w:val="00095DDC"/>
    <w:rsid w:val="00096459"/>
    <w:rsid w:val="000965D3"/>
    <w:rsid w:val="000968D0"/>
    <w:rsid w:val="00096A67"/>
    <w:rsid w:val="00096DC5"/>
    <w:rsid w:val="00096EB2"/>
    <w:rsid w:val="00096F51"/>
    <w:rsid w:val="0009729F"/>
    <w:rsid w:val="000976F3"/>
    <w:rsid w:val="00097894"/>
    <w:rsid w:val="000A04E5"/>
    <w:rsid w:val="000A1217"/>
    <w:rsid w:val="000A22A3"/>
    <w:rsid w:val="000A2345"/>
    <w:rsid w:val="000A2CD5"/>
    <w:rsid w:val="000A367F"/>
    <w:rsid w:val="000A3F82"/>
    <w:rsid w:val="000A4907"/>
    <w:rsid w:val="000A4CB2"/>
    <w:rsid w:val="000A57F3"/>
    <w:rsid w:val="000A5F9F"/>
    <w:rsid w:val="000A6816"/>
    <w:rsid w:val="000A72BF"/>
    <w:rsid w:val="000A794F"/>
    <w:rsid w:val="000A7968"/>
    <w:rsid w:val="000B04B0"/>
    <w:rsid w:val="000B106D"/>
    <w:rsid w:val="000B161E"/>
    <w:rsid w:val="000B183A"/>
    <w:rsid w:val="000B2A9E"/>
    <w:rsid w:val="000B2CCE"/>
    <w:rsid w:val="000B2F1F"/>
    <w:rsid w:val="000B3184"/>
    <w:rsid w:val="000B34A7"/>
    <w:rsid w:val="000B356C"/>
    <w:rsid w:val="000B3814"/>
    <w:rsid w:val="000B388A"/>
    <w:rsid w:val="000B38F7"/>
    <w:rsid w:val="000B4818"/>
    <w:rsid w:val="000B49BF"/>
    <w:rsid w:val="000B4F99"/>
    <w:rsid w:val="000B68FE"/>
    <w:rsid w:val="000B695D"/>
    <w:rsid w:val="000B6C3F"/>
    <w:rsid w:val="000B6C9A"/>
    <w:rsid w:val="000B75CC"/>
    <w:rsid w:val="000B7AE9"/>
    <w:rsid w:val="000C05E4"/>
    <w:rsid w:val="000C06D7"/>
    <w:rsid w:val="000C07C2"/>
    <w:rsid w:val="000C0943"/>
    <w:rsid w:val="000C098F"/>
    <w:rsid w:val="000C0A10"/>
    <w:rsid w:val="000C0B8D"/>
    <w:rsid w:val="000C0EA9"/>
    <w:rsid w:val="000C1030"/>
    <w:rsid w:val="000C1C3D"/>
    <w:rsid w:val="000C1D1E"/>
    <w:rsid w:val="000C227D"/>
    <w:rsid w:val="000C2CAD"/>
    <w:rsid w:val="000C43A9"/>
    <w:rsid w:val="000C4437"/>
    <w:rsid w:val="000C4BB3"/>
    <w:rsid w:val="000C58AC"/>
    <w:rsid w:val="000C5B2A"/>
    <w:rsid w:val="000C5CDC"/>
    <w:rsid w:val="000C5F6F"/>
    <w:rsid w:val="000C6C8F"/>
    <w:rsid w:val="000D004D"/>
    <w:rsid w:val="000D05CC"/>
    <w:rsid w:val="000D11DB"/>
    <w:rsid w:val="000D137E"/>
    <w:rsid w:val="000D17DD"/>
    <w:rsid w:val="000D25BC"/>
    <w:rsid w:val="000D2E9C"/>
    <w:rsid w:val="000D341E"/>
    <w:rsid w:val="000D3BEF"/>
    <w:rsid w:val="000D3D1A"/>
    <w:rsid w:val="000D41A5"/>
    <w:rsid w:val="000D42B4"/>
    <w:rsid w:val="000D4344"/>
    <w:rsid w:val="000D47C2"/>
    <w:rsid w:val="000D510A"/>
    <w:rsid w:val="000D561A"/>
    <w:rsid w:val="000D6469"/>
    <w:rsid w:val="000D646C"/>
    <w:rsid w:val="000D66F1"/>
    <w:rsid w:val="000D6813"/>
    <w:rsid w:val="000D6E36"/>
    <w:rsid w:val="000D71D3"/>
    <w:rsid w:val="000D7729"/>
    <w:rsid w:val="000D795C"/>
    <w:rsid w:val="000E0154"/>
    <w:rsid w:val="000E1227"/>
    <w:rsid w:val="000E1382"/>
    <w:rsid w:val="000E14B6"/>
    <w:rsid w:val="000E16BB"/>
    <w:rsid w:val="000E19E5"/>
    <w:rsid w:val="000E1B13"/>
    <w:rsid w:val="000E1CE5"/>
    <w:rsid w:val="000E1D65"/>
    <w:rsid w:val="000E2415"/>
    <w:rsid w:val="000E2AAC"/>
    <w:rsid w:val="000E2B53"/>
    <w:rsid w:val="000E2B92"/>
    <w:rsid w:val="000E2BB9"/>
    <w:rsid w:val="000E31B2"/>
    <w:rsid w:val="000E3B47"/>
    <w:rsid w:val="000E3F86"/>
    <w:rsid w:val="000E4CBF"/>
    <w:rsid w:val="000E519E"/>
    <w:rsid w:val="000E51E6"/>
    <w:rsid w:val="000E520D"/>
    <w:rsid w:val="000E57A7"/>
    <w:rsid w:val="000E6134"/>
    <w:rsid w:val="000E73E4"/>
    <w:rsid w:val="000F1542"/>
    <w:rsid w:val="000F1D7F"/>
    <w:rsid w:val="000F1ED0"/>
    <w:rsid w:val="000F3CFF"/>
    <w:rsid w:val="000F3D4E"/>
    <w:rsid w:val="000F3DB5"/>
    <w:rsid w:val="000F44EC"/>
    <w:rsid w:val="000F4C6E"/>
    <w:rsid w:val="000F6343"/>
    <w:rsid w:val="000F6C06"/>
    <w:rsid w:val="000F75B8"/>
    <w:rsid w:val="000F77AC"/>
    <w:rsid w:val="000F7961"/>
    <w:rsid w:val="00100A25"/>
    <w:rsid w:val="00100A8D"/>
    <w:rsid w:val="001010CD"/>
    <w:rsid w:val="00101BE2"/>
    <w:rsid w:val="00101F97"/>
    <w:rsid w:val="00101FB8"/>
    <w:rsid w:val="001025C9"/>
    <w:rsid w:val="001026C2"/>
    <w:rsid w:val="0010347B"/>
    <w:rsid w:val="001041DD"/>
    <w:rsid w:val="0010442D"/>
    <w:rsid w:val="0010472C"/>
    <w:rsid w:val="00104997"/>
    <w:rsid w:val="00104D91"/>
    <w:rsid w:val="00105849"/>
    <w:rsid w:val="0010600C"/>
    <w:rsid w:val="001063F2"/>
    <w:rsid w:val="0010677F"/>
    <w:rsid w:val="00106854"/>
    <w:rsid w:val="0010693C"/>
    <w:rsid w:val="00106B55"/>
    <w:rsid w:val="001077B5"/>
    <w:rsid w:val="00107C7B"/>
    <w:rsid w:val="00107D67"/>
    <w:rsid w:val="001103FD"/>
    <w:rsid w:val="00110A09"/>
    <w:rsid w:val="00110EE7"/>
    <w:rsid w:val="00111254"/>
    <w:rsid w:val="00111DF1"/>
    <w:rsid w:val="00111F8B"/>
    <w:rsid w:val="0011275C"/>
    <w:rsid w:val="001130F9"/>
    <w:rsid w:val="0011370D"/>
    <w:rsid w:val="0011389B"/>
    <w:rsid w:val="00113D44"/>
    <w:rsid w:val="001142ED"/>
    <w:rsid w:val="0011435A"/>
    <w:rsid w:val="0011456F"/>
    <w:rsid w:val="00114878"/>
    <w:rsid w:val="00114E9A"/>
    <w:rsid w:val="0011506F"/>
    <w:rsid w:val="001150AB"/>
    <w:rsid w:val="001152BA"/>
    <w:rsid w:val="00115BB8"/>
    <w:rsid w:val="00115C41"/>
    <w:rsid w:val="00116C59"/>
    <w:rsid w:val="0011740C"/>
    <w:rsid w:val="00117B6A"/>
    <w:rsid w:val="00117D19"/>
    <w:rsid w:val="00120626"/>
    <w:rsid w:val="001207D9"/>
    <w:rsid w:val="001213C4"/>
    <w:rsid w:val="00121D97"/>
    <w:rsid w:val="00121F43"/>
    <w:rsid w:val="001228EE"/>
    <w:rsid w:val="00123730"/>
    <w:rsid w:val="001242A4"/>
    <w:rsid w:val="00124377"/>
    <w:rsid w:val="00124475"/>
    <w:rsid w:val="001245AA"/>
    <w:rsid w:val="00124DE4"/>
    <w:rsid w:val="00125829"/>
    <w:rsid w:val="00126663"/>
    <w:rsid w:val="00126A2D"/>
    <w:rsid w:val="00126EBE"/>
    <w:rsid w:val="00127BBE"/>
    <w:rsid w:val="00127F5E"/>
    <w:rsid w:val="0013026B"/>
    <w:rsid w:val="001315FE"/>
    <w:rsid w:val="001323ED"/>
    <w:rsid w:val="00133899"/>
    <w:rsid w:val="00135057"/>
    <w:rsid w:val="00135C08"/>
    <w:rsid w:val="0013604F"/>
    <w:rsid w:val="00136CA5"/>
    <w:rsid w:val="00137A3F"/>
    <w:rsid w:val="00137B29"/>
    <w:rsid w:val="0014036C"/>
    <w:rsid w:val="0014043A"/>
    <w:rsid w:val="00140488"/>
    <w:rsid w:val="001418C9"/>
    <w:rsid w:val="00141E98"/>
    <w:rsid w:val="00141EC7"/>
    <w:rsid w:val="0014218B"/>
    <w:rsid w:val="00142299"/>
    <w:rsid w:val="001426F9"/>
    <w:rsid w:val="00142A4A"/>
    <w:rsid w:val="00142C37"/>
    <w:rsid w:val="00142E98"/>
    <w:rsid w:val="0014327B"/>
    <w:rsid w:val="0014435A"/>
    <w:rsid w:val="00144737"/>
    <w:rsid w:val="001448DC"/>
    <w:rsid w:val="00144CFA"/>
    <w:rsid w:val="00146CDC"/>
    <w:rsid w:val="0014736C"/>
    <w:rsid w:val="00147A2F"/>
    <w:rsid w:val="00150154"/>
    <w:rsid w:val="001502B4"/>
    <w:rsid w:val="0015046E"/>
    <w:rsid w:val="001507D0"/>
    <w:rsid w:val="0015108C"/>
    <w:rsid w:val="001526E6"/>
    <w:rsid w:val="0015289F"/>
    <w:rsid w:val="00152ACE"/>
    <w:rsid w:val="00152B22"/>
    <w:rsid w:val="001536CB"/>
    <w:rsid w:val="00153B7B"/>
    <w:rsid w:val="001548D8"/>
    <w:rsid w:val="00154F3A"/>
    <w:rsid w:val="00155AA0"/>
    <w:rsid w:val="00155C57"/>
    <w:rsid w:val="0015633A"/>
    <w:rsid w:val="00156E4C"/>
    <w:rsid w:val="00157676"/>
    <w:rsid w:val="00157E08"/>
    <w:rsid w:val="00157FE2"/>
    <w:rsid w:val="00160D13"/>
    <w:rsid w:val="00161232"/>
    <w:rsid w:val="00161294"/>
    <w:rsid w:val="00161326"/>
    <w:rsid w:val="0016162B"/>
    <w:rsid w:val="00161780"/>
    <w:rsid w:val="001629BC"/>
    <w:rsid w:val="00162E82"/>
    <w:rsid w:val="00162FB6"/>
    <w:rsid w:val="001635F4"/>
    <w:rsid w:val="00163D4D"/>
    <w:rsid w:val="00164697"/>
    <w:rsid w:val="00164E60"/>
    <w:rsid w:val="001651F8"/>
    <w:rsid w:val="0016550E"/>
    <w:rsid w:val="001655BF"/>
    <w:rsid w:val="00166718"/>
    <w:rsid w:val="0016683A"/>
    <w:rsid w:val="00166B35"/>
    <w:rsid w:val="00166E28"/>
    <w:rsid w:val="00167B01"/>
    <w:rsid w:val="00170188"/>
    <w:rsid w:val="00170D61"/>
    <w:rsid w:val="00171560"/>
    <w:rsid w:val="00171B7B"/>
    <w:rsid w:val="001726EA"/>
    <w:rsid w:val="00172B67"/>
    <w:rsid w:val="00173D5D"/>
    <w:rsid w:val="00174654"/>
    <w:rsid w:val="00175110"/>
    <w:rsid w:val="00175270"/>
    <w:rsid w:val="00175D74"/>
    <w:rsid w:val="00177369"/>
    <w:rsid w:val="001804B5"/>
    <w:rsid w:val="00180B16"/>
    <w:rsid w:val="00180B18"/>
    <w:rsid w:val="00181017"/>
    <w:rsid w:val="00181363"/>
    <w:rsid w:val="00181DC6"/>
    <w:rsid w:val="001824A7"/>
    <w:rsid w:val="0018290E"/>
    <w:rsid w:val="00182A92"/>
    <w:rsid w:val="00182F98"/>
    <w:rsid w:val="001836E2"/>
    <w:rsid w:val="00183AD1"/>
    <w:rsid w:val="001848B3"/>
    <w:rsid w:val="00185499"/>
    <w:rsid w:val="001856A1"/>
    <w:rsid w:val="00185F37"/>
    <w:rsid w:val="00186092"/>
    <w:rsid w:val="001862CF"/>
    <w:rsid w:val="0018673A"/>
    <w:rsid w:val="00187537"/>
    <w:rsid w:val="001877CC"/>
    <w:rsid w:val="001878AD"/>
    <w:rsid w:val="00187A01"/>
    <w:rsid w:val="00187AEA"/>
    <w:rsid w:val="00187D42"/>
    <w:rsid w:val="00187D8F"/>
    <w:rsid w:val="001909A1"/>
    <w:rsid w:val="0019101C"/>
    <w:rsid w:val="00191113"/>
    <w:rsid w:val="001915B6"/>
    <w:rsid w:val="00191764"/>
    <w:rsid w:val="00191A1C"/>
    <w:rsid w:val="001923DD"/>
    <w:rsid w:val="00192850"/>
    <w:rsid w:val="00193168"/>
    <w:rsid w:val="00193356"/>
    <w:rsid w:val="00193A08"/>
    <w:rsid w:val="00193CDE"/>
    <w:rsid w:val="001946B1"/>
    <w:rsid w:val="001967E4"/>
    <w:rsid w:val="00197749"/>
    <w:rsid w:val="001977E2"/>
    <w:rsid w:val="00197804"/>
    <w:rsid w:val="001A0276"/>
    <w:rsid w:val="001A0381"/>
    <w:rsid w:val="001A058E"/>
    <w:rsid w:val="001A1303"/>
    <w:rsid w:val="001A13A2"/>
    <w:rsid w:val="001A1C94"/>
    <w:rsid w:val="001A1D39"/>
    <w:rsid w:val="001A2194"/>
    <w:rsid w:val="001A2743"/>
    <w:rsid w:val="001A364C"/>
    <w:rsid w:val="001A3C6E"/>
    <w:rsid w:val="001A4313"/>
    <w:rsid w:val="001A45D8"/>
    <w:rsid w:val="001A4EEC"/>
    <w:rsid w:val="001A5113"/>
    <w:rsid w:val="001A560C"/>
    <w:rsid w:val="001A5CA2"/>
    <w:rsid w:val="001A5FC4"/>
    <w:rsid w:val="001A62FC"/>
    <w:rsid w:val="001A6BF2"/>
    <w:rsid w:val="001A6C0D"/>
    <w:rsid w:val="001A7477"/>
    <w:rsid w:val="001A767B"/>
    <w:rsid w:val="001A78F8"/>
    <w:rsid w:val="001A7F80"/>
    <w:rsid w:val="001B077E"/>
    <w:rsid w:val="001B0A1E"/>
    <w:rsid w:val="001B0EC4"/>
    <w:rsid w:val="001B1323"/>
    <w:rsid w:val="001B2799"/>
    <w:rsid w:val="001B2863"/>
    <w:rsid w:val="001B2CAC"/>
    <w:rsid w:val="001B319C"/>
    <w:rsid w:val="001B32F9"/>
    <w:rsid w:val="001B34CD"/>
    <w:rsid w:val="001B3B92"/>
    <w:rsid w:val="001B4157"/>
    <w:rsid w:val="001B5C34"/>
    <w:rsid w:val="001B5C70"/>
    <w:rsid w:val="001B606B"/>
    <w:rsid w:val="001B6206"/>
    <w:rsid w:val="001B6574"/>
    <w:rsid w:val="001B744C"/>
    <w:rsid w:val="001B795C"/>
    <w:rsid w:val="001B7B9C"/>
    <w:rsid w:val="001C00B3"/>
    <w:rsid w:val="001C04BC"/>
    <w:rsid w:val="001C0E38"/>
    <w:rsid w:val="001C1400"/>
    <w:rsid w:val="001C259A"/>
    <w:rsid w:val="001C35A2"/>
    <w:rsid w:val="001C3BFB"/>
    <w:rsid w:val="001C3D35"/>
    <w:rsid w:val="001C3E41"/>
    <w:rsid w:val="001C418F"/>
    <w:rsid w:val="001C43BC"/>
    <w:rsid w:val="001C45CB"/>
    <w:rsid w:val="001C4A9B"/>
    <w:rsid w:val="001C4C58"/>
    <w:rsid w:val="001C5D13"/>
    <w:rsid w:val="001C5DF2"/>
    <w:rsid w:val="001C5EB7"/>
    <w:rsid w:val="001C6579"/>
    <w:rsid w:val="001C6CA0"/>
    <w:rsid w:val="001C7AD8"/>
    <w:rsid w:val="001C7D99"/>
    <w:rsid w:val="001D011C"/>
    <w:rsid w:val="001D0819"/>
    <w:rsid w:val="001D0E2B"/>
    <w:rsid w:val="001D0E2C"/>
    <w:rsid w:val="001D0EC0"/>
    <w:rsid w:val="001D1F05"/>
    <w:rsid w:val="001D2369"/>
    <w:rsid w:val="001D2717"/>
    <w:rsid w:val="001D27F3"/>
    <w:rsid w:val="001D2A60"/>
    <w:rsid w:val="001D2BAC"/>
    <w:rsid w:val="001D2CA0"/>
    <w:rsid w:val="001D2EB9"/>
    <w:rsid w:val="001D3031"/>
    <w:rsid w:val="001D3096"/>
    <w:rsid w:val="001D30FB"/>
    <w:rsid w:val="001D3ABE"/>
    <w:rsid w:val="001D3B57"/>
    <w:rsid w:val="001D3EB6"/>
    <w:rsid w:val="001D4378"/>
    <w:rsid w:val="001D5010"/>
    <w:rsid w:val="001D515E"/>
    <w:rsid w:val="001D595C"/>
    <w:rsid w:val="001D6E37"/>
    <w:rsid w:val="001D73C5"/>
    <w:rsid w:val="001D7D09"/>
    <w:rsid w:val="001E0015"/>
    <w:rsid w:val="001E05C1"/>
    <w:rsid w:val="001E0822"/>
    <w:rsid w:val="001E0E04"/>
    <w:rsid w:val="001E15D7"/>
    <w:rsid w:val="001E18AF"/>
    <w:rsid w:val="001E1C71"/>
    <w:rsid w:val="001E1E05"/>
    <w:rsid w:val="001E1EE4"/>
    <w:rsid w:val="001E42CA"/>
    <w:rsid w:val="001E48FC"/>
    <w:rsid w:val="001E4F66"/>
    <w:rsid w:val="001E5169"/>
    <w:rsid w:val="001E5371"/>
    <w:rsid w:val="001E5477"/>
    <w:rsid w:val="001E5A43"/>
    <w:rsid w:val="001E5A59"/>
    <w:rsid w:val="001E5EF7"/>
    <w:rsid w:val="001E61ED"/>
    <w:rsid w:val="001E6445"/>
    <w:rsid w:val="001E67FC"/>
    <w:rsid w:val="001E6AAC"/>
    <w:rsid w:val="001E6F61"/>
    <w:rsid w:val="001E71AD"/>
    <w:rsid w:val="001E773D"/>
    <w:rsid w:val="001F0DD1"/>
    <w:rsid w:val="001F1226"/>
    <w:rsid w:val="001F14B3"/>
    <w:rsid w:val="001F20F6"/>
    <w:rsid w:val="001F3693"/>
    <w:rsid w:val="001F40B2"/>
    <w:rsid w:val="001F4141"/>
    <w:rsid w:val="001F41F0"/>
    <w:rsid w:val="001F42A7"/>
    <w:rsid w:val="001F479E"/>
    <w:rsid w:val="001F5D9A"/>
    <w:rsid w:val="001F5FCF"/>
    <w:rsid w:val="001F7EC6"/>
    <w:rsid w:val="001F7F5F"/>
    <w:rsid w:val="00200652"/>
    <w:rsid w:val="00200683"/>
    <w:rsid w:val="0020129B"/>
    <w:rsid w:val="0020152E"/>
    <w:rsid w:val="00201BF8"/>
    <w:rsid w:val="00201E52"/>
    <w:rsid w:val="002024D8"/>
    <w:rsid w:val="00202B64"/>
    <w:rsid w:val="00202DB2"/>
    <w:rsid w:val="0020308B"/>
    <w:rsid w:val="002037F0"/>
    <w:rsid w:val="00204475"/>
    <w:rsid w:val="00204658"/>
    <w:rsid w:val="00204B47"/>
    <w:rsid w:val="00204BC5"/>
    <w:rsid w:val="002056E1"/>
    <w:rsid w:val="00205DC1"/>
    <w:rsid w:val="00205E34"/>
    <w:rsid w:val="002061F7"/>
    <w:rsid w:val="002068DB"/>
    <w:rsid w:val="002071CA"/>
    <w:rsid w:val="0020752F"/>
    <w:rsid w:val="0020781F"/>
    <w:rsid w:val="00207A2D"/>
    <w:rsid w:val="00207EE9"/>
    <w:rsid w:val="00210618"/>
    <w:rsid w:val="00210CDA"/>
    <w:rsid w:val="002118FA"/>
    <w:rsid w:val="00211A0A"/>
    <w:rsid w:val="00211A2A"/>
    <w:rsid w:val="0021200C"/>
    <w:rsid w:val="002123EA"/>
    <w:rsid w:val="002129B3"/>
    <w:rsid w:val="00212EF8"/>
    <w:rsid w:val="0021311E"/>
    <w:rsid w:val="002131DA"/>
    <w:rsid w:val="0021322A"/>
    <w:rsid w:val="0021348A"/>
    <w:rsid w:val="002138E9"/>
    <w:rsid w:val="00213D23"/>
    <w:rsid w:val="00213F8F"/>
    <w:rsid w:val="002141C7"/>
    <w:rsid w:val="00214551"/>
    <w:rsid w:val="00214AA0"/>
    <w:rsid w:val="0021519E"/>
    <w:rsid w:val="00215CF4"/>
    <w:rsid w:val="002160B3"/>
    <w:rsid w:val="00216B05"/>
    <w:rsid w:val="00217037"/>
    <w:rsid w:val="00217FDA"/>
    <w:rsid w:val="00220004"/>
    <w:rsid w:val="002203E5"/>
    <w:rsid w:val="0022047A"/>
    <w:rsid w:val="002204BB"/>
    <w:rsid w:val="00220B35"/>
    <w:rsid w:val="00220BBA"/>
    <w:rsid w:val="0022186B"/>
    <w:rsid w:val="00221A09"/>
    <w:rsid w:val="002221A8"/>
    <w:rsid w:val="00222729"/>
    <w:rsid w:val="00222B3E"/>
    <w:rsid w:val="0022351D"/>
    <w:rsid w:val="00223B87"/>
    <w:rsid w:val="00223F3A"/>
    <w:rsid w:val="0022442D"/>
    <w:rsid w:val="00224743"/>
    <w:rsid w:val="00224979"/>
    <w:rsid w:val="00224F3E"/>
    <w:rsid w:val="00225135"/>
    <w:rsid w:val="002253AF"/>
    <w:rsid w:val="00226A31"/>
    <w:rsid w:val="002306A8"/>
    <w:rsid w:val="0023095E"/>
    <w:rsid w:val="00230A2C"/>
    <w:rsid w:val="002314BF"/>
    <w:rsid w:val="002315EC"/>
    <w:rsid w:val="0023229B"/>
    <w:rsid w:val="002325C9"/>
    <w:rsid w:val="002331BE"/>
    <w:rsid w:val="00233C33"/>
    <w:rsid w:val="00233FFB"/>
    <w:rsid w:val="00234411"/>
    <w:rsid w:val="00234547"/>
    <w:rsid w:val="0023485B"/>
    <w:rsid w:val="00234C02"/>
    <w:rsid w:val="002350A2"/>
    <w:rsid w:val="0023521F"/>
    <w:rsid w:val="0023541D"/>
    <w:rsid w:val="00237258"/>
    <w:rsid w:val="00237716"/>
    <w:rsid w:val="00237942"/>
    <w:rsid w:val="00237A55"/>
    <w:rsid w:val="00237D63"/>
    <w:rsid w:val="00237FD0"/>
    <w:rsid w:val="00240157"/>
    <w:rsid w:val="002403B6"/>
    <w:rsid w:val="00240808"/>
    <w:rsid w:val="002410EF"/>
    <w:rsid w:val="002411EE"/>
    <w:rsid w:val="0024196A"/>
    <w:rsid w:val="00241A1F"/>
    <w:rsid w:val="00241EBF"/>
    <w:rsid w:val="00241F68"/>
    <w:rsid w:val="00241FFA"/>
    <w:rsid w:val="00242BE0"/>
    <w:rsid w:val="0024362C"/>
    <w:rsid w:val="002437DB"/>
    <w:rsid w:val="00243BB1"/>
    <w:rsid w:val="00244028"/>
    <w:rsid w:val="002442F2"/>
    <w:rsid w:val="002450A8"/>
    <w:rsid w:val="002453FD"/>
    <w:rsid w:val="00245813"/>
    <w:rsid w:val="0024665D"/>
    <w:rsid w:val="00246977"/>
    <w:rsid w:val="00246DBA"/>
    <w:rsid w:val="00246E79"/>
    <w:rsid w:val="0024700F"/>
    <w:rsid w:val="00247089"/>
    <w:rsid w:val="00247AE9"/>
    <w:rsid w:val="00247D7F"/>
    <w:rsid w:val="0025012C"/>
    <w:rsid w:val="00250183"/>
    <w:rsid w:val="00250FCC"/>
    <w:rsid w:val="002510B0"/>
    <w:rsid w:val="00251960"/>
    <w:rsid w:val="00251F37"/>
    <w:rsid w:val="002521EB"/>
    <w:rsid w:val="00252510"/>
    <w:rsid w:val="0025260D"/>
    <w:rsid w:val="00252B70"/>
    <w:rsid w:val="00252F51"/>
    <w:rsid w:val="0025392A"/>
    <w:rsid w:val="00253D71"/>
    <w:rsid w:val="00253FDD"/>
    <w:rsid w:val="002541D4"/>
    <w:rsid w:val="00254D30"/>
    <w:rsid w:val="002550A3"/>
    <w:rsid w:val="0025534A"/>
    <w:rsid w:val="002555AF"/>
    <w:rsid w:val="00255F61"/>
    <w:rsid w:val="002560B1"/>
    <w:rsid w:val="0025696E"/>
    <w:rsid w:val="00256FFC"/>
    <w:rsid w:val="002570FC"/>
    <w:rsid w:val="00257868"/>
    <w:rsid w:val="00257A39"/>
    <w:rsid w:val="00257D9E"/>
    <w:rsid w:val="00257E0B"/>
    <w:rsid w:val="0026001A"/>
    <w:rsid w:val="00260700"/>
    <w:rsid w:val="00260715"/>
    <w:rsid w:val="00261FBA"/>
    <w:rsid w:val="002628A2"/>
    <w:rsid w:val="002628FC"/>
    <w:rsid w:val="00263126"/>
    <w:rsid w:val="002638FE"/>
    <w:rsid w:val="00263ADE"/>
    <w:rsid w:val="00263F5D"/>
    <w:rsid w:val="00263FCB"/>
    <w:rsid w:val="00264365"/>
    <w:rsid w:val="00264522"/>
    <w:rsid w:val="00264A8A"/>
    <w:rsid w:val="0026578B"/>
    <w:rsid w:val="00265CC4"/>
    <w:rsid w:val="00266B91"/>
    <w:rsid w:val="00267A64"/>
    <w:rsid w:val="00267D12"/>
    <w:rsid w:val="00270756"/>
    <w:rsid w:val="00271E69"/>
    <w:rsid w:val="00272346"/>
    <w:rsid w:val="00272594"/>
    <w:rsid w:val="00272662"/>
    <w:rsid w:val="0027284D"/>
    <w:rsid w:val="00272946"/>
    <w:rsid w:val="002729D3"/>
    <w:rsid w:val="00272C11"/>
    <w:rsid w:val="002732E3"/>
    <w:rsid w:val="00273A77"/>
    <w:rsid w:val="0027580D"/>
    <w:rsid w:val="00275861"/>
    <w:rsid w:val="00275BC5"/>
    <w:rsid w:val="002763FD"/>
    <w:rsid w:val="002769C1"/>
    <w:rsid w:val="00280541"/>
    <w:rsid w:val="002805BD"/>
    <w:rsid w:val="00280AD1"/>
    <w:rsid w:val="0028106A"/>
    <w:rsid w:val="00281DEA"/>
    <w:rsid w:val="00282880"/>
    <w:rsid w:val="00282A39"/>
    <w:rsid w:val="00282BEB"/>
    <w:rsid w:val="0028337B"/>
    <w:rsid w:val="002839DF"/>
    <w:rsid w:val="00283A58"/>
    <w:rsid w:val="00285699"/>
    <w:rsid w:val="0028585F"/>
    <w:rsid w:val="0028590B"/>
    <w:rsid w:val="00285F07"/>
    <w:rsid w:val="00286027"/>
    <w:rsid w:val="0028617F"/>
    <w:rsid w:val="002863A2"/>
    <w:rsid w:val="00290097"/>
    <w:rsid w:val="0029023E"/>
    <w:rsid w:val="00290304"/>
    <w:rsid w:val="00291187"/>
    <w:rsid w:val="00291608"/>
    <w:rsid w:val="00291871"/>
    <w:rsid w:val="00291C01"/>
    <w:rsid w:val="00291CE9"/>
    <w:rsid w:val="00292559"/>
    <w:rsid w:val="00292596"/>
    <w:rsid w:val="00292819"/>
    <w:rsid w:val="00292E4D"/>
    <w:rsid w:val="002938E0"/>
    <w:rsid w:val="00293F4E"/>
    <w:rsid w:val="002942FE"/>
    <w:rsid w:val="00295003"/>
    <w:rsid w:val="0029519B"/>
    <w:rsid w:val="00295504"/>
    <w:rsid w:val="002956A9"/>
    <w:rsid w:val="002958C7"/>
    <w:rsid w:val="00295B37"/>
    <w:rsid w:val="00295EB3"/>
    <w:rsid w:val="002960FF"/>
    <w:rsid w:val="002962A5"/>
    <w:rsid w:val="002964EB"/>
    <w:rsid w:val="002967F2"/>
    <w:rsid w:val="0029727F"/>
    <w:rsid w:val="002A0AA5"/>
    <w:rsid w:val="002A0F34"/>
    <w:rsid w:val="002A1235"/>
    <w:rsid w:val="002A170F"/>
    <w:rsid w:val="002A1807"/>
    <w:rsid w:val="002A1C46"/>
    <w:rsid w:val="002A1D14"/>
    <w:rsid w:val="002A269E"/>
    <w:rsid w:val="002A2AFF"/>
    <w:rsid w:val="002A2FCB"/>
    <w:rsid w:val="002A3E52"/>
    <w:rsid w:val="002A3F04"/>
    <w:rsid w:val="002A42EA"/>
    <w:rsid w:val="002A442E"/>
    <w:rsid w:val="002A4637"/>
    <w:rsid w:val="002A4826"/>
    <w:rsid w:val="002A4E94"/>
    <w:rsid w:val="002A5694"/>
    <w:rsid w:val="002A591B"/>
    <w:rsid w:val="002A5BB7"/>
    <w:rsid w:val="002A5FE8"/>
    <w:rsid w:val="002A7577"/>
    <w:rsid w:val="002A7B0E"/>
    <w:rsid w:val="002A7EF6"/>
    <w:rsid w:val="002B02A4"/>
    <w:rsid w:val="002B0527"/>
    <w:rsid w:val="002B0B89"/>
    <w:rsid w:val="002B11C4"/>
    <w:rsid w:val="002B14A7"/>
    <w:rsid w:val="002B19BD"/>
    <w:rsid w:val="002B1AFA"/>
    <w:rsid w:val="002B1C42"/>
    <w:rsid w:val="002B1EDB"/>
    <w:rsid w:val="002B2103"/>
    <w:rsid w:val="002B222B"/>
    <w:rsid w:val="002B28EF"/>
    <w:rsid w:val="002B2972"/>
    <w:rsid w:val="002B3419"/>
    <w:rsid w:val="002B38B4"/>
    <w:rsid w:val="002B3973"/>
    <w:rsid w:val="002B44FA"/>
    <w:rsid w:val="002B47D6"/>
    <w:rsid w:val="002B4C25"/>
    <w:rsid w:val="002B4F3D"/>
    <w:rsid w:val="002B4F46"/>
    <w:rsid w:val="002B547B"/>
    <w:rsid w:val="002B5B1E"/>
    <w:rsid w:val="002B60B0"/>
    <w:rsid w:val="002B6591"/>
    <w:rsid w:val="002B6661"/>
    <w:rsid w:val="002B6CC8"/>
    <w:rsid w:val="002B741A"/>
    <w:rsid w:val="002B7600"/>
    <w:rsid w:val="002B763A"/>
    <w:rsid w:val="002B7CA0"/>
    <w:rsid w:val="002C01B3"/>
    <w:rsid w:val="002C0C9B"/>
    <w:rsid w:val="002C0EE0"/>
    <w:rsid w:val="002C1090"/>
    <w:rsid w:val="002C1160"/>
    <w:rsid w:val="002C18FA"/>
    <w:rsid w:val="002C1CD2"/>
    <w:rsid w:val="002C1F05"/>
    <w:rsid w:val="002C1FCF"/>
    <w:rsid w:val="002C21D6"/>
    <w:rsid w:val="002C38A9"/>
    <w:rsid w:val="002C38BF"/>
    <w:rsid w:val="002C3A54"/>
    <w:rsid w:val="002C40A3"/>
    <w:rsid w:val="002C4164"/>
    <w:rsid w:val="002C418D"/>
    <w:rsid w:val="002C4215"/>
    <w:rsid w:val="002C4677"/>
    <w:rsid w:val="002C47E4"/>
    <w:rsid w:val="002C4B4A"/>
    <w:rsid w:val="002C54D5"/>
    <w:rsid w:val="002C5621"/>
    <w:rsid w:val="002C5A19"/>
    <w:rsid w:val="002C5D64"/>
    <w:rsid w:val="002C60C3"/>
    <w:rsid w:val="002C6AF4"/>
    <w:rsid w:val="002C7D18"/>
    <w:rsid w:val="002D0A5C"/>
    <w:rsid w:val="002D133C"/>
    <w:rsid w:val="002D2524"/>
    <w:rsid w:val="002D27AE"/>
    <w:rsid w:val="002D28FD"/>
    <w:rsid w:val="002D2BA7"/>
    <w:rsid w:val="002D4056"/>
    <w:rsid w:val="002D407F"/>
    <w:rsid w:val="002D41C2"/>
    <w:rsid w:val="002D44A3"/>
    <w:rsid w:val="002D45A5"/>
    <w:rsid w:val="002D4A7E"/>
    <w:rsid w:val="002D565D"/>
    <w:rsid w:val="002D594B"/>
    <w:rsid w:val="002D632B"/>
    <w:rsid w:val="002D6914"/>
    <w:rsid w:val="002D69FD"/>
    <w:rsid w:val="002D71B9"/>
    <w:rsid w:val="002D7BA8"/>
    <w:rsid w:val="002E1365"/>
    <w:rsid w:val="002E17F8"/>
    <w:rsid w:val="002E18E3"/>
    <w:rsid w:val="002E1B58"/>
    <w:rsid w:val="002E1F97"/>
    <w:rsid w:val="002E22B3"/>
    <w:rsid w:val="002E2380"/>
    <w:rsid w:val="002E293E"/>
    <w:rsid w:val="002E2B32"/>
    <w:rsid w:val="002E3692"/>
    <w:rsid w:val="002E393F"/>
    <w:rsid w:val="002E3AAA"/>
    <w:rsid w:val="002E3BDD"/>
    <w:rsid w:val="002E3C52"/>
    <w:rsid w:val="002E4456"/>
    <w:rsid w:val="002E4AEE"/>
    <w:rsid w:val="002E514B"/>
    <w:rsid w:val="002E5E13"/>
    <w:rsid w:val="002E6052"/>
    <w:rsid w:val="002E6797"/>
    <w:rsid w:val="002E6968"/>
    <w:rsid w:val="002E7847"/>
    <w:rsid w:val="002E7E1B"/>
    <w:rsid w:val="002E7F44"/>
    <w:rsid w:val="002F0A00"/>
    <w:rsid w:val="002F0FFB"/>
    <w:rsid w:val="002F10A4"/>
    <w:rsid w:val="002F11C1"/>
    <w:rsid w:val="002F1205"/>
    <w:rsid w:val="002F2197"/>
    <w:rsid w:val="002F22F6"/>
    <w:rsid w:val="002F2323"/>
    <w:rsid w:val="002F2B01"/>
    <w:rsid w:val="002F2E5A"/>
    <w:rsid w:val="002F4438"/>
    <w:rsid w:val="002F61F2"/>
    <w:rsid w:val="002F7344"/>
    <w:rsid w:val="002F7491"/>
    <w:rsid w:val="003007B0"/>
    <w:rsid w:val="00300BE7"/>
    <w:rsid w:val="00300D9F"/>
    <w:rsid w:val="00300E0D"/>
    <w:rsid w:val="00300F8D"/>
    <w:rsid w:val="003013B7"/>
    <w:rsid w:val="0030194D"/>
    <w:rsid w:val="003026F8"/>
    <w:rsid w:val="00302749"/>
    <w:rsid w:val="00302AEF"/>
    <w:rsid w:val="00302C66"/>
    <w:rsid w:val="0030300C"/>
    <w:rsid w:val="0030338A"/>
    <w:rsid w:val="003035E6"/>
    <w:rsid w:val="003036F9"/>
    <w:rsid w:val="003043CB"/>
    <w:rsid w:val="003045B0"/>
    <w:rsid w:val="0030564A"/>
    <w:rsid w:val="00305E19"/>
    <w:rsid w:val="00305E7F"/>
    <w:rsid w:val="003061F8"/>
    <w:rsid w:val="00306785"/>
    <w:rsid w:val="00306DA1"/>
    <w:rsid w:val="003070F0"/>
    <w:rsid w:val="0030737F"/>
    <w:rsid w:val="00307455"/>
    <w:rsid w:val="00307B8C"/>
    <w:rsid w:val="00310383"/>
    <w:rsid w:val="00310503"/>
    <w:rsid w:val="00310F46"/>
    <w:rsid w:val="003114DF"/>
    <w:rsid w:val="00311E6F"/>
    <w:rsid w:val="00311FA3"/>
    <w:rsid w:val="00312788"/>
    <w:rsid w:val="00312E45"/>
    <w:rsid w:val="00312EC0"/>
    <w:rsid w:val="00313207"/>
    <w:rsid w:val="00313D8C"/>
    <w:rsid w:val="00313F0E"/>
    <w:rsid w:val="003144C6"/>
    <w:rsid w:val="003145D8"/>
    <w:rsid w:val="00314AFD"/>
    <w:rsid w:val="00315101"/>
    <w:rsid w:val="003151AB"/>
    <w:rsid w:val="003152AF"/>
    <w:rsid w:val="00316941"/>
    <w:rsid w:val="00316C84"/>
    <w:rsid w:val="00317064"/>
    <w:rsid w:val="00317711"/>
    <w:rsid w:val="003177D9"/>
    <w:rsid w:val="00317960"/>
    <w:rsid w:val="00317AD2"/>
    <w:rsid w:val="0032057F"/>
    <w:rsid w:val="003206D7"/>
    <w:rsid w:val="00320ACD"/>
    <w:rsid w:val="003212C5"/>
    <w:rsid w:val="00322A4D"/>
    <w:rsid w:val="00322A74"/>
    <w:rsid w:val="00322D33"/>
    <w:rsid w:val="00323022"/>
    <w:rsid w:val="0032314A"/>
    <w:rsid w:val="003231D9"/>
    <w:rsid w:val="00323A18"/>
    <w:rsid w:val="00324353"/>
    <w:rsid w:val="00324556"/>
    <w:rsid w:val="00324B22"/>
    <w:rsid w:val="003259C7"/>
    <w:rsid w:val="00325E11"/>
    <w:rsid w:val="00325E1E"/>
    <w:rsid w:val="00325E39"/>
    <w:rsid w:val="003262E9"/>
    <w:rsid w:val="0032644C"/>
    <w:rsid w:val="003268B7"/>
    <w:rsid w:val="00326BDA"/>
    <w:rsid w:val="0032747C"/>
    <w:rsid w:val="00327509"/>
    <w:rsid w:val="00327858"/>
    <w:rsid w:val="003278B2"/>
    <w:rsid w:val="00327C58"/>
    <w:rsid w:val="00327DE3"/>
    <w:rsid w:val="00330552"/>
    <w:rsid w:val="0033087E"/>
    <w:rsid w:val="00330AB5"/>
    <w:rsid w:val="00331EC9"/>
    <w:rsid w:val="00331F02"/>
    <w:rsid w:val="003320BF"/>
    <w:rsid w:val="003325C8"/>
    <w:rsid w:val="00333043"/>
    <w:rsid w:val="003332C5"/>
    <w:rsid w:val="0033439A"/>
    <w:rsid w:val="003343CB"/>
    <w:rsid w:val="00334A55"/>
    <w:rsid w:val="003351FA"/>
    <w:rsid w:val="003356C3"/>
    <w:rsid w:val="003357D6"/>
    <w:rsid w:val="00335810"/>
    <w:rsid w:val="00335ADB"/>
    <w:rsid w:val="00335F67"/>
    <w:rsid w:val="003364BA"/>
    <w:rsid w:val="00336E2B"/>
    <w:rsid w:val="00337292"/>
    <w:rsid w:val="00337574"/>
    <w:rsid w:val="0033782A"/>
    <w:rsid w:val="003402AA"/>
    <w:rsid w:val="00340857"/>
    <w:rsid w:val="00340D6A"/>
    <w:rsid w:val="00341129"/>
    <w:rsid w:val="003413EA"/>
    <w:rsid w:val="00342285"/>
    <w:rsid w:val="00342629"/>
    <w:rsid w:val="003434FB"/>
    <w:rsid w:val="00344AD4"/>
    <w:rsid w:val="00344E0F"/>
    <w:rsid w:val="00346061"/>
    <w:rsid w:val="00346209"/>
    <w:rsid w:val="003466D0"/>
    <w:rsid w:val="003468D4"/>
    <w:rsid w:val="00347114"/>
    <w:rsid w:val="00347833"/>
    <w:rsid w:val="003478D1"/>
    <w:rsid w:val="00347EBA"/>
    <w:rsid w:val="00351C03"/>
    <w:rsid w:val="00351FA0"/>
    <w:rsid w:val="00351FC6"/>
    <w:rsid w:val="0035209D"/>
    <w:rsid w:val="003521C7"/>
    <w:rsid w:val="003530ED"/>
    <w:rsid w:val="00353299"/>
    <w:rsid w:val="003539EA"/>
    <w:rsid w:val="0035422D"/>
    <w:rsid w:val="00354D98"/>
    <w:rsid w:val="00354E79"/>
    <w:rsid w:val="0035502D"/>
    <w:rsid w:val="00355586"/>
    <w:rsid w:val="00355650"/>
    <w:rsid w:val="0035589C"/>
    <w:rsid w:val="0035686B"/>
    <w:rsid w:val="00356B3E"/>
    <w:rsid w:val="003573F3"/>
    <w:rsid w:val="003602CE"/>
    <w:rsid w:val="0036079D"/>
    <w:rsid w:val="00360D73"/>
    <w:rsid w:val="00361C3B"/>
    <w:rsid w:val="00361E77"/>
    <w:rsid w:val="00362538"/>
    <w:rsid w:val="00363097"/>
    <w:rsid w:val="0036362D"/>
    <w:rsid w:val="003637FF"/>
    <w:rsid w:val="00363829"/>
    <w:rsid w:val="00363D4D"/>
    <w:rsid w:val="00363DFA"/>
    <w:rsid w:val="003642D9"/>
    <w:rsid w:val="003643D0"/>
    <w:rsid w:val="003654EF"/>
    <w:rsid w:val="0036552A"/>
    <w:rsid w:val="003658C3"/>
    <w:rsid w:val="00366735"/>
    <w:rsid w:val="003668D2"/>
    <w:rsid w:val="00366BD7"/>
    <w:rsid w:val="00366BDB"/>
    <w:rsid w:val="00366E36"/>
    <w:rsid w:val="00367BD5"/>
    <w:rsid w:val="00367DFE"/>
    <w:rsid w:val="003701D4"/>
    <w:rsid w:val="00370A2C"/>
    <w:rsid w:val="00370CCF"/>
    <w:rsid w:val="003710AA"/>
    <w:rsid w:val="00371AEE"/>
    <w:rsid w:val="00371E7D"/>
    <w:rsid w:val="003730EA"/>
    <w:rsid w:val="00374028"/>
    <w:rsid w:val="00374477"/>
    <w:rsid w:val="003753B5"/>
    <w:rsid w:val="00375733"/>
    <w:rsid w:val="00375994"/>
    <w:rsid w:val="00375A7E"/>
    <w:rsid w:val="00375BD8"/>
    <w:rsid w:val="00375CEA"/>
    <w:rsid w:val="00376137"/>
    <w:rsid w:val="00376563"/>
    <w:rsid w:val="003767A4"/>
    <w:rsid w:val="0037710F"/>
    <w:rsid w:val="00377862"/>
    <w:rsid w:val="003804F8"/>
    <w:rsid w:val="00380546"/>
    <w:rsid w:val="00380824"/>
    <w:rsid w:val="0038085F"/>
    <w:rsid w:val="00380BC9"/>
    <w:rsid w:val="00380EEA"/>
    <w:rsid w:val="003812C8"/>
    <w:rsid w:val="00381593"/>
    <w:rsid w:val="0038185D"/>
    <w:rsid w:val="00381A77"/>
    <w:rsid w:val="00382417"/>
    <w:rsid w:val="00382DD6"/>
    <w:rsid w:val="00383414"/>
    <w:rsid w:val="0038382E"/>
    <w:rsid w:val="00383C4C"/>
    <w:rsid w:val="00383E2B"/>
    <w:rsid w:val="0038519D"/>
    <w:rsid w:val="00385A69"/>
    <w:rsid w:val="003867C4"/>
    <w:rsid w:val="00386CD5"/>
    <w:rsid w:val="00386CFB"/>
    <w:rsid w:val="00386E07"/>
    <w:rsid w:val="00386F1B"/>
    <w:rsid w:val="00387785"/>
    <w:rsid w:val="00387DD2"/>
    <w:rsid w:val="00390021"/>
    <w:rsid w:val="003907E5"/>
    <w:rsid w:val="003907F1"/>
    <w:rsid w:val="00391343"/>
    <w:rsid w:val="003915CC"/>
    <w:rsid w:val="003928AC"/>
    <w:rsid w:val="00392E37"/>
    <w:rsid w:val="003933A6"/>
    <w:rsid w:val="00393D99"/>
    <w:rsid w:val="00394A7E"/>
    <w:rsid w:val="00395B33"/>
    <w:rsid w:val="00395CF7"/>
    <w:rsid w:val="00395D4F"/>
    <w:rsid w:val="00395DB1"/>
    <w:rsid w:val="00396561"/>
    <w:rsid w:val="00396731"/>
    <w:rsid w:val="00396EBE"/>
    <w:rsid w:val="003973F1"/>
    <w:rsid w:val="00397598"/>
    <w:rsid w:val="0039759B"/>
    <w:rsid w:val="00397676"/>
    <w:rsid w:val="00397935"/>
    <w:rsid w:val="003A0D84"/>
    <w:rsid w:val="003A0E51"/>
    <w:rsid w:val="003A1566"/>
    <w:rsid w:val="003A1730"/>
    <w:rsid w:val="003A3059"/>
    <w:rsid w:val="003A39C8"/>
    <w:rsid w:val="003A43B1"/>
    <w:rsid w:val="003A45D3"/>
    <w:rsid w:val="003A4651"/>
    <w:rsid w:val="003A4685"/>
    <w:rsid w:val="003A4F46"/>
    <w:rsid w:val="003A4F76"/>
    <w:rsid w:val="003A538F"/>
    <w:rsid w:val="003A5E54"/>
    <w:rsid w:val="003A5FAB"/>
    <w:rsid w:val="003A6549"/>
    <w:rsid w:val="003A6CE5"/>
    <w:rsid w:val="003B001E"/>
    <w:rsid w:val="003B07BA"/>
    <w:rsid w:val="003B0C8F"/>
    <w:rsid w:val="003B1D86"/>
    <w:rsid w:val="003B239F"/>
    <w:rsid w:val="003B243C"/>
    <w:rsid w:val="003B2A61"/>
    <w:rsid w:val="003B334D"/>
    <w:rsid w:val="003B3696"/>
    <w:rsid w:val="003B3854"/>
    <w:rsid w:val="003B41C5"/>
    <w:rsid w:val="003B4AE0"/>
    <w:rsid w:val="003B500B"/>
    <w:rsid w:val="003B5464"/>
    <w:rsid w:val="003B58DE"/>
    <w:rsid w:val="003B596C"/>
    <w:rsid w:val="003B5990"/>
    <w:rsid w:val="003B59C9"/>
    <w:rsid w:val="003B6003"/>
    <w:rsid w:val="003B662A"/>
    <w:rsid w:val="003B678A"/>
    <w:rsid w:val="003B6BE8"/>
    <w:rsid w:val="003B78DD"/>
    <w:rsid w:val="003C046E"/>
    <w:rsid w:val="003C0E60"/>
    <w:rsid w:val="003C121F"/>
    <w:rsid w:val="003C16CE"/>
    <w:rsid w:val="003C2361"/>
    <w:rsid w:val="003C2BC8"/>
    <w:rsid w:val="003C2CFA"/>
    <w:rsid w:val="003C30C4"/>
    <w:rsid w:val="003C3DA4"/>
    <w:rsid w:val="003C3E43"/>
    <w:rsid w:val="003C41F5"/>
    <w:rsid w:val="003C4E25"/>
    <w:rsid w:val="003C4EC3"/>
    <w:rsid w:val="003C4EFB"/>
    <w:rsid w:val="003C55C4"/>
    <w:rsid w:val="003C5663"/>
    <w:rsid w:val="003C7D3D"/>
    <w:rsid w:val="003D0F1B"/>
    <w:rsid w:val="003D1778"/>
    <w:rsid w:val="003D1ACD"/>
    <w:rsid w:val="003D2313"/>
    <w:rsid w:val="003D2D86"/>
    <w:rsid w:val="003D3179"/>
    <w:rsid w:val="003D365D"/>
    <w:rsid w:val="003D4055"/>
    <w:rsid w:val="003D59B9"/>
    <w:rsid w:val="003D5EBD"/>
    <w:rsid w:val="003D6844"/>
    <w:rsid w:val="003D6B92"/>
    <w:rsid w:val="003D76A1"/>
    <w:rsid w:val="003D76C0"/>
    <w:rsid w:val="003E0528"/>
    <w:rsid w:val="003E05A6"/>
    <w:rsid w:val="003E0B57"/>
    <w:rsid w:val="003E0D47"/>
    <w:rsid w:val="003E0E4F"/>
    <w:rsid w:val="003E1594"/>
    <w:rsid w:val="003E1B02"/>
    <w:rsid w:val="003E2165"/>
    <w:rsid w:val="003E3086"/>
    <w:rsid w:val="003E331B"/>
    <w:rsid w:val="003E4049"/>
    <w:rsid w:val="003E4175"/>
    <w:rsid w:val="003E457B"/>
    <w:rsid w:val="003E5162"/>
    <w:rsid w:val="003E5244"/>
    <w:rsid w:val="003E5C73"/>
    <w:rsid w:val="003E6734"/>
    <w:rsid w:val="003E7743"/>
    <w:rsid w:val="003E7C56"/>
    <w:rsid w:val="003F0C7A"/>
    <w:rsid w:val="003F0F7F"/>
    <w:rsid w:val="003F1070"/>
    <w:rsid w:val="003F1349"/>
    <w:rsid w:val="003F1559"/>
    <w:rsid w:val="003F19BE"/>
    <w:rsid w:val="003F1B3B"/>
    <w:rsid w:val="003F23DD"/>
    <w:rsid w:val="003F27E0"/>
    <w:rsid w:val="003F294A"/>
    <w:rsid w:val="003F383F"/>
    <w:rsid w:val="003F4489"/>
    <w:rsid w:val="003F5B97"/>
    <w:rsid w:val="003F6A1D"/>
    <w:rsid w:val="003F6CF7"/>
    <w:rsid w:val="003F6E31"/>
    <w:rsid w:val="003F72AF"/>
    <w:rsid w:val="003F7FEB"/>
    <w:rsid w:val="00400517"/>
    <w:rsid w:val="004005F4"/>
    <w:rsid w:val="004006AD"/>
    <w:rsid w:val="00400F8A"/>
    <w:rsid w:val="004015AB"/>
    <w:rsid w:val="00401867"/>
    <w:rsid w:val="00401A52"/>
    <w:rsid w:val="00401BCB"/>
    <w:rsid w:val="004022A4"/>
    <w:rsid w:val="00402658"/>
    <w:rsid w:val="004035AE"/>
    <w:rsid w:val="00403A72"/>
    <w:rsid w:val="0040488A"/>
    <w:rsid w:val="004048D6"/>
    <w:rsid w:val="00404DBD"/>
    <w:rsid w:val="00405361"/>
    <w:rsid w:val="00405576"/>
    <w:rsid w:val="004057B2"/>
    <w:rsid w:val="00405DD3"/>
    <w:rsid w:val="00405F8D"/>
    <w:rsid w:val="004067D7"/>
    <w:rsid w:val="00406B3D"/>
    <w:rsid w:val="00406E20"/>
    <w:rsid w:val="00407397"/>
    <w:rsid w:val="0040762C"/>
    <w:rsid w:val="00407E0B"/>
    <w:rsid w:val="00407F67"/>
    <w:rsid w:val="00411453"/>
    <w:rsid w:val="00411B25"/>
    <w:rsid w:val="0041236D"/>
    <w:rsid w:val="004123AE"/>
    <w:rsid w:val="00412BD7"/>
    <w:rsid w:val="00413607"/>
    <w:rsid w:val="00413680"/>
    <w:rsid w:val="00413A19"/>
    <w:rsid w:val="00413F2C"/>
    <w:rsid w:val="004142D7"/>
    <w:rsid w:val="00414938"/>
    <w:rsid w:val="00414BBB"/>
    <w:rsid w:val="00414C19"/>
    <w:rsid w:val="00414D0E"/>
    <w:rsid w:val="00415144"/>
    <w:rsid w:val="00415242"/>
    <w:rsid w:val="00416148"/>
    <w:rsid w:val="00416F6F"/>
    <w:rsid w:val="00416FCB"/>
    <w:rsid w:val="00417021"/>
    <w:rsid w:val="00417B30"/>
    <w:rsid w:val="00417F05"/>
    <w:rsid w:val="004201F9"/>
    <w:rsid w:val="004202F2"/>
    <w:rsid w:val="00420695"/>
    <w:rsid w:val="00420B18"/>
    <w:rsid w:val="00421809"/>
    <w:rsid w:val="004221A4"/>
    <w:rsid w:val="00422722"/>
    <w:rsid w:val="004228EE"/>
    <w:rsid w:val="00422AB0"/>
    <w:rsid w:val="004238E4"/>
    <w:rsid w:val="0042595F"/>
    <w:rsid w:val="00425A1B"/>
    <w:rsid w:val="00425B9F"/>
    <w:rsid w:val="00426024"/>
    <w:rsid w:val="00426354"/>
    <w:rsid w:val="00427066"/>
    <w:rsid w:val="00427632"/>
    <w:rsid w:val="00427CCD"/>
    <w:rsid w:val="00430586"/>
    <w:rsid w:val="00430878"/>
    <w:rsid w:val="00430B93"/>
    <w:rsid w:val="00430F3E"/>
    <w:rsid w:val="00431030"/>
    <w:rsid w:val="00431BDA"/>
    <w:rsid w:val="00431D69"/>
    <w:rsid w:val="0043215A"/>
    <w:rsid w:val="00432A01"/>
    <w:rsid w:val="00432A37"/>
    <w:rsid w:val="00432AB1"/>
    <w:rsid w:val="00432D59"/>
    <w:rsid w:val="00432DD5"/>
    <w:rsid w:val="00433D50"/>
    <w:rsid w:val="00434AF2"/>
    <w:rsid w:val="00434DC4"/>
    <w:rsid w:val="0043533A"/>
    <w:rsid w:val="004360F4"/>
    <w:rsid w:val="004361F2"/>
    <w:rsid w:val="00436615"/>
    <w:rsid w:val="00436A12"/>
    <w:rsid w:val="00436BFF"/>
    <w:rsid w:val="00437BD4"/>
    <w:rsid w:val="00437DD2"/>
    <w:rsid w:val="00437E51"/>
    <w:rsid w:val="0044083F"/>
    <w:rsid w:val="00440926"/>
    <w:rsid w:val="00440EB1"/>
    <w:rsid w:val="00442186"/>
    <w:rsid w:val="00442511"/>
    <w:rsid w:val="004426A5"/>
    <w:rsid w:val="00442A56"/>
    <w:rsid w:val="00442AA5"/>
    <w:rsid w:val="00442B76"/>
    <w:rsid w:val="00442BC4"/>
    <w:rsid w:val="00442C7F"/>
    <w:rsid w:val="0044335A"/>
    <w:rsid w:val="00443AE7"/>
    <w:rsid w:val="0044435D"/>
    <w:rsid w:val="004446D1"/>
    <w:rsid w:val="00444963"/>
    <w:rsid w:val="00445040"/>
    <w:rsid w:val="0044504A"/>
    <w:rsid w:val="00445136"/>
    <w:rsid w:val="004451E1"/>
    <w:rsid w:val="0044545D"/>
    <w:rsid w:val="00445609"/>
    <w:rsid w:val="00446A6D"/>
    <w:rsid w:val="00446E35"/>
    <w:rsid w:val="004470E5"/>
    <w:rsid w:val="004475AE"/>
    <w:rsid w:val="00447916"/>
    <w:rsid w:val="004479C6"/>
    <w:rsid w:val="00447EF5"/>
    <w:rsid w:val="00447F67"/>
    <w:rsid w:val="00450620"/>
    <w:rsid w:val="00450F02"/>
    <w:rsid w:val="00451B49"/>
    <w:rsid w:val="00451CA0"/>
    <w:rsid w:val="00451DDB"/>
    <w:rsid w:val="00451F9D"/>
    <w:rsid w:val="004525B1"/>
    <w:rsid w:val="004525E2"/>
    <w:rsid w:val="00453476"/>
    <w:rsid w:val="0045370A"/>
    <w:rsid w:val="00453C84"/>
    <w:rsid w:val="00453CF7"/>
    <w:rsid w:val="00454708"/>
    <w:rsid w:val="00454775"/>
    <w:rsid w:val="004547B9"/>
    <w:rsid w:val="004550F8"/>
    <w:rsid w:val="00455555"/>
    <w:rsid w:val="00456341"/>
    <w:rsid w:val="00457C25"/>
    <w:rsid w:val="00457C5A"/>
    <w:rsid w:val="004602A1"/>
    <w:rsid w:val="0046148E"/>
    <w:rsid w:val="00461F29"/>
    <w:rsid w:val="0046223C"/>
    <w:rsid w:val="00462968"/>
    <w:rsid w:val="0046299E"/>
    <w:rsid w:val="00462F46"/>
    <w:rsid w:val="00462FB9"/>
    <w:rsid w:val="00463095"/>
    <w:rsid w:val="0046369C"/>
    <w:rsid w:val="00464056"/>
    <w:rsid w:val="00465168"/>
    <w:rsid w:val="00466502"/>
    <w:rsid w:val="0046659D"/>
    <w:rsid w:val="004665C0"/>
    <w:rsid w:val="004669EC"/>
    <w:rsid w:val="00467F2B"/>
    <w:rsid w:val="00467FA2"/>
    <w:rsid w:val="0047024A"/>
    <w:rsid w:val="00470D2A"/>
    <w:rsid w:val="0047154A"/>
    <w:rsid w:val="00471AAE"/>
    <w:rsid w:val="00471FB4"/>
    <w:rsid w:val="00472AA2"/>
    <w:rsid w:val="00472B9C"/>
    <w:rsid w:val="00472D55"/>
    <w:rsid w:val="00473855"/>
    <w:rsid w:val="00473E72"/>
    <w:rsid w:val="0047503F"/>
    <w:rsid w:val="00475947"/>
    <w:rsid w:val="00476FD7"/>
    <w:rsid w:val="004771B7"/>
    <w:rsid w:val="0047739B"/>
    <w:rsid w:val="004801D1"/>
    <w:rsid w:val="00480D29"/>
    <w:rsid w:val="0048161F"/>
    <w:rsid w:val="00481B86"/>
    <w:rsid w:val="00481F91"/>
    <w:rsid w:val="004823CB"/>
    <w:rsid w:val="00482668"/>
    <w:rsid w:val="00482905"/>
    <w:rsid w:val="00482BA1"/>
    <w:rsid w:val="00483BA1"/>
    <w:rsid w:val="00484455"/>
    <w:rsid w:val="004850FB"/>
    <w:rsid w:val="0048533D"/>
    <w:rsid w:val="0048542E"/>
    <w:rsid w:val="00486038"/>
    <w:rsid w:val="00486076"/>
    <w:rsid w:val="004867FF"/>
    <w:rsid w:val="004868A3"/>
    <w:rsid w:val="004868B4"/>
    <w:rsid w:val="00486D68"/>
    <w:rsid w:val="004877A3"/>
    <w:rsid w:val="00487B7B"/>
    <w:rsid w:val="0049143F"/>
    <w:rsid w:val="00491914"/>
    <w:rsid w:val="004922E7"/>
    <w:rsid w:val="00492A6A"/>
    <w:rsid w:val="004930CD"/>
    <w:rsid w:val="004933C0"/>
    <w:rsid w:val="004938F1"/>
    <w:rsid w:val="00494B28"/>
    <w:rsid w:val="0049536C"/>
    <w:rsid w:val="004953F9"/>
    <w:rsid w:val="0049597E"/>
    <w:rsid w:val="00495CF1"/>
    <w:rsid w:val="004963EF"/>
    <w:rsid w:val="00496CC8"/>
    <w:rsid w:val="00496E71"/>
    <w:rsid w:val="00497098"/>
    <w:rsid w:val="00497466"/>
    <w:rsid w:val="004975CF"/>
    <w:rsid w:val="00497855"/>
    <w:rsid w:val="00497BF5"/>
    <w:rsid w:val="00497DE1"/>
    <w:rsid w:val="004A0124"/>
    <w:rsid w:val="004A06B5"/>
    <w:rsid w:val="004A126F"/>
    <w:rsid w:val="004A1A15"/>
    <w:rsid w:val="004A20D9"/>
    <w:rsid w:val="004A231A"/>
    <w:rsid w:val="004A242F"/>
    <w:rsid w:val="004A2456"/>
    <w:rsid w:val="004A298D"/>
    <w:rsid w:val="004A2A19"/>
    <w:rsid w:val="004A3FA2"/>
    <w:rsid w:val="004A408A"/>
    <w:rsid w:val="004A4128"/>
    <w:rsid w:val="004A5378"/>
    <w:rsid w:val="004A6662"/>
    <w:rsid w:val="004A6D4E"/>
    <w:rsid w:val="004A6F6E"/>
    <w:rsid w:val="004A776F"/>
    <w:rsid w:val="004A7C5E"/>
    <w:rsid w:val="004B0222"/>
    <w:rsid w:val="004B0D8E"/>
    <w:rsid w:val="004B1327"/>
    <w:rsid w:val="004B1A03"/>
    <w:rsid w:val="004B1ADD"/>
    <w:rsid w:val="004B23EE"/>
    <w:rsid w:val="004B28C0"/>
    <w:rsid w:val="004B2964"/>
    <w:rsid w:val="004B2DCD"/>
    <w:rsid w:val="004B412A"/>
    <w:rsid w:val="004B4C5E"/>
    <w:rsid w:val="004B4D58"/>
    <w:rsid w:val="004B4FE0"/>
    <w:rsid w:val="004B56F4"/>
    <w:rsid w:val="004B676E"/>
    <w:rsid w:val="004B729C"/>
    <w:rsid w:val="004C0055"/>
    <w:rsid w:val="004C0667"/>
    <w:rsid w:val="004C0E8A"/>
    <w:rsid w:val="004C151C"/>
    <w:rsid w:val="004C19C1"/>
    <w:rsid w:val="004C1BDC"/>
    <w:rsid w:val="004C1E88"/>
    <w:rsid w:val="004C2154"/>
    <w:rsid w:val="004C25B3"/>
    <w:rsid w:val="004C2CAF"/>
    <w:rsid w:val="004C3004"/>
    <w:rsid w:val="004C35C1"/>
    <w:rsid w:val="004C3AF1"/>
    <w:rsid w:val="004C3E78"/>
    <w:rsid w:val="004C42B0"/>
    <w:rsid w:val="004C4A7B"/>
    <w:rsid w:val="004C4E03"/>
    <w:rsid w:val="004C52A2"/>
    <w:rsid w:val="004C5BAB"/>
    <w:rsid w:val="004C65FA"/>
    <w:rsid w:val="004C68FF"/>
    <w:rsid w:val="004C6CF7"/>
    <w:rsid w:val="004C7397"/>
    <w:rsid w:val="004C7FED"/>
    <w:rsid w:val="004D04A5"/>
    <w:rsid w:val="004D0812"/>
    <w:rsid w:val="004D09D4"/>
    <w:rsid w:val="004D0CAB"/>
    <w:rsid w:val="004D1ADD"/>
    <w:rsid w:val="004D202A"/>
    <w:rsid w:val="004D22B0"/>
    <w:rsid w:val="004D3081"/>
    <w:rsid w:val="004D366B"/>
    <w:rsid w:val="004D3790"/>
    <w:rsid w:val="004D392E"/>
    <w:rsid w:val="004D4BE7"/>
    <w:rsid w:val="004D4BFD"/>
    <w:rsid w:val="004D4EE8"/>
    <w:rsid w:val="004D51DA"/>
    <w:rsid w:val="004D60B5"/>
    <w:rsid w:val="004D6589"/>
    <w:rsid w:val="004D6AF6"/>
    <w:rsid w:val="004D7020"/>
    <w:rsid w:val="004D70E7"/>
    <w:rsid w:val="004D7654"/>
    <w:rsid w:val="004E0309"/>
    <w:rsid w:val="004E067F"/>
    <w:rsid w:val="004E0EED"/>
    <w:rsid w:val="004E17D1"/>
    <w:rsid w:val="004E1CF0"/>
    <w:rsid w:val="004E29AA"/>
    <w:rsid w:val="004E3272"/>
    <w:rsid w:val="004E43F6"/>
    <w:rsid w:val="004E4433"/>
    <w:rsid w:val="004E4894"/>
    <w:rsid w:val="004E4B99"/>
    <w:rsid w:val="004E4D0B"/>
    <w:rsid w:val="004E5048"/>
    <w:rsid w:val="004E5317"/>
    <w:rsid w:val="004E56C5"/>
    <w:rsid w:val="004E5BAC"/>
    <w:rsid w:val="004E5D3E"/>
    <w:rsid w:val="004E5ECB"/>
    <w:rsid w:val="004E5F23"/>
    <w:rsid w:val="004E646F"/>
    <w:rsid w:val="004E6B5F"/>
    <w:rsid w:val="004E799A"/>
    <w:rsid w:val="004F0498"/>
    <w:rsid w:val="004F08E4"/>
    <w:rsid w:val="004F0C03"/>
    <w:rsid w:val="004F15A6"/>
    <w:rsid w:val="004F176F"/>
    <w:rsid w:val="004F1A03"/>
    <w:rsid w:val="004F1A19"/>
    <w:rsid w:val="004F1E55"/>
    <w:rsid w:val="004F2A9B"/>
    <w:rsid w:val="004F2B85"/>
    <w:rsid w:val="004F3A02"/>
    <w:rsid w:val="004F4113"/>
    <w:rsid w:val="004F41F0"/>
    <w:rsid w:val="004F494D"/>
    <w:rsid w:val="004F547E"/>
    <w:rsid w:val="004F64AC"/>
    <w:rsid w:val="004F6A52"/>
    <w:rsid w:val="004F6E6F"/>
    <w:rsid w:val="004F7087"/>
    <w:rsid w:val="004F7A9F"/>
    <w:rsid w:val="004F7BAE"/>
    <w:rsid w:val="004F7DA8"/>
    <w:rsid w:val="004F7E31"/>
    <w:rsid w:val="00500568"/>
    <w:rsid w:val="0050070A"/>
    <w:rsid w:val="0050093E"/>
    <w:rsid w:val="00500C91"/>
    <w:rsid w:val="00500EA6"/>
    <w:rsid w:val="00501AF4"/>
    <w:rsid w:val="00501EE8"/>
    <w:rsid w:val="005021F4"/>
    <w:rsid w:val="005029C8"/>
    <w:rsid w:val="00502B50"/>
    <w:rsid w:val="00502F5E"/>
    <w:rsid w:val="005035C3"/>
    <w:rsid w:val="005039DF"/>
    <w:rsid w:val="00503E2C"/>
    <w:rsid w:val="00503EA5"/>
    <w:rsid w:val="00504195"/>
    <w:rsid w:val="005043E4"/>
    <w:rsid w:val="005046CE"/>
    <w:rsid w:val="00504F53"/>
    <w:rsid w:val="00505992"/>
    <w:rsid w:val="005066B6"/>
    <w:rsid w:val="00506BAE"/>
    <w:rsid w:val="00506F52"/>
    <w:rsid w:val="00507014"/>
    <w:rsid w:val="00507FDB"/>
    <w:rsid w:val="00510007"/>
    <w:rsid w:val="005100ED"/>
    <w:rsid w:val="00510F08"/>
    <w:rsid w:val="00510F22"/>
    <w:rsid w:val="00511322"/>
    <w:rsid w:val="00511738"/>
    <w:rsid w:val="005119F2"/>
    <w:rsid w:val="00512034"/>
    <w:rsid w:val="00513660"/>
    <w:rsid w:val="00513E55"/>
    <w:rsid w:val="005145F2"/>
    <w:rsid w:val="005147F1"/>
    <w:rsid w:val="00515193"/>
    <w:rsid w:val="00515952"/>
    <w:rsid w:val="00516708"/>
    <w:rsid w:val="0051748E"/>
    <w:rsid w:val="005175E1"/>
    <w:rsid w:val="0051760D"/>
    <w:rsid w:val="005200BA"/>
    <w:rsid w:val="005201C1"/>
    <w:rsid w:val="00520535"/>
    <w:rsid w:val="00521F8C"/>
    <w:rsid w:val="00522071"/>
    <w:rsid w:val="00522D67"/>
    <w:rsid w:val="00522F17"/>
    <w:rsid w:val="0052315D"/>
    <w:rsid w:val="00523CA9"/>
    <w:rsid w:val="0052407A"/>
    <w:rsid w:val="00524778"/>
    <w:rsid w:val="00524A24"/>
    <w:rsid w:val="00524C8E"/>
    <w:rsid w:val="005269A7"/>
    <w:rsid w:val="00527101"/>
    <w:rsid w:val="00527271"/>
    <w:rsid w:val="00527309"/>
    <w:rsid w:val="005278A8"/>
    <w:rsid w:val="00527CC7"/>
    <w:rsid w:val="00527EB5"/>
    <w:rsid w:val="00530B63"/>
    <w:rsid w:val="005313F0"/>
    <w:rsid w:val="00531DC9"/>
    <w:rsid w:val="005338A4"/>
    <w:rsid w:val="00533C56"/>
    <w:rsid w:val="005340B5"/>
    <w:rsid w:val="005343CD"/>
    <w:rsid w:val="00534552"/>
    <w:rsid w:val="00534CDC"/>
    <w:rsid w:val="00534D02"/>
    <w:rsid w:val="00534F27"/>
    <w:rsid w:val="005350E3"/>
    <w:rsid w:val="00535936"/>
    <w:rsid w:val="00535F6F"/>
    <w:rsid w:val="005377AF"/>
    <w:rsid w:val="0053795C"/>
    <w:rsid w:val="005379F0"/>
    <w:rsid w:val="00537BD1"/>
    <w:rsid w:val="00540432"/>
    <w:rsid w:val="005405B0"/>
    <w:rsid w:val="005407DA"/>
    <w:rsid w:val="005408F0"/>
    <w:rsid w:val="00540A10"/>
    <w:rsid w:val="00540C95"/>
    <w:rsid w:val="00540E23"/>
    <w:rsid w:val="005415B1"/>
    <w:rsid w:val="00541DF7"/>
    <w:rsid w:val="00541EDF"/>
    <w:rsid w:val="00542297"/>
    <w:rsid w:val="00542462"/>
    <w:rsid w:val="00542647"/>
    <w:rsid w:val="00542B7A"/>
    <w:rsid w:val="00542E02"/>
    <w:rsid w:val="00543859"/>
    <w:rsid w:val="00543DFB"/>
    <w:rsid w:val="00544A0F"/>
    <w:rsid w:val="0054502C"/>
    <w:rsid w:val="005451E8"/>
    <w:rsid w:val="00545546"/>
    <w:rsid w:val="005459A8"/>
    <w:rsid w:val="00545C21"/>
    <w:rsid w:val="0054627B"/>
    <w:rsid w:val="00546505"/>
    <w:rsid w:val="00546C33"/>
    <w:rsid w:val="0054713B"/>
    <w:rsid w:val="005475B4"/>
    <w:rsid w:val="0054789A"/>
    <w:rsid w:val="00547C6C"/>
    <w:rsid w:val="005503FC"/>
    <w:rsid w:val="005506D0"/>
    <w:rsid w:val="00550AF8"/>
    <w:rsid w:val="00550B97"/>
    <w:rsid w:val="00550ECD"/>
    <w:rsid w:val="00551139"/>
    <w:rsid w:val="00551659"/>
    <w:rsid w:val="00551D34"/>
    <w:rsid w:val="00551ECF"/>
    <w:rsid w:val="0055216A"/>
    <w:rsid w:val="005521C4"/>
    <w:rsid w:val="00552765"/>
    <w:rsid w:val="00552FBA"/>
    <w:rsid w:val="00552FBF"/>
    <w:rsid w:val="005536A2"/>
    <w:rsid w:val="00553913"/>
    <w:rsid w:val="00554141"/>
    <w:rsid w:val="0055422C"/>
    <w:rsid w:val="00554858"/>
    <w:rsid w:val="00554D4F"/>
    <w:rsid w:val="0055565F"/>
    <w:rsid w:val="00555A74"/>
    <w:rsid w:val="00555E30"/>
    <w:rsid w:val="00555E86"/>
    <w:rsid w:val="00555EFB"/>
    <w:rsid w:val="005567B7"/>
    <w:rsid w:val="00556C36"/>
    <w:rsid w:val="00556EC0"/>
    <w:rsid w:val="00557333"/>
    <w:rsid w:val="005576A3"/>
    <w:rsid w:val="005609AB"/>
    <w:rsid w:val="00560A46"/>
    <w:rsid w:val="00560B41"/>
    <w:rsid w:val="00561C63"/>
    <w:rsid w:val="005625B2"/>
    <w:rsid w:val="00562A2C"/>
    <w:rsid w:val="00562BE7"/>
    <w:rsid w:val="00562FB4"/>
    <w:rsid w:val="005632DA"/>
    <w:rsid w:val="0056372C"/>
    <w:rsid w:val="00563FF3"/>
    <w:rsid w:val="00564248"/>
    <w:rsid w:val="00564690"/>
    <w:rsid w:val="00564A8D"/>
    <w:rsid w:val="00564BE7"/>
    <w:rsid w:val="00564E14"/>
    <w:rsid w:val="0056528C"/>
    <w:rsid w:val="00565F3F"/>
    <w:rsid w:val="00565FDC"/>
    <w:rsid w:val="005662CD"/>
    <w:rsid w:val="00566627"/>
    <w:rsid w:val="005673BF"/>
    <w:rsid w:val="005676E4"/>
    <w:rsid w:val="0056781B"/>
    <w:rsid w:val="00567BC4"/>
    <w:rsid w:val="005706FB"/>
    <w:rsid w:val="005710A9"/>
    <w:rsid w:val="005716A5"/>
    <w:rsid w:val="005719ED"/>
    <w:rsid w:val="00571ABB"/>
    <w:rsid w:val="00571D37"/>
    <w:rsid w:val="00571FB6"/>
    <w:rsid w:val="00572145"/>
    <w:rsid w:val="00572174"/>
    <w:rsid w:val="005721A0"/>
    <w:rsid w:val="00572219"/>
    <w:rsid w:val="00572B01"/>
    <w:rsid w:val="0057309B"/>
    <w:rsid w:val="00573208"/>
    <w:rsid w:val="0057320A"/>
    <w:rsid w:val="005732ED"/>
    <w:rsid w:val="00573562"/>
    <w:rsid w:val="005736E3"/>
    <w:rsid w:val="00573C75"/>
    <w:rsid w:val="00574DA0"/>
    <w:rsid w:val="005755F8"/>
    <w:rsid w:val="0057580B"/>
    <w:rsid w:val="00575A87"/>
    <w:rsid w:val="00576467"/>
    <w:rsid w:val="005774E0"/>
    <w:rsid w:val="00577AF8"/>
    <w:rsid w:val="00577E50"/>
    <w:rsid w:val="00577FE7"/>
    <w:rsid w:val="00580187"/>
    <w:rsid w:val="0058068F"/>
    <w:rsid w:val="005812BF"/>
    <w:rsid w:val="0058178B"/>
    <w:rsid w:val="00581896"/>
    <w:rsid w:val="005818CC"/>
    <w:rsid w:val="00581A63"/>
    <w:rsid w:val="00581C32"/>
    <w:rsid w:val="00581CCA"/>
    <w:rsid w:val="005822EE"/>
    <w:rsid w:val="00582329"/>
    <w:rsid w:val="00582B34"/>
    <w:rsid w:val="00583102"/>
    <w:rsid w:val="0058352F"/>
    <w:rsid w:val="005840C9"/>
    <w:rsid w:val="0058448E"/>
    <w:rsid w:val="005844B1"/>
    <w:rsid w:val="0058490A"/>
    <w:rsid w:val="00584D72"/>
    <w:rsid w:val="00584F8D"/>
    <w:rsid w:val="00585188"/>
    <w:rsid w:val="00586089"/>
    <w:rsid w:val="005866C9"/>
    <w:rsid w:val="005876A1"/>
    <w:rsid w:val="00587D8B"/>
    <w:rsid w:val="00587EDB"/>
    <w:rsid w:val="0059070D"/>
    <w:rsid w:val="00590A0F"/>
    <w:rsid w:val="00590A7D"/>
    <w:rsid w:val="005919F2"/>
    <w:rsid w:val="00591A36"/>
    <w:rsid w:val="00593555"/>
    <w:rsid w:val="00593B42"/>
    <w:rsid w:val="00594411"/>
    <w:rsid w:val="005944B9"/>
    <w:rsid w:val="005947AF"/>
    <w:rsid w:val="00595738"/>
    <w:rsid w:val="00596679"/>
    <w:rsid w:val="0059667E"/>
    <w:rsid w:val="00596B5B"/>
    <w:rsid w:val="00597CB9"/>
    <w:rsid w:val="00597D02"/>
    <w:rsid w:val="00597D1D"/>
    <w:rsid w:val="00597DC3"/>
    <w:rsid w:val="00597EF3"/>
    <w:rsid w:val="005A003A"/>
    <w:rsid w:val="005A020A"/>
    <w:rsid w:val="005A0220"/>
    <w:rsid w:val="005A04C3"/>
    <w:rsid w:val="005A060C"/>
    <w:rsid w:val="005A0A4A"/>
    <w:rsid w:val="005A0D09"/>
    <w:rsid w:val="005A0EBC"/>
    <w:rsid w:val="005A15E8"/>
    <w:rsid w:val="005A2188"/>
    <w:rsid w:val="005A2215"/>
    <w:rsid w:val="005A2244"/>
    <w:rsid w:val="005A27FF"/>
    <w:rsid w:val="005A2ABB"/>
    <w:rsid w:val="005A30C6"/>
    <w:rsid w:val="005A3346"/>
    <w:rsid w:val="005A3A6D"/>
    <w:rsid w:val="005A50FF"/>
    <w:rsid w:val="005A5CBE"/>
    <w:rsid w:val="005A5F68"/>
    <w:rsid w:val="005A6AB2"/>
    <w:rsid w:val="005A6C72"/>
    <w:rsid w:val="005A6C9A"/>
    <w:rsid w:val="005A7B93"/>
    <w:rsid w:val="005B0091"/>
    <w:rsid w:val="005B0279"/>
    <w:rsid w:val="005B0341"/>
    <w:rsid w:val="005B063D"/>
    <w:rsid w:val="005B090C"/>
    <w:rsid w:val="005B0A03"/>
    <w:rsid w:val="005B1476"/>
    <w:rsid w:val="005B14E6"/>
    <w:rsid w:val="005B1FF3"/>
    <w:rsid w:val="005B254F"/>
    <w:rsid w:val="005B299D"/>
    <w:rsid w:val="005B2ACE"/>
    <w:rsid w:val="005B2DAC"/>
    <w:rsid w:val="005B30EE"/>
    <w:rsid w:val="005B3B57"/>
    <w:rsid w:val="005B404D"/>
    <w:rsid w:val="005B42F5"/>
    <w:rsid w:val="005B441B"/>
    <w:rsid w:val="005B4494"/>
    <w:rsid w:val="005B4FDD"/>
    <w:rsid w:val="005B50BD"/>
    <w:rsid w:val="005B532B"/>
    <w:rsid w:val="005B5516"/>
    <w:rsid w:val="005B5BA8"/>
    <w:rsid w:val="005B5E09"/>
    <w:rsid w:val="005B6779"/>
    <w:rsid w:val="005B679F"/>
    <w:rsid w:val="005B746A"/>
    <w:rsid w:val="005B79F4"/>
    <w:rsid w:val="005C01E4"/>
    <w:rsid w:val="005C0747"/>
    <w:rsid w:val="005C1847"/>
    <w:rsid w:val="005C1877"/>
    <w:rsid w:val="005C22CD"/>
    <w:rsid w:val="005C272F"/>
    <w:rsid w:val="005C27DC"/>
    <w:rsid w:val="005C2CDE"/>
    <w:rsid w:val="005C3417"/>
    <w:rsid w:val="005C3626"/>
    <w:rsid w:val="005C39E2"/>
    <w:rsid w:val="005C3DA2"/>
    <w:rsid w:val="005C4ABF"/>
    <w:rsid w:val="005C5319"/>
    <w:rsid w:val="005C531F"/>
    <w:rsid w:val="005C5970"/>
    <w:rsid w:val="005C59A5"/>
    <w:rsid w:val="005C5CF9"/>
    <w:rsid w:val="005C61E4"/>
    <w:rsid w:val="005C677C"/>
    <w:rsid w:val="005C74CD"/>
    <w:rsid w:val="005C7E72"/>
    <w:rsid w:val="005D0BEF"/>
    <w:rsid w:val="005D0F99"/>
    <w:rsid w:val="005D2424"/>
    <w:rsid w:val="005D2BA7"/>
    <w:rsid w:val="005D2F97"/>
    <w:rsid w:val="005D31E2"/>
    <w:rsid w:val="005D327A"/>
    <w:rsid w:val="005D3425"/>
    <w:rsid w:val="005D35C8"/>
    <w:rsid w:val="005D36B3"/>
    <w:rsid w:val="005D41F4"/>
    <w:rsid w:val="005D4942"/>
    <w:rsid w:val="005D4E01"/>
    <w:rsid w:val="005D532F"/>
    <w:rsid w:val="005D53A6"/>
    <w:rsid w:val="005D686D"/>
    <w:rsid w:val="005D7099"/>
    <w:rsid w:val="005D7535"/>
    <w:rsid w:val="005D774D"/>
    <w:rsid w:val="005E0474"/>
    <w:rsid w:val="005E0AC9"/>
    <w:rsid w:val="005E17F9"/>
    <w:rsid w:val="005E219E"/>
    <w:rsid w:val="005E235B"/>
    <w:rsid w:val="005E336D"/>
    <w:rsid w:val="005E395D"/>
    <w:rsid w:val="005E3A9E"/>
    <w:rsid w:val="005E3AEF"/>
    <w:rsid w:val="005E3BFA"/>
    <w:rsid w:val="005E44F7"/>
    <w:rsid w:val="005E482A"/>
    <w:rsid w:val="005E48EC"/>
    <w:rsid w:val="005E4A0C"/>
    <w:rsid w:val="005E4C4A"/>
    <w:rsid w:val="005E4F7A"/>
    <w:rsid w:val="005E5315"/>
    <w:rsid w:val="005E5493"/>
    <w:rsid w:val="005E5796"/>
    <w:rsid w:val="005E5AD9"/>
    <w:rsid w:val="005E5BEC"/>
    <w:rsid w:val="005E5C20"/>
    <w:rsid w:val="005E621A"/>
    <w:rsid w:val="005E62DC"/>
    <w:rsid w:val="005E6BEA"/>
    <w:rsid w:val="005E71C8"/>
    <w:rsid w:val="005E76FD"/>
    <w:rsid w:val="005E7D44"/>
    <w:rsid w:val="005E7F9D"/>
    <w:rsid w:val="005F01DE"/>
    <w:rsid w:val="005F0655"/>
    <w:rsid w:val="005F09B9"/>
    <w:rsid w:val="005F0A8F"/>
    <w:rsid w:val="005F1099"/>
    <w:rsid w:val="005F1747"/>
    <w:rsid w:val="005F2655"/>
    <w:rsid w:val="005F299D"/>
    <w:rsid w:val="005F301A"/>
    <w:rsid w:val="005F3B06"/>
    <w:rsid w:val="005F3DAD"/>
    <w:rsid w:val="005F428D"/>
    <w:rsid w:val="005F4306"/>
    <w:rsid w:val="005F45DF"/>
    <w:rsid w:val="005F4869"/>
    <w:rsid w:val="005F66B2"/>
    <w:rsid w:val="005F6877"/>
    <w:rsid w:val="005F7D44"/>
    <w:rsid w:val="00601F48"/>
    <w:rsid w:val="00602554"/>
    <w:rsid w:val="00602E38"/>
    <w:rsid w:val="006038DD"/>
    <w:rsid w:val="00603DF6"/>
    <w:rsid w:val="00604106"/>
    <w:rsid w:val="00604286"/>
    <w:rsid w:val="00604663"/>
    <w:rsid w:val="00604D34"/>
    <w:rsid w:val="00604F01"/>
    <w:rsid w:val="006050C6"/>
    <w:rsid w:val="00605B7C"/>
    <w:rsid w:val="006067DD"/>
    <w:rsid w:val="0060689B"/>
    <w:rsid w:val="0060708F"/>
    <w:rsid w:val="0060741F"/>
    <w:rsid w:val="006076A7"/>
    <w:rsid w:val="00607D94"/>
    <w:rsid w:val="00610750"/>
    <w:rsid w:val="006113A8"/>
    <w:rsid w:val="006115D7"/>
    <w:rsid w:val="006118E4"/>
    <w:rsid w:val="0061247D"/>
    <w:rsid w:val="00613193"/>
    <w:rsid w:val="006136FB"/>
    <w:rsid w:val="00613BD9"/>
    <w:rsid w:val="006147F0"/>
    <w:rsid w:val="00614B01"/>
    <w:rsid w:val="00615F8D"/>
    <w:rsid w:val="00615FB9"/>
    <w:rsid w:val="006160FF"/>
    <w:rsid w:val="006161BE"/>
    <w:rsid w:val="006167E4"/>
    <w:rsid w:val="0061737F"/>
    <w:rsid w:val="0061747E"/>
    <w:rsid w:val="00617727"/>
    <w:rsid w:val="00617756"/>
    <w:rsid w:val="0061784C"/>
    <w:rsid w:val="00620C02"/>
    <w:rsid w:val="00621469"/>
    <w:rsid w:val="006216D6"/>
    <w:rsid w:val="00621D9D"/>
    <w:rsid w:val="00621E34"/>
    <w:rsid w:val="00621F55"/>
    <w:rsid w:val="00622321"/>
    <w:rsid w:val="00622386"/>
    <w:rsid w:val="006223AA"/>
    <w:rsid w:val="006226AC"/>
    <w:rsid w:val="00622E02"/>
    <w:rsid w:val="00622F5B"/>
    <w:rsid w:val="006230EC"/>
    <w:rsid w:val="006232AE"/>
    <w:rsid w:val="0062386F"/>
    <w:rsid w:val="00624043"/>
    <w:rsid w:val="00624134"/>
    <w:rsid w:val="00624D94"/>
    <w:rsid w:val="00625DA9"/>
    <w:rsid w:val="00626116"/>
    <w:rsid w:val="0062646C"/>
    <w:rsid w:val="00626B1B"/>
    <w:rsid w:val="00626E46"/>
    <w:rsid w:val="006276AF"/>
    <w:rsid w:val="0063045D"/>
    <w:rsid w:val="00630663"/>
    <w:rsid w:val="00631776"/>
    <w:rsid w:val="006322A0"/>
    <w:rsid w:val="0063260B"/>
    <w:rsid w:val="0063272F"/>
    <w:rsid w:val="00632A2A"/>
    <w:rsid w:val="00632D3A"/>
    <w:rsid w:val="00632D82"/>
    <w:rsid w:val="006337CB"/>
    <w:rsid w:val="006338F3"/>
    <w:rsid w:val="00633BE2"/>
    <w:rsid w:val="006349D4"/>
    <w:rsid w:val="00634E73"/>
    <w:rsid w:val="0063594A"/>
    <w:rsid w:val="00635BEA"/>
    <w:rsid w:val="00635C01"/>
    <w:rsid w:val="0063651D"/>
    <w:rsid w:val="00637118"/>
    <w:rsid w:val="0063737D"/>
    <w:rsid w:val="006400DF"/>
    <w:rsid w:val="00640D6A"/>
    <w:rsid w:val="00641097"/>
    <w:rsid w:val="0064132E"/>
    <w:rsid w:val="0064258F"/>
    <w:rsid w:val="0064319D"/>
    <w:rsid w:val="006436DF"/>
    <w:rsid w:val="00643901"/>
    <w:rsid w:val="00643A2F"/>
    <w:rsid w:val="00643A86"/>
    <w:rsid w:val="00643B4C"/>
    <w:rsid w:val="00645B16"/>
    <w:rsid w:val="00645FA8"/>
    <w:rsid w:val="006473D4"/>
    <w:rsid w:val="00647422"/>
    <w:rsid w:val="006475AC"/>
    <w:rsid w:val="00647CB7"/>
    <w:rsid w:val="00647FF1"/>
    <w:rsid w:val="006508F3"/>
    <w:rsid w:val="006512A1"/>
    <w:rsid w:val="0065195F"/>
    <w:rsid w:val="00652008"/>
    <w:rsid w:val="00652722"/>
    <w:rsid w:val="00652AB3"/>
    <w:rsid w:val="00652BC2"/>
    <w:rsid w:val="00653746"/>
    <w:rsid w:val="00653882"/>
    <w:rsid w:val="00653E85"/>
    <w:rsid w:val="00654494"/>
    <w:rsid w:val="0065495B"/>
    <w:rsid w:val="00654F02"/>
    <w:rsid w:val="00655135"/>
    <w:rsid w:val="0065545D"/>
    <w:rsid w:val="00655902"/>
    <w:rsid w:val="00656FFD"/>
    <w:rsid w:val="00657057"/>
    <w:rsid w:val="00657ADD"/>
    <w:rsid w:val="00657BAE"/>
    <w:rsid w:val="00657D01"/>
    <w:rsid w:val="00657E65"/>
    <w:rsid w:val="0066027B"/>
    <w:rsid w:val="00660E49"/>
    <w:rsid w:val="00661382"/>
    <w:rsid w:val="0066172E"/>
    <w:rsid w:val="0066202C"/>
    <w:rsid w:val="006626FE"/>
    <w:rsid w:val="0066277A"/>
    <w:rsid w:val="00663180"/>
    <w:rsid w:val="006631DD"/>
    <w:rsid w:val="00663267"/>
    <w:rsid w:val="00663477"/>
    <w:rsid w:val="006637ED"/>
    <w:rsid w:val="00663E46"/>
    <w:rsid w:val="00663E8C"/>
    <w:rsid w:val="00663FFB"/>
    <w:rsid w:val="006641FA"/>
    <w:rsid w:val="006646E2"/>
    <w:rsid w:val="006647DB"/>
    <w:rsid w:val="0066489F"/>
    <w:rsid w:val="00664A2B"/>
    <w:rsid w:val="00664F6D"/>
    <w:rsid w:val="00665101"/>
    <w:rsid w:val="006654E9"/>
    <w:rsid w:val="0066563A"/>
    <w:rsid w:val="00665FF6"/>
    <w:rsid w:val="00666457"/>
    <w:rsid w:val="00666895"/>
    <w:rsid w:val="006675D3"/>
    <w:rsid w:val="00667672"/>
    <w:rsid w:val="0067080A"/>
    <w:rsid w:val="00670A4C"/>
    <w:rsid w:val="00670B95"/>
    <w:rsid w:val="00670F62"/>
    <w:rsid w:val="0067173A"/>
    <w:rsid w:val="00672B61"/>
    <w:rsid w:val="00672C15"/>
    <w:rsid w:val="00673786"/>
    <w:rsid w:val="00673FDA"/>
    <w:rsid w:val="006745AD"/>
    <w:rsid w:val="00674A1D"/>
    <w:rsid w:val="0067550D"/>
    <w:rsid w:val="006755D8"/>
    <w:rsid w:val="00675F75"/>
    <w:rsid w:val="0067627E"/>
    <w:rsid w:val="0067672E"/>
    <w:rsid w:val="00676855"/>
    <w:rsid w:val="0067758F"/>
    <w:rsid w:val="006801A7"/>
    <w:rsid w:val="006804FD"/>
    <w:rsid w:val="006805CD"/>
    <w:rsid w:val="00680B11"/>
    <w:rsid w:val="00681659"/>
    <w:rsid w:val="00681780"/>
    <w:rsid w:val="0068260D"/>
    <w:rsid w:val="00682C69"/>
    <w:rsid w:val="006830D2"/>
    <w:rsid w:val="0068344D"/>
    <w:rsid w:val="006840CD"/>
    <w:rsid w:val="00684198"/>
    <w:rsid w:val="006842C8"/>
    <w:rsid w:val="0068463E"/>
    <w:rsid w:val="006848FB"/>
    <w:rsid w:val="00684CF5"/>
    <w:rsid w:val="00684D19"/>
    <w:rsid w:val="00685E42"/>
    <w:rsid w:val="00686195"/>
    <w:rsid w:val="006863BF"/>
    <w:rsid w:val="00686DF3"/>
    <w:rsid w:val="006873FB"/>
    <w:rsid w:val="00687782"/>
    <w:rsid w:val="0069065B"/>
    <w:rsid w:val="00690A59"/>
    <w:rsid w:val="0069121F"/>
    <w:rsid w:val="006919EF"/>
    <w:rsid w:val="00691E0A"/>
    <w:rsid w:val="006920A5"/>
    <w:rsid w:val="0069236B"/>
    <w:rsid w:val="00692592"/>
    <w:rsid w:val="00692D5C"/>
    <w:rsid w:val="0069328F"/>
    <w:rsid w:val="00693746"/>
    <w:rsid w:val="0069397C"/>
    <w:rsid w:val="0069426B"/>
    <w:rsid w:val="00694800"/>
    <w:rsid w:val="00695780"/>
    <w:rsid w:val="00695B11"/>
    <w:rsid w:val="00695B82"/>
    <w:rsid w:val="00696101"/>
    <w:rsid w:val="006963BE"/>
    <w:rsid w:val="00696479"/>
    <w:rsid w:val="006965D0"/>
    <w:rsid w:val="00696AC6"/>
    <w:rsid w:val="00696FEE"/>
    <w:rsid w:val="006A0873"/>
    <w:rsid w:val="006A09E5"/>
    <w:rsid w:val="006A0CCC"/>
    <w:rsid w:val="006A0FBF"/>
    <w:rsid w:val="006A15E9"/>
    <w:rsid w:val="006A1A04"/>
    <w:rsid w:val="006A222B"/>
    <w:rsid w:val="006A2411"/>
    <w:rsid w:val="006A268C"/>
    <w:rsid w:val="006A28A3"/>
    <w:rsid w:val="006A2D9C"/>
    <w:rsid w:val="006A2EB6"/>
    <w:rsid w:val="006A33AE"/>
    <w:rsid w:val="006A379D"/>
    <w:rsid w:val="006A3E84"/>
    <w:rsid w:val="006A43C7"/>
    <w:rsid w:val="006A4577"/>
    <w:rsid w:val="006A46CB"/>
    <w:rsid w:val="006A4887"/>
    <w:rsid w:val="006A4DBD"/>
    <w:rsid w:val="006A53B7"/>
    <w:rsid w:val="006A556C"/>
    <w:rsid w:val="006A55D3"/>
    <w:rsid w:val="006A5897"/>
    <w:rsid w:val="006A5E75"/>
    <w:rsid w:val="006A6989"/>
    <w:rsid w:val="006A69AA"/>
    <w:rsid w:val="006A6CB2"/>
    <w:rsid w:val="006A72A7"/>
    <w:rsid w:val="006A7A29"/>
    <w:rsid w:val="006A7D67"/>
    <w:rsid w:val="006B010D"/>
    <w:rsid w:val="006B0660"/>
    <w:rsid w:val="006B0A24"/>
    <w:rsid w:val="006B0B3A"/>
    <w:rsid w:val="006B0F87"/>
    <w:rsid w:val="006B1445"/>
    <w:rsid w:val="006B14E5"/>
    <w:rsid w:val="006B208E"/>
    <w:rsid w:val="006B22AF"/>
    <w:rsid w:val="006B3312"/>
    <w:rsid w:val="006B33CD"/>
    <w:rsid w:val="006B349E"/>
    <w:rsid w:val="006B3655"/>
    <w:rsid w:val="006B3AA6"/>
    <w:rsid w:val="006B3F85"/>
    <w:rsid w:val="006B4545"/>
    <w:rsid w:val="006B4AC8"/>
    <w:rsid w:val="006B4E2A"/>
    <w:rsid w:val="006B5174"/>
    <w:rsid w:val="006B524A"/>
    <w:rsid w:val="006B57ED"/>
    <w:rsid w:val="006B5CCF"/>
    <w:rsid w:val="006B60D2"/>
    <w:rsid w:val="006B6886"/>
    <w:rsid w:val="006B6DC3"/>
    <w:rsid w:val="006B7084"/>
    <w:rsid w:val="006B712C"/>
    <w:rsid w:val="006B7EB8"/>
    <w:rsid w:val="006C11C5"/>
    <w:rsid w:val="006C1B3B"/>
    <w:rsid w:val="006C1E4A"/>
    <w:rsid w:val="006C2465"/>
    <w:rsid w:val="006C37A1"/>
    <w:rsid w:val="006C39DB"/>
    <w:rsid w:val="006C4448"/>
    <w:rsid w:val="006C4C31"/>
    <w:rsid w:val="006C50B0"/>
    <w:rsid w:val="006C56F3"/>
    <w:rsid w:val="006C58C9"/>
    <w:rsid w:val="006C5C75"/>
    <w:rsid w:val="006C6141"/>
    <w:rsid w:val="006C62E9"/>
    <w:rsid w:val="006C7269"/>
    <w:rsid w:val="006C73A0"/>
    <w:rsid w:val="006C7D08"/>
    <w:rsid w:val="006D0588"/>
    <w:rsid w:val="006D06EC"/>
    <w:rsid w:val="006D0A87"/>
    <w:rsid w:val="006D0E13"/>
    <w:rsid w:val="006D105B"/>
    <w:rsid w:val="006D1644"/>
    <w:rsid w:val="006D1E29"/>
    <w:rsid w:val="006D21FB"/>
    <w:rsid w:val="006D2261"/>
    <w:rsid w:val="006D2667"/>
    <w:rsid w:val="006D2706"/>
    <w:rsid w:val="006D3064"/>
    <w:rsid w:val="006D31D6"/>
    <w:rsid w:val="006D35FD"/>
    <w:rsid w:val="006D5553"/>
    <w:rsid w:val="006D5C69"/>
    <w:rsid w:val="006D5CD0"/>
    <w:rsid w:val="006D787D"/>
    <w:rsid w:val="006D7DE1"/>
    <w:rsid w:val="006E0A71"/>
    <w:rsid w:val="006E0EE3"/>
    <w:rsid w:val="006E15AB"/>
    <w:rsid w:val="006E18B5"/>
    <w:rsid w:val="006E1D74"/>
    <w:rsid w:val="006E1E22"/>
    <w:rsid w:val="006E259D"/>
    <w:rsid w:val="006E2A5B"/>
    <w:rsid w:val="006E2D20"/>
    <w:rsid w:val="006E30F4"/>
    <w:rsid w:val="006E3505"/>
    <w:rsid w:val="006E3581"/>
    <w:rsid w:val="006E464B"/>
    <w:rsid w:val="006E5F5C"/>
    <w:rsid w:val="006E6342"/>
    <w:rsid w:val="006E6583"/>
    <w:rsid w:val="006E7098"/>
    <w:rsid w:val="006E757E"/>
    <w:rsid w:val="006E7628"/>
    <w:rsid w:val="006E7C0D"/>
    <w:rsid w:val="006F0941"/>
    <w:rsid w:val="006F1F3F"/>
    <w:rsid w:val="006F28F1"/>
    <w:rsid w:val="006F2BA1"/>
    <w:rsid w:val="006F35CF"/>
    <w:rsid w:val="006F37F7"/>
    <w:rsid w:val="006F47A7"/>
    <w:rsid w:val="006F50AD"/>
    <w:rsid w:val="006F5911"/>
    <w:rsid w:val="006F5AED"/>
    <w:rsid w:val="006F5FDE"/>
    <w:rsid w:val="006F6C3F"/>
    <w:rsid w:val="006F7667"/>
    <w:rsid w:val="006F7EB3"/>
    <w:rsid w:val="00700227"/>
    <w:rsid w:val="0070179D"/>
    <w:rsid w:val="00702827"/>
    <w:rsid w:val="00702F64"/>
    <w:rsid w:val="007030FB"/>
    <w:rsid w:val="007031AC"/>
    <w:rsid w:val="007040AF"/>
    <w:rsid w:val="00704570"/>
    <w:rsid w:val="00704732"/>
    <w:rsid w:val="00704FB2"/>
    <w:rsid w:val="007051A5"/>
    <w:rsid w:val="0070658D"/>
    <w:rsid w:val="00706806"/>
    <w:rsid w:val="00706AE4"/>
    <w:rsid w:val="00706BB5"/>
    <w:rsid w:val="00706F52"/>
    <w:rsid w:val="007100B1"/>
    <w:rsid w:val="007101C7"/>
    <w:rsid w:val="00710309"/>
    <w:rsid w:val="00710BEA"/>
    <w:rsid w:val="00711895"/>
    <w:rsid w:val="00712174"/>
    <w:rsid w:val="007121C8"/>
    <w:rsid w:val="00712623"/>
    <w:rsid w:val="00712CEE"/>
    <w:rsid w:val="00712E45"/>
    <w:rsid w:val="007134DA"/>
    <w:rsid w:val="007135D8"/>
    <w:rsid w:val="0071367A"/>
    <w:rsid w:val="00713898"/>
    <w:rsid w:val="00713930"/>
    <w:rsid w:val="007153A5"/>
    <w:rsid w:val="00715AFD"/>
    <w:rsid w:val="00716386"/>
    <w:rsid w:val="007164C1"/>
    <w:rsid w:val="00716AAC"/>
    <w:rsid w:val="00716BD6"/>
    <w:rsid w:val="00716C69"/>
    <w:rsid w:val="00716CC9"/>
    <w:rsid w:val="00716D56"/>
    <w:rsid w:val="007174BB"/>
    <w:rsid w:val="007202E1"/>
    <w:rsid w:val="00721504"/>
    <w:rsid w:val="007215E1"/>
    <w:rsid w:val="007215F0"/>
    <w:rsid w:val="00721D09"/>
    <w:rsid w:val="00721F8B"/>
    <w:rsid w:val="00722C8D"/>
    <w:rsid w:val="00722D83"/>
    <w:rsid w:val="00722EDA"/>
    <w:rsid w:val="00722FC4"/>
    <w:rsid w:val="0072396B"/>
    <w:rsid w:val="0072440C"/>
    <w:rsid w:val="00724DD5"/>
    <w:rsid w:val="007250A0"/>
    <w:rsid w:val="007250BD"/>
    <w:rsid w:val="007256C6"/>
    <w:rsid w:val="007258FB"/>
    <w:rsid w:val="007260D7"/>
    <w:rsid w:val="00726A2C"/>
    <w:rsid w:val="0072714F"/>
    <w:rsid w:val="007278F6"/>
    <w:rsid w:val="0072790E"/>
    <w:rsid w:val="00727A10"/>
    <w:rsid w:val="00727B34"/>
    <w:rsid w:val="00727C74"/>
    <w:rsid w:val="00730115"/>
    <w:rsid w:val="0073016E"/>
    <w:rsid w:val="00730A67"/>
    <w:rsid w:val="00730F3C"/>
    <w:rsid w:val="00731476"/>
    <w:rsid w:val="00731DFA"/>
    <w:rsid w:val="007322E5"/>
    <w:rsid w:val="00732B32"/>
    <w:rsid w:val="00732D7A"/>
    <w:rsid w:val="00733251"/>
    <w:rsid w:val="00733369"/>
    <w:rsid w:val="00733402"/>
    <w:rsid w:val="00733774"/>
    <w:rsid w:val="00733A5A"/>
    <w:rsid w:val="00734438"/>
    <w:rsid w:val="00735055"/>
    <w:rsid w:val="00735246"/>
    <w:rsid w:val="0073540B"/>
    <w:rsid w:val="00735B70"/>
    <w:rsid w:val="00736F58"/>
    <w:rsid w:val="007376DC"/>
    <w:rsid w:val="00740141"/>
    <w:rsid w:val="0074058A"/>
    <w:rsid w:val="00740603"/>
    <w:rsid w:val="00740C53"/>
    <w:rsid w:val="007418E3"/>
    <w:rsid w:val="00741AB4"/>
    <w:rsid w:val="007424F4"/>
    <w:rsid w:val="00742F99"/>
    <w:rsid w:val="00743349"/>
    <w:rsid w:val="00743F32"/>
    <w:rsid w:val="00743F7C"/>
    <w:rsid w:val="00744661"/>
    <w:rsid w:val="00744BEC"/>
    <w:rsid w:val="00744FCA"/>
    <w:rsid w:val="007450A3"/>
    <w:rsid w:val="0074580E"/>
    <w:rsid w:val="00746A37"/>
    <w:rsid w:val="0074755D"/>
    <w:rsid w:val="00747F79"/>
    <w:rsid w:val="00747FE7"/>
    <w:rsid w:val="00750594"/>
    <w:rsid w:val="0075070F"/>
    <w:rsid w:val="00750DB4"/>
    <w:rsid w:val="00751050"/>
    <w:rsid w:val="007512D7"/>
    <w:rsid w:val="00751895"/>
    <w:rsid w:val="00751933"/>
    <w:rsid w:val="007520F5"/>
    <w:rsid w:val="0075283B"/>
    <w:rsid w:val="00752D90"/>
    <w:rsid w:val="0075331D"/>
    <w:rsid w:val="0075370B"/>
    <w:rsid w:val="00753813"/>
    <w:rsid w:val="00753CAF"/>
    <w:rsid w:val="007542F4"/>
    <w:rsid w:val="00754558"/>
    <w:rsid w:val="0075468A"/>
    <w:rsid w:val="00754D9B"/>
    <w:rsid w:val="00754DFC"/>
    <w:rsid w:val="00756867"/>
    <w:rsid w:val="0075696F"/>
    <w:rsid w:val="00756D66"/>
    <w:rsid w:val="00757C98"/>
    <w:rsid w:val="00757E36"/>
    <w:rsid w:val="007600DF"/>
    <w:rsid w:val="0076044A"/>
    <w:rsid w:val="007608C5"/>
    <w:rsid w:val="00760A8E"/>
    <w:rsid w:val="00761407"/>
    <w:rsid w:val="0076140C"/>
    <w:rsid w:val="00761578"/>
    <w:rsid w:val="00761747"/>
    <w:rsid w:val="00761771"/>
    <w:rsid w:val="007620E2"/>
    <w:rsid w:val="007621A7"/>
    <w:rsid w:val="007626F5"/>
    <w:rsid w:val="00762E5D"/>
    <w:rsid w:val="00762EB6"/>
    <w:rsid w:val="00763663"/>
    <w:rsid w:val="00763FCA"/>
    <w:rsid w:val="00764ED8"/>
    <w:rsid w:val="007650FD"/>
    <w:rsid w:val="007652E6"/>
    <w:rsid w:val="00765513"/>
    <w:rsid w:val="007660EB"/>
    <w:rsid w:val="007663AE"/>
    <w:rsid w:val="00766544"/>
    <w:rsid w:val="007667B5"/>
    <w:rsid w:val="00767B50"/>
    <w:rsid w:val="00770505"/>
    <w:rsid w:val="00770551"/>
    <w:rsid w:val="00771759"/>
    <w:rsid w:val="0077178A"/>
    <w:rsid w:val="00771BB1"/>
    <w:rsid w:val="00771DA6"/>
    <w:rsid w:val="007726D5"/>
    <w:rsid w:val="00773C3A"/>
    <w:rsid w:val="00773CAB"/>
    <w:rsid w:val="00774428"/>
    <w:rsid w:val="00774C93"/>
    <w:rsid w:val="00774FDC"/>
    <w:rsid w:val="00775747"/>
    <w:rsid w:val="007766FA"/>
    <w:rsid w:val="00776DC3"/>
    <w:rsid w:val="00777EF9"/>
    <w:rsid w:val="007804F0"/>
    <w:rsid w:val="00780B98"/>
    <w:rsid w:val="00780ED5"/>
    <w:rsid w:val="00781190"/>
    <w:rsid w:val="00781FD5"/>
    <w:rsid w:val="007820FE"/>
    <w:rsid w:val="0078222C"/>
    <w:rsid w:val="00782AE2"/>
    <w:rsid w:val="007832FC"/>
    <w:rsid w:val="00783366"/>
    <w:rsid w:val="00783A03"/>
    <w:rsid w:val="0078426B"/>
    <w:rsid w:val="0078451A"/>
    <w:rsid w:val="00784AAF"/>
    <w:rsid w:val="00784B69"/>
    <w:rsid w:val="00784F48"/>
    <w:rsid w:val="0078554E"/>
    <w:rsid w:val="00785C0D"/>
    <w:rsid w:val="00785D82"/>
    <w:rsid w:val="00785E1C"/>
    <w:rsid w:val="0078629B"/>
    <w:rsid w:val="007867D7"/>
    <w:rsid w:val="00786CFB"/>
    <w:rsid w:val="007871C2"/>
    <w:rsid w:val="00787650"/>
    <w:rsid w:val="0078774E"/>
    <w:rsid w:val="00787B4A"/>
    <w:rsid w:val="00787D29"/>
    <w:rsid w:val="00790205"/>
    <w:rsid w:val="00790464"/>
    <w:rsid w:val="00790D4C"/>
    <w:rsid w:val="0079196A"/>
    <w:rsid w:val="00791C36"/>
    <w:rsid w:val="00791CDD"/>
    <w:rsid w:val="007922DE"/>
    <w:rsid w:val="007924DD"/>
    <w:rsid w:val="007925FF"/>
    <w:rsid w:val="00792BD6"/>
    <w:rsid w:val="00792DFE"/>
    <w:rsid w:val="00793E50"/>
    <w:rsid w:val="007940EB"/>
    <w:rsid w:val="0079464A"/>
    <w:rsid w:val="00794FFD"/>
    <w:rsid w:val="0079581B"/>
    <w:rsid w:val="00795DD8"/>
    <w:rsid w:val="00795F6A"/>
    <w:rsid w:val="00796920"/>
    <w:rsid w:val="00796AD6"/>
    <w:rsid w:val="00796CE9"/>
    <w:rsid w:val="00797615"/>
    <w:rsid w:val="00797848"/>
    <w:rsid w:val="00797B75"/>
    <w:rsid w:val="00797C67"/>
    <w:rsid w:val="00797CA6"/>
    <w:rsid w:val="00797E51"/>
    <w:rsid w:val="007A0035"/>
    <w:rsid w:val="007A042B"/>
    <w:rsid w:val="007A087A"/>
    <w:rsid w:val="007A0D92"/>
    <w:rsid w:val="007A0E72"/>
    <w:rsid w:val="007A1824"/>
    <w:rsid w:val="007A1D4D"/>
    <w:rsid w:val="007A1D59"/>
    <w:rsid w:val="007A2345"/>
    <w:rsid w:val="007A23CC"/>
    <w:rsid w:val="007A3BA4"/>
    <w:rsid w:val="007A4608"/>
    <w:rsid w:val="007A4993"/>
    <w:rsid w:val="007A5740"/>
    <w:rsid w:val="007A61DE"/>
    <w:rsid w:val="007A7059"/>
    <w:rsid w:val="007A7620"/>
    <w:rsid w:val="007A781B"/>
    <w:rsid w:val="007A7B7B"/>
    <w:rsid w:val="007B06CC"/>
    <w:rsid w:val="007B17E0"/>
    <w:rsid w:val="007B1BB2"/>
    <w:rsid w:val="007B2198"/>
    <w:rsid w:val="007B2735"/>
    <w:rsid w:val="007B2B14"/>
    <w:rsid w:val="007B41C7"/>
    <w:rsid w:val="007B43C2"/>
    <w:rsid w:val="007B5821"/>
    <w:rsid w:val="007B5B81"/>
    <w:rsid w:val="007B6915"/>
    <w:rsid w:val="007B6A1A"/>
    <w:rsid w:val="007B6AB0"/>
    <w:rsid w:val="007B6AFF"/>
    <w:rsid w:val="007B7297"/>
    <w:rsid w:val="007B7356"/>
    <w:rsid w:val="007B74DA"/>
    <w:rsid w:val="007B7784"/>
    <w:rsid w:val="007B7CFA"/>
    <w:rsid w:val="007C04A2"/>
    <w:rsid w:val="007C0A5B"/>
    <w:rsid w:val="007C0CB0"/>
    <w:rsid w:val="007C1420"/>
    <w:rsid w:val="007C1A44"/>
    <w:rsid w:val="007C1B12"/>
    <w:rsid w:val="007C1DFB"/>
    <w:rsid w:val="007C2361"/>
    <w:rsid w:val="007C2533"/>
    <w:rsid w:val="007C25D7"/>
    <w:rsid w:val="007C264F"/>
    <w:rsid w:val="007C2BD3"/>
    <w:rsid w:val="007C2C3B"/>
    <w:rsid w:val="007C33C6"/>
    <w:rsid w:val="007C402C"/>
    <w:rsid w:val="007C4A0A"/>
    <w:rsid w:val="007C4E15"/>
    <w:rsid w:val="007C4E4D"/>
    <w:rsid w:val="007C51D3"/>
    <w:rsid w:val="007C63CA"/>
    <w:rsid w:val="007C75C7"/>
    <w:rsid w:val="007C7814"/>
    <w:rsid w:val="007C7949"/>
    <w:rsid w:val="007C7A3C"/>
    <w:rsid w:val="007C7C44"/>
    <w:rsid w:val="007D038C"/>
    <w:rsid w:val="007D05A2"/>
    <w:rsid w:val="007D077F"/>
    <w:rsid w:val="007D114F"/>
    <w:rsid w:val="007D11A1"/>
    <w:rsid w:val="007D1766"/>
    <w:rsid w:val="007D1B33"/>
    <w:rsid w:val="007D20EA"/>
    <w:rsid w:val="007D270E"/>
    <w:rsid w:val="007D2FDB"/>
    <w:rsid w:val="007D366F"/>
    <w:rsid w:val="007D3A93"/>
    <w:rsid w:val="007D3D16"/>
    <w:rsid w:val="007D3F83"/>
    <w:rsid w:val="007D4790"/>
    <w:rsid w:val="007D483B"/>
    <w:rsid w:val="007D7340"/>
    <w:rsid w:val="007D7411"/>
    <w:rsid w:val="007D7674"/>
    <w:rsid w:val="007E02FB"/>
    <w:rsid w:val="007E038C"/>
    <w:rsid w:val="007E0D9F"/>
    <w:rsid w:val="007E1075"/>
    <w:rsid w:val="007E10E1"/>
    <w:rsid w:val="007E1407"/>
    <w:rsid w:val="007E2331"/>
    <w:rsid w:val="007E2381"/>
    <w:rsid w:val="007E39FF"/>
    <w:rsid w:val="007E43F5"/>
    <w:rsid w:val="007E4612"/>
    <w:rsid w:val="007E5281"/>
    <w:rsid w:val="007E5EE3"/>
    <w:rsid w:val="007E628B"/>
    <w:rsid w:val="007E7418"/>
    <w:rsid w:val="007E748B"/>
    <w:rsid w:val="007E797F"/>
    <w:rsid w:val="007E7B56"/>
    <w:rsid w:val="007E7F25"/>
    <w:rsid w:val="007F01D6"/>
    <w:rsid w:val="007F030A"/>
    <w:rsid w:val="007F0719"/>
    <w:rsid w:val="007F0D37"/>
    <w:rsid w:val="007F1295"/>
    <w:rsid w:val="007F130C"/>
    <w:rsid w:val="007F15B2"/>
    <w:rsid w:val="007F1963"/>
    <w:rsid w:val="007F1971"/>
    <w:rsid w:val="007F1A02"/>
    <w:rsid w:val="007F1D5B"/>
    <w:rsid w:val="007F216F"/>
    <w:rsid w:val="007F2534"/>
    <w:rsid w:val="007F33DB"/>
    <w:rsid w:val="007F36B7"/>
    <w:rsid w:val="007F372D"/>
    <w:rsid w:val="007F37DA"/>
    <w:rsid w:val="007F3C8D"/>
    <w:rsid w:val="007F3F06"/>
    <w:rsid w:val="007F431A"/>
    <w:rsid w:val="007F45DE"/>
    <w:rsid w:val="007F4733"/>
    <w:rsid w:val="007F52E6"/>
    <w:rsid w:val="007F539B"/>
    <w:rsid w:val="007F5605"/>
    <w:rsid w:val="007F5677"/>
    <w:rsid w:val="007F5AFA"/>
    <w:rsid w:val="007F5D98"/>
    <w:rsid w:val="007F6012"/>
    <w:rsid w:val="007F6FA3"/>
    <w:rsid w:val="007F70A9"/>
    <w:rsid w:val="007F7FCF"/>
    <w:rsid w:val="0080013F"/>
    <w:rsid w:val="00801ABA"/>
    <w:rsid w:val="00801B4B"/>
    <w:rsid w:val="00801C24"/>
    <w:rsid w:val="00801CBA"/>
    <w:rsid w:val="00801ED8"/>
    <w:rsid w:val="0080216A"/>
    <w:rsid w:val="00802AA9"/>
    <w:rsid w:val="008036C1"/>
    <w:rsid w:val="008039A5"/>
    <w:rsid w:val="00803CB4"/>
    <w:rsid w:val="00803D29"/>
    <w:rsid w:val="0080409D"/>
    <w:rsid w:val="00804F2D"/>
    <w:rsid w:val="008059E4"/>
    <w:rsid w:val="00805E30"/>
    <w:rsid w:val="0080657E"/>
    <w:rsid w:val="00806A45"/>
    <w:rsid w:val="00806B56"/>
    <w:rsid w:val="00806FB2"/>
    <w:rsid w:val="008077BA"/>
    <w:rsid w:val="00807FA7"/>
    <w:rsid w:val="00810060"/>
    <w:rsid w:val="008101B5"/>
    <w:rsid w:val="00810214"/>
    <w:rsid w:val="00810DCB"/>
    <w:rsid w:val="00810E46"/>
    <w:rsid w:val="00811498"/>
    <w:rsid w:val="00811B94"/>
    <w:rsid w:val="008121F7"/>
    <w:rsid w:val="00812324"/>
    <w:rsid w:val="00812718"/>
    <w:rsid w:val="008128E9"/>
    <w:rsid w:val="00812969"/>
    <w:rsid w:val="00812CFF"/>
    <w:rsid w:val="00813175"/>
    <w:rsid w:val="0081318E"/>
    <w:rsid w:val="00813A09"/>
    <w:rsid w:val="00813D5B"/>
    <w:rsid w:val="008151CC"/>
    <w:rsid w:val="008152F8"/>
    <w:rsid w:val="00815AE6"/>
    <w:rsid w:val="00815B32"/>
    <w:rsid w:val="00816A21"/>
    <w:rsid w:val="008174FF"/>
    <w:rsid w:val="00817D52"/>
    <w:rsid w:val="00817FC4"/>
    <w:rsid w:val="00820C67"/>
    <w:rsid w:val="00821025"/>
    <w:rsid w:val="008214A7"/>
    <w:rsid w:val="00821B05"/>
    <w:rsid w:val="00822122"/>
    <w:rsid w:val="008223D2"/>
    <w:rsid w:val="00822D1D"/>
    <w:rsid w:val="00822D5C"/>
    <w:rsid w:val="00822FB0"/>
    <w:rsid w:val="008230EF"/>
    <w:rsid w:val="0082325C"/>
    <w:rsid w:val="00824248"/>
    <w:rsid w:val="0082466B"/>
    <w:rsid w:val="00824C2A"/>
    <w:rsid w:val="008257E8"/>
    <w:rsid w:val="008258D1"/>
    <w:rsid w:val="00825A82"/>
    <w:rsid w:val="00825B0E"/>
    <w:rsid w:val="00826499"/>
    <w:rsid w:val="0082699D"/>
    <w:rsid w:val="00826A2C"/>
    <w:rsid w:val="00826DD9"/>
    <w:rsid w:val="008274CE"/>
    <w:rsid w:val="008275E6"/>
    <w:rsid w:val="008310BD"/>
    <w:rsid w:val="00831552"/>
    <w:rsid w:val="008316E5"/>
    <w:rsid w:val="00831740"/>
    <w:rsid w:val="00831810"/>
    <w:rsid w:val="0083184B"/>
    <w:rsid w:val="008318E8"/>
    <w:rsid w:val="008319C0"/>
    <w:rsid w:val="00831F8F"/>
    <w:rsid w:val="008320C7"/>
    <w:rsid w:val="00832D59"/>
    <w:rsid w:val="00832F02"/>
    <w:rsid w:val="00833138"/>
    <w:rsid w:val="008331BD"/>
    <w:rsid w:val="0083350B"/>
    <w:rsid w:val="00833AA9"/>
    <w:rsid w:val="00833BA6"/>
    <w:rsid w:val="008344C8"/>
    <w:rsid w:val="0083476B"/>
    <w:rsid w:val="0083487B"/>
    <w:rsid w:val="008351F2"/>
    <w:rsid w:val="008352F8"/>
    <w:rsid w:val="00835D0D"/>
    <w:rsid w:val="0083638C"/>
    <w:rsid w:val="00840253"/>
    <w:rsid w:val="00840688"/>
    <w:rsid w:val="00840695"/>
    <w:rsid w:val="00840931"/>
    <w:rsid w:val="00840C87"/>
    <w:rsid w:val="00841268"/>
    <w:rsid w:val="00841EB4"/>
    <w:rsid w:val="00841FE0"/>
    <w:rsid w:val="00842838"/>
    <w:rsid w:val="00842E25"/>
    <w:rsid w:val="00843486"/>
    <w:rsid w:val="0084397F"/>
    <w:rsid w:val="0084423B"/>
    <w:rsid w:val="00844ACE"/>
    <w:rsid w:val="0084559E"/>
    <w:rsid w:val="00845B39"/>
    <w:rsid w:val="00845D48"/>
    <w:rsid w:val="00845D51"/>
    <w:rsid w:val="00845D7A"/>
    <w:rsid w:val="00846E7A"/>
    <w:rsid w:val="0084727C"/>
    <w:rsid w:val="0084747B"/>
    <w:rsid w:val="00847B73"/>
    <w:rsid w:val="008503EC"/>
    <w:rsid w:val="008510C0"/>
    <w:rsid w:val="00851739"/>
    <w:rsid w:val="00851F6E"/>
    <w:rsid w:val="0085209D"/>
    <w:rsid w:val="00852C53"/>
    <w:rsid w:val="00852D86"/>
    <w:rsid w:val="00852F3E"/>
    <w:rsid w:val="00853533"/>
    <w:rsid w:val="008539A6"/>
    <w:rsid w:val="0085429D"/>
    <w:rsid w:val="00854953"/>
    <w:rsid w:val="00854B5B"/>
    <w:rsid w:val="00854BD4"/>
    <w:rsid w:val="0085520E"/>
    <w:rsid w:val="008552FA"/>
    <w:rsid w:val="00855422"/>
    <w:rsid w:val="00855658"/>
    <w:rsid w:val="008556A6"/>
    <w:rsid w:val="00855A03"/>
    <w:rsid w:val="00855B43"/>
    <w:rsid w:val="00855F21"/>
    <w:rsid w:val="008560A9"/>
    <w:rsid w:val="008561A7"/>
    <w:rsid w:val="00856463"/>
    <w:rsid w:val="00856560"/>
    <w:rsid w:val="00856A6D"/>
    <w:rsid w:val="00856E87"/>
    <w:rsid w:val="00857F6B"/>
    <w:rsid w:val="00860198"/>
    <w:rsid w:val="0086047A"/>
    <w:rsid w:val="008604BD"/>
    <w:rsid w:val="00860956"/>
    <w:rsid w:val="00860C9D"/>
    <w:rsid w:val="00861035"/>
    <w:rsid w:val="00861626"/>
    <w:rsid w:val="00861646"/>
    <w:rsid w:val="00861685"/>
    <w:rsid w:val="008616D2"/>
    <w:rsid w:val="0086191D"/>
    <w:rsid w:val="00861A59"/>
    <w:rsid w:val="00861F4B"/>
    <w:rsid w:val="00862369"/>
    <w:rsid w:val="008627D5"/>
    <w:rsid w:val="0086382A"/>
    <w:rsid w:val="00863EB1"/>
    <w:rsid w:val="00864530"/>
    <w:rsid w:val="00864680"/>
    <w:rsid w:val="0086483A"/>
    <w:rsid w:val="00864D26"/>
    <w:rsid w:val="0086533B"/>
    <w:rsid w:val="00865B46"/>
    <w:rsid w:val="00865B7A"/>
    <w:rsid w:val="00865C1E"/>
    <w:rsid w:val="00866762"/>
    <w:rsid w:val="0086688B"/>
    <w:rsid w:val="00867BC4"/>
    <w:rsid w:val="00867E50"/>
    <w:rsid w:val="0087078C"/>
    <w:rsid w:val="00871B8D"/>
    <w:rsid w:val="00871D1E"/>
    <w:rsid w:val="00872203"/>
    <w:rsid w:val="00872870"/>
    <w:rsid w:val="00872D96"/>
    <w:rsid w:val="00873199"/>
    <w:rsid w:val="0087351C"/>
    <w:rsid w:val="00873834"/>
    <w:rsid w:val="00873C20"/>
    <w:rsid w:val="008758A3"/>
    <w:rsid w:val="0087676A"/>
    <w:rsid w:val="00876969"/>
    <w:rsid w:val="00876FC6"/>
    <w:rsid w:val="0087705E"/>
    <w:rsid w:val="00877216"/>
    <w:rsid w:val="008776F9"/>
    <w:rsid w:val="008779F1"/>
    <w:rsid w:val="00877B72"/>
    <w:rsid w:val="0088030B"/>
    <w:rsid w:val="00880435"/>
    <w:rsid w:val="0088072B"/>
    <w:rsid w:val="008807FF"/>
    <w:rsid w:val="00880B4E"/>
    <w:rsid w:val="00880E1B"/>
    <w:rsid w:val="008818B6"/>
    <w:rsid w:val="008818F7"/>
    <w:rsid w:val="00881B01"/>
    <w:rsid w:val="00881D82"/>
    <w:rsid w:val="00881E77"/>
    <w:rsid w:val="008827FC"/>
    <w:rsid w:val="00882992"/>
    <w:rsid w:val="00882FEB"/>
    <w:rsid w:val="00884660"/>
    <w:rsid w:val="008847F5"/>
    <w:rsid w:val="00885BBF"/>
    <w:rsid w:val="00886027"/>
    <w:rsid w:val="00886465"/>
    <w:rsid w:val="0088661F"/>
    <w:rsid w:val="00886F23"/>
    <w:rsid w:val="00887491"/>
    <w:rsid w:val="00887FBF"/>
    <w:rsid w:val="008904F3"/>
    <w:rsid w:val="00890633"/>
    <w:rsid w:val="00890805"/>
    <w:rsid w:val="00890B2D"/>
    <w:rsid w:val="0089156A"/>
    <w:rsid w:val="00891ABA"/>
    <w:rsid w:val="00892320"/>
    <w:rsid w:val="00892A02"/>
    <w:rsid w:val="00892E36"/>
    <w:rsid w:val="00893284"/>
    <w:rsid w:val="00894509"/>
    <w:rsid w:val="00894AB5"/>
    <w:rsid w:val="0089503E"/>
    <w:rsid w:val="00895D69"/>
    <w:rsid w:val="008968EF"/>
    <w:rsid w:val="00896D84"/>
    <w:rsid w:val="008A02B4"/>
    <w:rsid w:val="008A0D20"/>
    <w:rsid w:val="008A0DA9"/>
    <w:rsid w:val="008A0DCC"/>
    <w:rsid w:val="008A1343"/>
    <w:rsid w:val="008A1849"/>
    <w:rsid w:val="008A1B70"/>
    <w:rsid w:val="008A1BB4"/>
    <w:rsid w:val="008A2DF4"/>
    <w:rsid w:val="008A2EC4"/>
    <w:rsid w:val="008A3203"/>
    <w:rsid w:val="008A3436"/>
    <w:rsid w:val="008A377E"/>
    <w:rsid w:val="008A37B5"/>
    <w:rsid w:val="008A3941"/>
    <w:rsid w:val="008A3DA2"/>
    <w:rsid w:val="008A403E"/>
    <w:rsid w:val="008A42FB"/>
    <w:rsid w:val="008A4A29"/>
    <w:rsid w:val="008A59BB"/>
    <w:rsid w:val="008A5A3A"/>
    <w:rsid w:val="008A5AE5"/>
    <w:rsid w:val="008A663B"/>
    <w:rsid w:val="008A6806"/>
    <w:rsid w:val="008A68FC"/>
    <w:rsid w:val="008A6DE2"/>
    <w:rsid w:val="008A71DD"/>
    <w:rsid w:val="008A752E"/>
    <w:rsid w:val="008A78D2"/>
    <w:rsid w:val="008A7D82"/>
    <w:rsid w:val="008A7F4D"/>
    <w:rsid w:val="008A7FB4"/>
    <w:rsid w:val="008B000D"/>
    <w:rsid w:val="008B0652"/>
    <w:rsid w:val="008B0B56"/>
    <w:rsid w:val="008B1375"/>
    <w:rsid w:val="008B1834"/>
    <w:rsid w:val="008B1927"/>
    <w:rsid w:val="008B1C6F"/>
    <w:rsid w:val="008B1F34"/>
    <w:rsid w:val="008B2B20"/>
    <w:rsid w:val="008B3294"/>
    <w:rsid w:val="008B34BB"/>
    <w:rsid w:val="008B3619"/>
    <w:rsid w:val="008B42B5"/>
    <w:rsid w:val="008B4378"/>
    <w:rsid w:val="008B4548"/>
    <w:rsid w:val="008B4A47"/>
    <w:rsid w:val="008B4CDD"/>
    <w:rsid w:val="008B4DF4"/>
    <w:rsid w:val="008B4E80"/>
    <w:rsid w:val="008B4EF9"/>
    <w:rsid w:val="008B4F7C"/>
    <w:rsid w:val="008B549E"/>
    <w:rsid w:val="008B56CF"/>
    <w:rsid w:val="008B5959"/>
    <w:rsid w:val="008B5EB9"/>
    <w:rsid w:val="008B6346"/>
    <w:rsid w:val="008B68BE"/>
    <w:rsid w:val="008B68E0"/>
    <w:rsid w:val="008B6947"/>
    <w:rsid w:val="008B6A88"/>
    <w:rsid w:val="008B6D08"/>
    <w:rsid w:val="008B73D4"/>
    <w:rsid w:val="008B75FC"/>
    <w:rsid w:val="008C0542"/>
    <w:rsid w:val="008C0949"/>
    <w:rsid w:val="008C0D76"/>
    <w:rsid w:val="008C1843"/>
    <w:rsid w:val="008C2986"/>
    <w:rsid w:val="008C31A9"/>
    <w:rsid w:val="008C3A05"/>
    <w:rsid w:val="008C3FAF"/>
    <w:rsid w:val="008C43B0"/>
    <w:rsid w:val="008C4B78"/>
    <w:rsid w:val="008C4C80"/>
    <w:rsid w:val="008C4F87"/>
    <w:rsid w:val="008C4FF9"/>
    <w:rsid w:val="008C552A"/>
    <w:rsid w:val="008C59D5"/>
    <w:rsid w:val="008C5A98"/>
    <w:rsid w:val="008C6003"/>
    <w:rsid w:val="008C6444"/>
    <w:rsid w:val="008C64ED"/>
    <w:rsid w:val="008C6589"/>
    <w:rsid w:val="008C7356"/>
    <w:rsid w:val="008C76D9"/>
    <w:rsid w:val="008C7DC0"/>
    <w:rsid w:val="008D0226"/>
    <w:rsid w:val="008D03CB"/>
    <w:rsid w:val="008D0559"/>
    <w:rsid w:val="008D0C59"/>
    <w:rsid w:val="008D0D0B"/>
    <w:rsid w:val="008D1B13"/>
    <w:rsid w:val="008D1B19"/>
    <w:rsid w:val="008D1E51"/>
    <w:rsid w:val="008D2885"/>
    <w:rsid w:val="008D2A97"/>
    <w:rsid w:val="008D3468"/>
    <w:rsid w:val="008D35EA"/>
    <w:rsid w:val="008D3DD8"/>
    <w:rsid w:val="008D427B"/>
    <w:rsid w:val="008D48A8"/>
    <w:rsid w:val="008D51AD"/>
    <w:rsid w:val="008D598E"/>
    <w:rsid w:val="008D67DC"/>
    <w:rsid w:val="008D6D9A"/>
    <w:rsid w:val="008D6F11"/>
    <w:rsid w:val="008D7350"/>
    <w:rsid w:val="008D7B7A"/>
    <w:rsid w:val="008E0103"/>
    <w:rsid w:val="008E06DA"/>
    <w:rsid w:val="008E07E3"/>
    <w:rsid w:val="008E0B9D"/>
    <w:rsid w:val="008E1176"/>
    <w:rsid w:val="008E138A"/>
    <w:rsid w:val="008E1661"/>
    <w:rsid w:val="008E2066"/>
    <w:rsid w:val="008E24D3"/>
    <w:rsid w:val="008E2535"/>
    <w:rsid w:val="008E27E8"/>
    <w:rsid w:val="008E30E7"/>
    <w:rsid w:val="008E3495"/>
    <w:rsid w:val="008E3971"/>
    <w:rsid w:val="008E3BBF"/>
    <w:rsid w:val="008E3FED"/>
    <w:rsid w:val="008E4292"/>
    <w:rsid w:val="008E4802"/>
    <w:rsid w:val="008E4886"/>
    <w:rsid w:val="008E523B"/>
    <w:rsid w:val="008E5A33"/>
    <w:rsid w:val="008E5A9E"/>
    <w:rsid w:val="008E6020"/>
    <w:rsid w:val="008E60E2"/>
    <w:rsid w:val="008E63B7"/>
    <w:rsid w:val="008E6913"/>
    <w:rsid w:val="008E6922"/>
    <w:rsid w:val="008E6E16"/>
    <w:rsid w:val="008E7677"/>
    <w:rsid w:val="008E7979"/>
    <w:rsid w:val="008E7A91"/>
    <w:rsid w:val="008E7FB8"/>
    <w:rsid w:val="008F0E0B"/>
    <w:rsid w:val="008F0E51"/>
    <w:rsid w:val="008F1EE7"/>
    <w:rsid w:val="008F2312"/>
    <w:rsid w:val="008F2A84"/>
    <w:rsid w:val="008F350C"/>
    <w:rsid w:val="008F3690"/>
    <w:rsid w:val="008F4AF1"/>
    <w:rsid w:val="008F4D75"/>
    <w:rsid w:val="008F5021"/>
    <w:rsid w:val="008F68E1"/>
    <w:rsid w:val="008F6A0F"/>
    <w:rsid w:val="008F6D8D"/>
    <w:rsid w:val="008F6E32"/>
    <w:rsid w:val="008F771D"/>
    <w:rsid w:val="008F7AB5"/>
    <w:rsid w:val="00900FB1"/>
    <w:rsid w:val="0090109D"/>
    <w:rsid w:val="00902274"/>
    <w:rsid w:val="00902DEC"/>
    <w:rsid w:val="009031D4"/>
    <w:rsid w:val="0090327B"/>
    <w:rsid w:val="0090334B"/>
    <w:rsid w:val="00903593"/>
    <w:rsid w:val="00903828"/>
    <w:rsid w:val="009041C7"/>
    <w:rsid w:val="00904E69"/>
    <w:rsid w:val="009051E6"/>
    <w:rsid w:val="0090530A"/>
    <w:rsid w:val="00905785"/>
    <w:rsid w:val="009057EA"/>
    <w:rsid w:val="0090678C"/>
    <w:rsid w:val="00906DE1"/>
    <w:rsid w:val="009074C5"/>
    <w:rsid w:val="009074F9"/>
    <w:rsid w:val="00907CED"/>
    <w:rsid w:val="00907D6F"/>
    <w:rsid w:val="00907F15"/>
    <w:rsid w:val="00910665"/>
    <w:rsid w:val="009106B5"/>
    <w:rsid w:val="00911009"/>
    <w:rsid w:val="0091200E"/>
    <w:rsid w:val="00912048"/>
    <w:rsid w:val="0091258E"/>
    <w:rsid w:val="00912916"/>
    <w:rsid w:val="00912B60"/>
    <w:rsid w:val="00912B82"/>
    <w:rsid w:val="00912E0E"/>
    <w:rsid w:val="00913691"/>
    <w:rsid w:val="00913874"/>
    <w:rsid w:val="00913D0E"/>
    <w:rsid w:val="00913DC7"/>
    <w:rsid w:val="0091416F"/>
    <w:rsid w:val="009147B0"/>
    <w:rsid w:val="009147E5"/>
    <w:rsid w:val="009149AE"/>
    <w:rsid w:val="0091566B"/>
    <w:rsid w:val="00915AAE"/>
    <w:rsid w:val="0091631F"/>
    <w:rsid w:val="00917725"/>
    <w:rsid w:val="00917B61"/>
    <w:rsid w:val="00917D17"/>
    <w:rsid w:val="009207BE"/>
    <w:rsid w:val="009208B0"/>
    <w:rsid w:val="00921132"/>
    <w:rsid w:val="009214E4"/>
    <w:rsid w:val="00921FAE"/>
    <w:rsid w:val="009221BE"/>
    <w:rsid w:val="00922F4C"/>
    <w:rsid w:val="00922F61"/>
    <w:rsid w:val="009238EA"/>
    <w:rsid w:val="00923A6C"/>
    <w:rsid w:val="00923C76"/>
    <w:rsid w:val="009240E5"/>
    <w:rsid w:val="0092468E"/>
    <w:rsid w:val="00924A72"/>
    <w:rsid w:val="00924F35"/>
    <w:rsid w:val="009252B1"/>
    <w:rsid w:val="0092617C"/>
    <w:rsid w:val="0092672A"/>
    <w:rsid w:val="00927B90"/>
    <w:rsid w:val="00927E43"/>
    <w:rsid w:val="00930165"/>
    <w:rsid w:val="00930449"/>
    <w:rsid w:val="0093051D"/>
    <w:rsid w:val="00931624"/>
    <w:rsid w:val="00931637"/>
    <w:rsid w:val="00931ABB"/>
    <w:rsid w:val="00931DEB"/>
    <w:rsid w:val="00932463"/>
    <w:rsid w:val="0093253B"/>
    <w:rsid w:val="00932614"/>
    <w:rsid w:val="00932726"/>
    <w:rsid w:val="00932C0F"/>
    <w:rsid w:val="00932CDA"/>
    <w:rsid w:val="0093409A"/>
    <w:rsid w:val="0093428D"/>
    <w:rsid w:val="00935586"/>
    <w:rsid w:val="0093594F"/>
    <w:rsid w:val="009361E3"/>
    <w:rsid w:val="00936BEE"/>
    <w:rsid w:val="00936C62"/>
    <w:rsid w:val="00937144"/>
    <w:rsid w:val="00937369"/>
    <w:rsid w:val="00937C76"/>
    <w:rsid w:val="00937D02"/>
    <w:rsid w:val="009404DD"/>
    <w:rsid w:val="00940556"/>
    <w:rsid w:val="00940C72"/>
    <w:rsid w:val="00941C93"/>
    <w:rsid w:val="009432EB"/>
    <w:rsid w:val="00943748"/>
    <w:rsid w:val="00943AD3"/>
    <w:rsid w:val="00943EC9"/>
    <w:rsid w:val="00943ED1"/>
    <w:rsid w:val="00943F39"/>
    <w:rsid w:val="0094400B"/>
    <w:rsid w:val="00944490"/>
    <w:rsid w:val="00944C56"/>
    <w:rsid w:val="00945275"/>
    <w:rsid w:val="009458E4"/>
    <w:rsid w:val="00945C64"/>
    <w:rsid w:val="00945E96"/>
    <w:rsid w:val="0094607F"/>
    <w:rsid w:val="0094661B"/>
    <w:rsid w:val="0094662F"/>
    <w:rsid w:val="0094677C"/>
    <w:rsid w:val="00946E84"/>
    <w:rsid w:val="00947411"/>
    <w:rsid w:val="009475F7"/>
    <w:rsid w:val="00947CA0"/>
    <w:rsid w:val="00951B10"/>
    <w:rsid w:val="009524E6"/>
    <w:rsid w:val="00952618"/>
    <w:rsid w:val="0095264A"/>
    <w:rsid w:val="009532D4"/>
    <w:rsid w:val="00953391"/>
    <w:rsid w:val="00953BAF"/>
    <w:rsid w:val="009541B6"/>
    <w:rsid w:val="00954201"/>
    <w:rsid w:val="009542DC"/>
    <w:rsid w:val="0095449C"/>
    <w:rsid w:val="0095530A"/>
    <w:rsid w:val="009554DD"/>
    <w:rsid w:val="0095598D"/>
    <w:rsid w:val="009559E0"/>
    <w:rsid w:val="00955C0F"/>
    <w:rsid w:val="009563D1"/>
    <w:rsid w:val="009564DA"/>
    <w:rsid w:val="009567B2"/>
    <w:rsid w:val="00956841"/>
    <w:rsid w:val="0095770E"/>
    <w:rsid w:val="009579EA"/>
    <w:rsid w:val="00957C1F"/>
    <w:rsid w:val="00960438"/>
    <w:rsid w:val="00960CB9"/>
    <w:rsid w:val="009616A9"/>
    <w:rsid w:val="009629B8"/>
    <w:rsid w:val="00963CDA"/>
    <w:rsid w:val="00963D03"/>
    <w:rsid w:val="0096428B"/>
    <w:rsid w:val="0096454D"/>
    <w:rsid w:val="009647DB"/>
    <w:rsid w:val="00964E01"/>
    <w:rsid w:val="00965094"/>
    <w:rsid w:val="0096529F"/>
    <w:rsid w:val="00965355"/>
    <w:rsid w:val="00965386"/>
    <w:rsid w:val="009657B7"/>
    <w:rsid w:val="0096598C"/>
    <w:rsid w:val="00965D2E"/>
    <w:rsid w:val="00965F08"/>
    <w:rsid w:val="00966378"/>
    <w:rsid w:val="009671AA"/>
    <w:rsid w:val="0096772C"/>
    <w:rsid w:val="009705D8"/>
    <w:rsid w:val="009705F6"/>
    <w:rsid w:val="009706FC"/>
    <w:rsid w:val="00971238"/>
    <w:rsid w:val="00971599"/>
    <w:rsid w:val="009716ED"/>
    <w:rsid w:val="0097170D"/>
    <w:rsid w:val="009723F0"/>
    <w:rsid w:val="0097242A"/>
    <w:rsid w:val="009725AE"/>
    <w:rsid w:val="009725CE"/>
    <w:rsid w:val="009746B1"/>
    <w:rsid w:val="00974CEB"/>
    <w:rsid w:val="009750D7"/>
    <w:rsid w:val="0097522F"/>
    <w:rsid w:val="0097608B"/>
    <w:rsid w:val="009765C4"/>
    <w:rsid w:val="00976921"/>
    <w:rsid w:val="00976A6C"/>
    <w:rsid w:val="009777A6"/>
    <w:rsid w:val="00977881"/>
    <w:rsid w:val="00977D3A"/>
    <w:rsid w:val="00980106"/>
    <w:rsid w:val="0098035C"/>
    <w:rsid w:val="009804F4"/>
    <w:rsid w:val="009809E8"/>
    <w:rsid w:val="00980A87"/>
    <w:rsid w:val="00981E55"/>
    <w:rsid w:val="00982019"/>
    <w:rsid w:val="00982547"/>
    <w:rsid w:val="00982A23"/>
    <w:rsid w:val="00982E09"/>
    <w:rsid w:val="009831BD"/>
    <w:rsid w:val="00983A99"/>
    <w:rsid w:val="00983D7D"/>
    <w:rsid w:val="00984126"/>
    <w:rsid w:val="009844E4"/>
    <w:rsid w:val="009848D2"/>
    <w:rsid w:val="0098497F"/>
    <w:rsid w:val="00985157"/>
    <w:rsid w:val="00986674"/>
    <w:rsid w:val="0098699A"/>
    <w:rsid w:val="00986BC2"/>
    <w:rsid w:val="00986C98"/>
    <w:rsid w:val="00987E91"/>
    <w:rsid w:val="00990962"/>
    <w:rsid w:val="00991236"/>
    <w:rsid w:val="00991EF9"/>
    <w:rsid w:val="00992B92"/>
    <w:rsid w:val="00992D56"/>
    <w:rsid w:val="009932BF"/>
    <w:rsid w:val="009933A1"/>
    <w:rsid w:val="00993D08"/>
    <w:rsid w:val="009946DE"/>
    <w:rsid w:val="009946F0"/>
    <w:rsid w:val="00994F99"/>
    <w:rsid w:val="0099537F"/>
    <w:rsid w:val="00995C8F"/>
    <w:rsid w:val="0099633E"/>
    <w:rsid w:val="00996605"/>
    <w:rsid w:val="00996E7C"/>
    <w:rsid w:val="00997C9D"/>
    <w:rsid w:val="009A0205"/>
    <w:rsid w:val="009A04E5"/>
    <w:rsid w:val="009A0A27"/>
    <w:rsid w:val="009A0C4F"/>
    <w:rsid w:val="009A11AB"/>
    <w:rsid w:val="009A12A0"/>
    <w:rsid w:val="009A134A"/>
    <w:rsid w:val="009A1396"/>
    <w:rsid w:val="009A1653"/>
    <w:rsid w:val="009A1FA7"/>
    <w:rsid w:val="009A1FE6"/>
    <w:rsid w:val="009A21BE"/>
    <w:rsid w:val="009A224A"/>
    <w:rsid w:val="009A2841"/>
    <w:rsid w:val="009A29D6"/>
    <w:rsid w:val="009A2C66"/>
    <w:rsid w:val="009A2CC7"/>
    <w:rsid w:val="009A4CB6"/>
    <w:rsid w:val="009A4D56"/>
    <w:rsid w:val="009A4EE5"/>
    <w:rsid w:val="009A50A5"/>
    <w:rsid w:val="009A5877"/>
    <w:rsid w:val="009A5E6E"/>
    <w:rsid w:val="009A682C"/>
    <w:rsid w:val="009A70F2"/>
    <w:rsid w:val="009A721E"/>
    <w:rsid w:val="009A7341"/>
    <w:rsid w:val="009A781E"/>
    <w:rsid w:val="009B00D6"/>
    <w:rsid w:val="009B06D5"/>
    <w:rsid w:val="009B0D77"/>
    <w:rsid w:val="009B1011"/>
    <w:rsid w:val="009B1E97"/>
    <w:rsid w:val="009B2291"/>
    <w:rsid w:val="009B2E7F"/>
    <w:rsid w:val="009B3296"/>
    <w:rsid w:val="009B33FF"/>
    <w:rsid w:val="009B3B7C"/>
    <w:rsid w:val="009B4414"/>
    <w:rsid w:val="009B4B46"/>
    <w:rsid w:val="009B4B68"/>
    <w:rsid w:val="009B5309"/>
    <w:rsid w:val="009B5574"/>
    <w:rsid w:val="009B5754"/>
    <w:rsid w:val="009B5C8E"/>
    <w:rsid w:val="009B64E2"/>
    <w:rsid w:val="009B69C5"/>
    <w:rsid w:val="009B69D8"/>
    <w:rsid w:val="009B6DFD"/>
    <w:rsid w:val="009C01B6"/>
    <w:rsid w:val="009C0E78"/>
    <w:rsid w:val="009C10B0"/>
    <w:rsid w:val="009C141D"/>
    <w:rsid w:val="009C152F"/>
    <w:rsid w:val="009C1BAF"/>
    <w:rsid w:val="009C1E4C"/>
    <w:rsid w:val="009C26FE"/>
    <w:rsid w:val="009C2804"/>
    <w:rsid w:val="009C34AC"/>
    <w:rsid w:val="009C3519"/>
    <w:rsid w:val="009C3671"/>
    <w:rsid w:val="009C4276"/>
    <w:rsid w:val="009C4E7A"/>
    <w:rsid w:val="009C5329"/>
    <w:rsid w:val="009C5429"/>
    <w:rsid w:val="009C574A"/>
    <w:rsid w:val="009C6A9B"/>
    <w:rsid w:val="009C6E35"/>
    <w:rsid w:val="009C754D"/>
    <w:rsid w:val="009C77C6"/>
    <w:rsid w:val="009C79D4"/>
    <w:rsid w:val="009C7DFA"/>
    <w:rsid w:val="009D07C8"/>
    <w:rsid w:val="009D0822"/>
    <w:rsid w:val="009D0A59"/>
    <w:rsid w:val="009D11AB"/>
    <w:rsid w:val="009D19FF"/>
    <w:rsid w:val="009D1F45"/>
    <w:rsid w:val="009D225F"/>
    <w:rsid w:val="009D2E11"/>
    <w:rsid w:val="009D2FD7"/>
    <w:rsid w:val="009D36B8"/>
    <w:rsid w:val="009D3CF7"/>
    <w:rsid w:val="009D4356"/>
    <w:rsid w:val="009D47BD"/>
    <w:rsid w:val="009D4C3E"/>
    <w:rsid w:val="009D4F2C"/>
    <w:rsid w:val="009D5749"/>
    <w:rsid w:val="009D5CC2"/>
    <w:rsid w:val="009D68AB"/>
    <w:rsid w:val="009D6AFB"/>
    <w:rsid w:val="009D7190"/>
    <w:rsid w:val="009D7DF5"/>
    <w:rsid w:val="009E0574"/>
    <w:rsid w:val="009E091E"/>
    <w:rsid w:val="009E1157"/>
    <w:rsid w:val="009E13EB"/>
    <w:rsid w:val="009E17D4"/>
    <w:rsid w:val="009E1AFC"/>
    <w:rsid w:val="009E1E60"/>
    <w:rsid w:val="009E3B21"/>
    <w:rsid w:val="009E3C2A"/>
    <w:rsid w:val="009E4062"/>
    <w:rsid w:val="009E4E8E"/>
    <w:rsid w:val="009E51DD"/>
    <w:rsid w:val="009E51FC"/>
    <w:rsid w:val="009E58FB"/>
    <w:rsid w:val="009E60EE"/>
    <w:rsid w:val="009E6C29"/>
    <w:rsid w:val="009E733A"/>
    <w:rsid w:val="009E74A7"/>
    <w:rsid w:val="009E7C2A"/>
    <w:rsid w:val="009F0510"/>
    <w:rsid w:val="009F09C6"/>
    <w:rsid w:val="009F0D01"/>
    <w:rsid w:val="009F0D49"/>
    <w:rsid w:val="009F1029"/>
    <w:rsid w:val="009F117D"/>
    <w:rsid w:val="009F12B7"/>
    <w:rsid w:val="009F156D"/>
    <w:rsid w:val="009F1603"/>
    <w:rsid w:val="009F189F"/>
    <w:rsid w:val="009F1A0F"/>
    <w:rsid w:val="009F231F"/>
    <w:rsid w:val="009F25F8"/>
    <w:rsid w:val="009F27D3"/>
    <w:rsid w:val="009F34D3"/>
    <w:rsid w:val="009F35A1"/>
    <w:rsid w:val="009F4217"/>
    <w:rsid w:val="009F45DD"/>
    <w:rsid w:val="009F480F"/>
    <w:rsid w:val="009F4B76"/>
    <w:rsid w:val="009F5CA7"/>
    <w:rsid w:val="009F5D08"/>
    <w:rsid w:val="009F6232"/>
    <w:rsid w:val="009F6414"/>
    <w:rsid w:val="009F655A"/>
    <w:rsid w:val="009F6989"/>
    <w:rsid w:val="009F7239"/>
    <w:rsid w:val="009F7283"/>
    <w:rsid w:val="009F7DB2"/>
    <w:rsid w:val="00A00191"/>
    <w:rsid w:val="00A00502"/>
    <w:rsid w:val="00A00BD6"/>
    <w:rsid w:val="00A0145B"/>
    <w:rsid w:val="00A018AC"/>
    <w:rsid w:val="00A022D7"/>
    <w:rsid w:val="00A026AF"/>
    <w:rsid w:val="00A02EBE"/>
    <w:rsid w:val="00A030D1"/>
    <w:rsid w:val="00A03B49"/>
    <w:rsid w:val="00A03B96"/>
    <w:rsid w:val="00A03D08"/>
    <w:rsid w:val="00A043C8"/>
    <w:rsid w:val="00A04FDF"/>
    <w:rsid w:val="00A0516B"/>
    <w:rsid w:val="00A058C1"/>
    <w:rsid w:val="00A05D11"/>
    <w:rsid w:val="00A06851"/>
    <w:rsid w:val="00A06AC8"/>
    <w:rsid w:val="00A07235"/>
    <w:rsid w:val="00A076FA"/>
    <w:rsid w:val="00A07CFF"/>
    <w:rsid w:val="00A103D1"/>
    <w:rsid w:val="00A10424"/>
    <w:rsid w:val="00A1092F"/>
    <w:rsid w:val="00A10EA2"/>
    <w:rsid w:val="00A11BFA"/>
    <w:rsid w:val="00A11E28"/>
    <w:rsid w:val="00A11E70"/>
    <w:rsid w:val="00A11E98"/>
    <w:rsid w:val="00A11EF4"/>
    <w:rsid w:val="00A1237E"/>
    <w:rsid w:val="00A12FBD"/>
    <w:rsid w:val="00A13128"/>
    <w:rsid w:val="00A150DB"/>
    <w:rsid w:val="00A152CD"/>
    <w:rsid w:val="00A152F3"/>
    <w:rsid w:val="00A15309"/>
    <w:rsid w:val="00A154C0"/>
    <w:rsid w:val="00A15505"/>
    <w:rsid w:val="00A156A8"/>
    <w:rsid w:val="00A157C7"/>
    <w:rsid w:val="00A158A9"/>
    <w:rsid w:val="00A15A0B"/>
    <w:rsid w:val="00A15BB5"/>
    <w:rsid w:val="00A16B9C"/>
    <w:rsid w:val="00A16CEE"/>
    <w:rsid w:val="00A17499"/>
    <w:rsid w:val="00A20227"/>
    <w:rsid w:val="00A205CF"/>
    <w:rsid w:val="00A205F4"/>
    <w:rsid w:val="00A211EF"/>
    <w:rsid w:val="00A21B32"/>
    <w:rsid w:val="00A222AB"/>
    <w:rsid w:val="00A2239F"/>
    <w:rsid w:val="00A22520"/>
    <w:rsid w:val="00A226AF"/>
    <w:rsid w:val="00A22915"/>
    <w:rsid w:val="00A22E5E"/>
    <w:rsid w:val="00A233C5"/>
    <w:rsid w:val="00A2392A"/>
    <w:rsid w:val="00A23EF0"/>
    <w:rsid w:val="00A24555"/>
    <w:rsid w:val="00A24CE5"/>
    <w:rsid w:val="00A24D17"/>
    <w:rsid w:val="00A25269"/>
    <w:rsid w:val="00A257D2"/>
    <w:rsid w:val="00A25FF6"/>
    <w:rsid w:val="00A26668"/>
    <w:rsid w:val="00A266C3"/>
    <w:rsid w:val="00A26F1E"/>
    <w:rsid w:val="00A2731F"/>
    <w:rsid w:val="00A274AB"/>
    <w:rsid w:val="00A30AB0"/>
    <w:rsid w:val="00A3100B"/>
    <w:rsid w:val="00A3129B"/>
    <w:rsid w:val="00A31541"/>
    <w:rsid w:val="00A3177D"/>
    <w:rsid w:val="00A3183D"/>
    <w:rsid w:val="00A3313B"/>
    <w:rsid w:val="00A33259"/>
    <w:rsid w:val="00A336DE"/>
    <w:rsid w:val="00A339A8"/>
    <w:rsid w:val="00A3444E"/>
    <w:rsid w:val="00A3484F"/>
    <w:rsid w:val="00A34F46"/>
    <w:rsid w:val="00A35360"/>
    <w:rsid w:val="00A35366"/>
    <w:rsid w:val="00A3598D"/>
    <w:rsid w:val="00A366FF"/>
    <w:rsid w:val="00A36AFB"/>
    <w:rsid w:val="00A36E60"/>
    <w:rsid w:val="00A372DC"/>
    <w:rsid w:val="00A37348"/>
    <w:rsid w:val="00A37A11"/>
    <w:rsid w:val="00A4092C"/>
    <w:rsid w:val="00A40DA8"/>
    <w:rsid w:val="00A4105B"/>
    <w:rsid w:val="00A4133F"/>
    <w:rsid w:val="00A41445"/>
    <w:rsid w:val="00A41DC0"/>
    <w:rsid w:val="00A428BC"/>
    <w:rsid w:val="00A42AF9"/>
    <w:rsid w:val="00A42D36"/>
    <w:rsid w:val="00A42E3D"/>
    <w:rsid w:val="00A42FE9"/>
    <w:rsid w:val="00A432E8"/>
    <w:rsid w:val="00A44100"/>
    <w:rsid w:val="00A44739"/>
    <w:rsid w:val="00A44822"/>
    <w:rsid w:val="00A44C99"/>
    <w:rsid w:val="00A4522E"/>
    <w:rsid w:val="00A45A43"/>
    <w:rsid w:val="00A45C4C"/>
    <w:rsid w:val="00A45ED6"/>
    <w:rsid w:val="00A46630"/>
    <w:rsid w:val="00A46641"/>
    <w:rsid w:val="00A46702"/>
    <w:rsid w:val="00A469DD"/>
    <w:rsid w:val="00A474DB"/>
    <w:rsid w:val="00A475B6"/>
    <w:rsid w:val="00A500E8"/>
    <w:rsid w:val="00A502AB"/>
    <w:rsid w:val="00A50A09"/>
    <w:rsid w:val="00A50A20"/>
    <w:rsid w:val="00A50D1C"/>
    <w:rsid w:val="00A50E38"/>
    <w:rsid w:val="00A5184A"/>
    <w:rsid w:val="00A51A74"/>
    <w:rsid w:val="00A52449"/>
    <w:rsid w:val="00A52AE0"/>
    <w:rsid w:val="00A52BE5"/>
    <w:rsid w:val="00A539D0"/>
    <w:rsid w:val="00A53AFD"/>
    <w:rsid w:val="00A53F14"/>
    <w:rsid w:val="00A540EF"/>
    <w:rsid w:val="00A5421E"/>
    <w:rsid w:val="00A54C07"/>
    <w:rsid w:val="00A55319"/>
    <w:rsid w:val="00A55939"/>
    <w:rsid w:val="00A55C1C"/>
    <w:rsid w:val="00A55D67"/>
    <w:rsid w:val="00A5621F"/>
    <w:rsid w:val="00A5628E"/>
    <w:rsid w:val="00A56A41"/>
    <w:rsid w:val="00A56E7D"/>
    <w:rsid w:val="00A5728B"/>
    <w:rsid w:val="00A578BD"/>
    <w:rsid w:val="00A57F3A"/>
    <w:rsid w:val="00A600DE"/>
    <w:rsid w:val="00A606D5"/>
    <w:rsid w:val="00A61461"/>
    <w:rsid w:val="00A61DBC"/>
    <w:rsid w:val="00A62079"/>
    <w:rsid w:val="00A62735"/>
    <w:rsid w:val="00A62E85"/>
    <w:rsid w:val="00A6374D"/>
    <w:rsid w:val="00A63774"/>
    <w:rsid w:val="00A63830"/>
    <w:rsid w:val="00A63B4C"/>
    <w:rsid w:val="00A64335"/>
    <w:rsid w:val="00A6565A"/>
    <w:rsid w:val="00A65C0A"/>
    <w:rsid w:val="00A665F9"/>
    <w:rsid w:val="00A6701E"/>
    <w:rsid w:val="00A671D2"/>
    <w:rsid w:val="00A67733"/>
    <w:rsid w:val="00A70175"/>
    <w:rsid w:val="00A70A1C"/>
    <w:rsid w:val="00A70DFD"/>
    <w:rsid w:val="00A70F60"/>
    <w:rsid w:val="00A7103F"/>
    <w:rsid w:val="00A710EB"/>
    <w:rsid w:val="00A71FFA"/>
    <w:rsid w:val="00A7233E"/>
    <w:rsid w:val="00A72531"/>
    <w:rsid w:val="00A726C3"/>
    <w:rsid w:val="00A72BBC"/>
    <w:rsid w:val="00A72D1A"/>
    <w:rsid w:val="00A72F00"/>
    <w:rsid w:val="00A7333F"/>
    <w:rsid w:val="00A7356F"/>
    <w:rsid w:val="00A73988"/>
    <w:rsid w:val="00A73C6F"/>
    <w:rsid w:val="00A745FD"/>
    <w:rsid w:val="00A74A01"/>
    <w:rsid w:val="00A7502A"/>
    <w:rsid w:val="00A752A5"/>
    <w:rsid w:val="00A75980"/>
    <w:rsid w:val="00A75A97"/>
    <w:rsid w:val="00A75E7C"/>
    <w:rsid w:val="00A75EE3"/>
    <w:rsid w:val="00A7605C"/>
    <w:rsid w:val="00A765CB"/>
    <w:rsid w:val="00A76E57"/>
    <w:rsid w:val="00A76EAF"/>
    <w:rsid w:val="00A807D3"/>
    <w:rsid w:val="00A815DD"/>
    <w:rsid w:val="00A8194C"/>
    <w:rsid w:val="00A824DB"/>
    <w:rsid w:val="00A82C62"/>
    <w:rsid w:val="00A82F51"/>
    <w:rsid w:val="00A842F9"/>
    <w:rsid w:val="00A8446E"/>
    <w:rsid w:val="00A849B2"/>
    <w:rsid w:val="00A85519"/>
    <w:rsid w:val="00A85743"/>
    <w:rsid w:val="00A85805"/>
    <w:rsid w:val="00A85B51"/>
    <w:rsid w:val="00A85B97"/>
    <w:rsid w:val="00A85F38"/>
    <w:rsid w:val="00A8625C"/>
    <w:rsid w:val="00A8630A"/>
    <w:rsid w:val="00A864F1"/>
    <w:rsid w:val="00A871D4"/>
    <w:rsid w:val="00A87784"/>
    <w:rsid w:val="00A8796E"/>
    <w:rsid w:val="00A87FDA"/>
    <w:rsid w:val="00A9040E"/>
    <w:rsid w:val="00A91FE5"/>
    <w:rsid w:val="00A92D94"/>
    <w:rsid w:val="00A92F49"/>
    <w:rsid w:val="00A93580"/>
    <w:rsid w:val="00A93A36"/>
    <w:rsid w:val="00A93FF8"/>
    <w:rsid w:val="00A94ACF"/>
    <w:rsid w:val="00A94EDE"/>
    <w:rsid w:val="00A95524"/>
    <w:rsid w:val="00A957FE"/>
    <w:rsid w:val="00A9593B"/>
    <w:rsid w:val="00A95B45"/>
    <w:rsid w:val="00A95B6E"/>
    <w:rsid w:val="00A95D5F"/>
    <w:rsid w:val="00A95E2B"/>
    <w:rsid w:val="00A9642E"/>
    <w:rsid w:val="00A96995"/>
    <w:rsid w:val="00A96E1C"/>
    <w:rsid w:val="00A9790F"/>
    <w:rsid w:val="00A97BB9"/>
    <w:rsid w:val="00AA086D"/>
    <w:rsid w:val="00AA112B"/>
    <w:rsid w:val="00AA12DD"/>
    <w:rsid w:val="00AA18D9"/>
    <w:rsid w:val="00AA240E"/>
    <w:rsid w:val="00AA2DEB"/>
    <w:rsid w:val="00AA3110"/>
    <w:rsid w:val="00AA31A1"/>
    <w:rsid w:val="00AA37BD"/>
    <w:rsid w:val="00AA3A43"/>
    <w:rsid w:val="00AA3C3C"/>
    <w:rsid w:val="00AA3DD1"/>
    <w:rsid w:val="00AA4230"/>
    <w:rsid w:val="00AA4D14"/>
    <w:rsid w:val="00AA4FBE"/>
    <w:rsid w:val="00AA4FCA"/>
    <w:rsid w:val="00AA56F7"/>
    <w:rsid w:val="00AA59E4"/>
    <w:rsid w:val="00AA5F18"/>
    <w:rsid w:val="00AA6DC8"/>
    <w:rsid w:val="00AA7734"/>
    <w:rsid w:val="00AA7930"/>
    <w:rsid w:val="00AA7AE8"/>
    <w:rsid w:val="00AB0951"/>
    <w:rsid w:val="00AB0C0E"/>
    <w:rsid w:val="00AB0CFC"/>
    <w:rsid w:val="00AB0DA0"/>
    <w:rsid w:val="00AB0DD3"/>
    <w:rsid w:val="00AB0FB4"/>
    <w:rsid w:val="00AB140F"/>
    <w:rsid w:val="00AB146F"/>
    <w:rsid w:val="00AB1F18"/>
    <w:rsid w:val="00AB1F32"/>
    <w:rsid w:val="00AB27BF"/>
    <w:rsid w:val="00AB2938"/>
    <w:rsid w:val="00AB2D34"/>
    <w:rsid w:val="00AB34EA"/>
    <w:rsid w:val="00AB3E4B"/>
    <w:rsid w:val="00AB4A94"/>
    <w:rsid w:val="00AB4CBB"/>
    <w:rsid w:val="00AB5CFC"/>
    <w:rsid w:val="00AB5FFD"/>
    <w:rsid w:val="00AB67E8"/>
    <w:rsid w:val="00AB7E78"/>
    <w:rsid w:val="00AB7FC4"/>
    <w:rsid w:val="00AC012D"/>
    <w:rsid w:val="00AC1238"/>
    <w:rsid w:val="00AC1B31"/>
    <w:rsid w:val="00AC23E4"/>
    <w:rsid w:val="00AC287C"/>
    <w:rsid w:val="00AC3232"/>
    <w:rsid w:val="00AC390D"/>
    <w:rsid w:val="00AC39F1"/>
    <w:rsid w:val="00AC3A89"/>
    <w:rsid w:val="00AC4304"/>
    <w:rsid w:val="00AC51C9"/>
    <w:rsid w:val="00AC5CDF"/>
    <w:rsid w:val="00AC641F"/>
    <w:rsid w:val="00AC66B3"/>
    <w:rsid w:val="00AC6895"/>
    <w:rsid w:val="00AC695D"/>
    <w:rsid w:val="00AC6CA5"/>
    <w:rsid w:val="00AC6CD8"/>
    <w:rsid w:val="00AC702D"/>
    <w:rsid w:val="00AC7C8C"/>
    <w:rsid w:val="00AD04C9"/>
    <w:rsid w:val="00AD0CED"/>
    <w:rsid w:val="00AD1769"/>
    <w:rsid w:val="00AD194F"/>
    <w:rsid w:val="00AD1AA4"/>
    <w:rsid w:val="00AD26D7"/>
    <w:rsid w:val="00AD2E66"/>
    <w:rsid w:val="00AD2FB6"/>
    <w:rsid w:val="00AD3116"/>
    <w:rsid w:val="00AD3258"/>
    <w:rsid w:val="00AD327A"/>
    <w:rsid w:val="00AD3387"/>
    <w:rsid w:val="00AD363C"/>
    <w:rsid w:val="00AD38DA"/>
    <w:rsid w:val="00AD3CD5"/>
    <w:rsid w:val="00AD3F4B"/>
    <w:rsid w:val="00AD4058"/>
    <w:rsid w:val="00AD4374"/>
    <w:rsid w:val="00AD4420"/>
    <w:rsid w:val="00AD454A"/>
    <w:rsid w:val="00AD4603"/>
    <w:rsid w:val="00AD4DD1"/>
    <w:rsid w:val="00AD57CC"/>
    <w:rsid w:val="00AD6620"/>
    <w:rsid w:val="00AD71A3"/>
    <w:rsid w:val="00AD76C6"/>
    <w:rsid w:val="00AD7D2C"/>
    <w:rsid w:val="00AD7E2E"/>
    <w:rsid w:val="00AE0414"/>
    <w:rsid w:val="00AE0549"/>
    <w:rsid w:val="00AE0A59"/>
    <w:rsid w:val="00AE1B25"/>
    <w:rsid w:val="00AE1E13"/>
    <w:rsid w:val="00AE1EF6"/>
    <w:rsid w:val="00AE1F67"/>
    <w:rsid w:val="00AE3AB0"/>
    <w:rsid w:val="00AE3F85"/>
    <w:rsid w:val="00AE4318"/>
    <w:rsid w:val="00AE448A"/>
    <w:rsid w:val="00AE5A55"/>
    <w:rsid w:val="00AE5CAF"/>
    <w:rsid w:val="00AE5E52"/>
    <w:rsid w:val="00AE68B7"/>
    <w:rsid w:val="00AE73D0"/>
    <w:rsid w:val="00AE7486"/>
    <w:rsid w:val="00AE7498"/>
    <w:rsid w:val="00AE74A3"/>
    <w:rsid w:val="00AE768F"/>
    <w:rsid w:val="00AE7807"/>
    <w:rsid w:val="00AE7C86"/>
    <w:rsid w:val="00AF010F"/>
    <w:rsid w:val="00AF18A0"/>
    <w:rsid w:val="00AF18A8"/>
    <w:rsid w:val="00AF2ACF"/>
    <w:rsid w:val="00AF31AB"/>
    <w:rsid w:val="00AF326B"/>
    <w:rsid w:val="00AF3417"/>
    <w:rsid w:val="00AF407E"/>
    <w:rsid w:val="00AF4DCF"/>
    <w:rsid w:val="00AF50ED"/>
    <w:rsid w:val="00AF51B3"/>
    <w:rsid w:val="00AF523D"/>
    <w:rsid w:val="00AF52FE"/>
    <w:rsid w:val="00AF5335"/>
    <w:rsid w:val="00AF542C"/>
    <w:rsid w:val="00AF62F4"/>
    <w:rsid w:val="00AF633D"/>
    <w:rsid w:val="00AF6F58"/>
    <w:rsid w:val="00AF7CE9"/>
    <w:rsid w:val="00B002CD"/>
    <w:rsid w:val="00B02280"/>
    <w:rsid w:val="00B02681"/>
    <w:rsid w:val="00B03046"/>
    <w:rsid w:val="00B030E5"/>
    <w:rsid w:val="00B03B32"/>
    <w:rsid w:val="00B03C0E"/>
    <w:rsid w:val="00B040C8"/>
    <w:rsid w:val="00B049F3"/>
    <w:rsid w:val="00B04FA7"/>
    <w:rsid w:val="00B05583"/>
    <w:rsid w:val="00B055B3"/>
    <w:rsid w:val="00B05955"/>
    <w:rsid w:val="00B05DC5"/>
    <w:rsid w:val="00B060DD"/>
    <w:rsid w:val="00B064B0"/>
    <w:rsid w:val="00B066F6"/>
    <w:rsid w:val="00B071E3"/>
    <w:rsid w:val="00B07486"/>
    <w:rsid w:val="00B07BB6"/>
    <w:rsid w:val="00B10FF4"/>
    <w:rsid w:val="00B111A5"/>
    <w:rsid w:val="00B116EB"/>
    <w:rsid w:val="00B1206A"/>
    <w:rsid w:val="00B1230A"/>
    <w:rsid w:val="00B12386"/>
    <w:rsid w:val="00B12D3E"/>
    <w:rsid w:val="00B135A7"/>
    <w:rsid w:val="00B136F8"/>
    <w:rsid w:val="00B142DB"/>
    <w:rsid w:val="00B1484A"/>
    <w:rsid w:val="00B1487D"/>
    <w:rsid w:val="00B14E8C"/>
    <w:rsid w:val="00B15762"/>
    <w:rsid w:val="00B15E5F"/>
    <w:rsid w:val="00B15E9F"/>
    <w:rsid w:val="00B15FE4"/>
    <w:rsid w:val="00B162B3"/>
    <w:rsid w:val="00B16515"/>
    <w:rsid w:val="00B16854"/>
    <w:rsid w:val="00B16AEF"/>
    <w:rsid w:val="00B16FB3"/>
    <w:rsid w:val="00B1753E"/>
    <w:rsid w:val="00B201F5"/>
    <w:rsid w:val="00B20493"/>
    <w:rsid w:val="00B204A5"/>
    <w:rsid w:val="00B208DF"/>
    <w:rsid w:val="00B20922"/>
    <w:rsid w:val="00B20B02"/>
    <w:rsid w:val="00B20F2E"/>
    <w:rsid w:val="00B21024"/>
    <w:rsid w:val="00B2181A"/>
    <w:rsid w:val="00B2193B"/>
    <w:rsid w:val="00B21C57"/>
    <w:rsid w:val="00B21DB6"/>
    <w:rsid w:val="00B22274"/>
    <w:rsid w:val="00B2296C"/>
    <w:rsid w:val="00B230C6"/>
    <w:rsid w:val="00B236CD"/>
    <w:rsid w:val="00B239E0"/>
    <w:rsid w:val="00B23E37"/>
    <w:rsid w:val="00B241FD"/>
    <w:rsid w:val="00B24ADE"/>
    <w:rsid w:val="00B24ECE"/>
    <w:rsid w:val="00B257C1"/>
    <w:rsid w:val="00B26228"/>
    <w:rsid w:val="00B264B7"/>
    <w:rsid w:val="00B26BF0"/>
    <w:rsid w:val="00B2758F"/>
    <w:rsid w:val="00B27A17"/>
    <w:rsid w:val="00B302A9"/>
    <w:rsid w:val="00B30653"/>
    <w:rsid w:val="00B30A3F"/>
    <w:rsid w:val="00B30AA3"/>
    <w:rsid w:val="00B30E6C"/>
    <w:rsid w:val="00B30FDF"/>
    <w:rsid w:val="00B3181D"/>
    <w:rsid w:val="00B32131"/>
    <w:rsid w:val="00B32B59"/>
    <w:rsid w:val="00B32F6C"/>
    <w:rsid w:val="00B33ACF"/>
    <w:rsid w:val="00B33CC1"/>
    <w:rsid w:val="00B33DA4"/>
    <w:rsid w:val="00B3448C"/>
    <w:rsid w:val="00B34F71"/>
    <w:rsid w:val="00B3521D"/>
    <w:rsid w:val="00B354BB"/>
    <w:rsid w:val="00B35ADE"/>
    <w:rsid w:val="00B35BD1"/>
    <w:rsid w:val="00B35FE7"/>
    <w:rsid w:val="00B367E4"/>
    <w:rsid w:val="00B36849"/>
    <w:rsid w:val="00B36D20"/>
    <w:rsid w:val="00B37E28"/>
    <w:rsid w:val="00B40C78"/>
    <w:rsid w:val="00B40E79"/>
    <w:rsid w:val="00B41BEC"/>
    <w:rsid w:val="00B41E30"/>
    <w:rsid w:val="00B425DB"/>
    <w:rsid w:val="00B42E41"/>
    <w:rsid w:val="00B43001"/>
    <w:rsid w:val="00B4353A"/>
    <w:rsid w:val="00B43A23"/>
    <w:rsid w:val="00B43EBA"/>
    <w:rsid w:val="00B44578"/>
    <w:rsid w:val="00B4479E"/>
    <w:rsid w:val="00B45122"/>
    <w:rsid w:val="00B454CB"/>
    <w:rsid w:val="00B4561B"/>
    <w:rsid w:val="00B46965"/>
    <w:rsid w:val="00B47107"/>
    <w:rsid w:val="00B47E8E"/>
    <w:rsid w:val="00B501BB"/>
    <w:rsid w:val="00B501F3"/>
    <w:rsid w:val="00B5064D"/>
    <w:rsid w:val="00B508A9"/>
    <w:rsid w:val="00B50B38"/>
    <w:rsid w:val="00B50BA8"/>
    <w:rsid w:val="00B51912"/>
    <w:rsid w:val="00B519B0"/>
    <w:rsid w:val="00B51A91"/>
    <w:rsid w:val="00B51D1A"/>
    <w:rsid w:val="00B52232"/>
    <w:rsid w:val="00B52602"/>
    <w:rsid w:val="00B52AF2"/>
    <w:rsid w:val="00B530ED"/>
    <w:rsid w:val="00B531F0"/>
    <w:rsid w:val="00B536B7"/>
    <w:rsid w:val="00B53A35"/>
    <w:rsid w:val="00B53C38"/>
    <w:rsid w:val="00B540E1"/>
    <w:rsid w:val="00B54120"/>
    <w:rsid w:val="00B5427C"/>
    <w:rsid w:val="00B542D1"/>
    <w:rsid w:val="00B54526"/>
    <w:rsid w:val="00B547E6"/>
    <w:rsid w:val="00B5569A"/>
    <w:rsid w:val="00B55D67"/>
    <w:rsid w:val="00B5611B"/>
    <w:rsid w:val="00B566D0"/>
    <w:rsid w:val="00B578E5"/>
    <w:rsid w:val="00B57FB8"/>
    <w:rsid w:val="00B60AC5"/>
    <w:rsid w:val="00B60D5A"/>
    <w:rsid w:val="00B60DA4"/>
    <w:rsid w:val="00B60EBC"/>
    <w:rsid w:val="00B61113"/>
    <w:rsid w:val="00B62C98"/>
    <w:rsid w:val="00B63519"/>
    <w:rsid w:val="00B63E53"/>
    <w:rsid w:val="00B64F33"/>
    <w:rsid w:val="00B6533A"/>
    <w:rsid w:val="00B65D8F"/>
    <w:rsid w:val="00B66978"/>
    <w:rsid w:val="00B66B26"/>
    <w:rsid w:val="00B66CE1"/>
    <w:rsid w:val="00B67389"/>
    <w:rsid w:val="00B673AC"/>
    <w:rsid w:val="00B67D56"/>
    <w:rsid w:val="00B701FB"/>
    <w:rsid w:val="00B702AF"/>
    <w:rsid w:val="00B709FF"/>
    <w:rsid w:val="00B71898"/>
    <w:rsid w:val="00B71B20"/>
    <w:rsid w:val="00B71E6B"/>
    <w:rsid w:val="00B71F60"/>
    <w:rsid w:val="00B72178"/>
    <w:rsid w:val="00B72CAA"/>
    <w:rsid w:val="00B73016"/>
    <w:rsid w:val="00B735FE"/>
    <w:rsid w:val="00B73BB8"/>
    <w:rsid w:val="00B74805"/>
    <w:rsid w:val="00B74832"/>
    <w:rsid w:val="00B7496D"/>
    <w:rsid w:val="00B74A01"/>
    <w:rsid w:val="00B74C38"/>
    <w:rsid w:val="00B75559"/>
    <w:rsid w:val="00B7559B"/>
    <w:rsid w:val="00B759BC"/>
    <w:rsid w:val="00B75C96"/>
    <w:rsid w:val="00B75E67"/>
    <w:rsid w:val="00B76246"/>
    <w:rsid w:val="00B763A1"/>
    <w:rsid w:val="00B76467"/>
    <w:rsid w:val="00B76894"/>
    <w:rsid w:val="00B76C14"/>
    <w:rsid w:val="00B770B5"/>
    <w:rsid w:val="00B77314"/>
    <w:rsid w:val="00B77D21"/>
    <w:rsid w:val="00B77DD3"/>
    <w:rsid w:val="00B804D9"/>
    <w:rsid w:val="00B80BED"/>
    <w:rsid w:val="00B81357"/>
    <w:rsid w:val="00B8168F"/>
    <w:rsid w:val="00B81AFA"/>
    <w:rsid w:val="00B8233C"/>
    <w:rsid w:val="00B82A7B"/>
    <w:rsid w:val="00B82D03"/>
    <w:rsid w:val="00B8350B"/>
    <w:rsid w:val="00B835FD"/>
    <w:rsid w:val="00B8479A"/>
    <w:rsid w:val="00B849C8"/>
    <w:rsid w:val="00B84EE5"/>
    <w:rsid w:val="00B8516D"/>
    <w:rsid w:val="00B85249"/>
    <w:rsid w:val="00B8657A"/>
    <w:rsid w:val="00B87636"/>
    <w:rsid w:val="00B876D6"/>
    <w:rsid w:val="00B877B8"/>
    <w:rsid w:val="00B8782E"/>
    <w:rsid w:val="00B87C1F"/>
    <w:rsid w:val="00B87E17"/>
    <w:rsid w:val="00B87EAD"/>
    <w:rsid w:val="00B90419"/>
    <w:rsid w:val="00B90735"/>
    <w:rsid w:val="00B90C60"/>
    <w:rsid w:val="00B9192F"/>
    <w:rsid w:val="00B91BB0"/>
    <w:rsid w:val="00B920B2"/>
    <w:rsid w:val="00B92742"/>
    <w:rsid w:val="00B92977"/>
    <w:rsid w:val="00B92D19"/>
    <w:rsid w:val="00B93098"/>
    <w:rsid w:val="00B930A0"/>
    <w:rsid w:val="00B93F0E"/>
    <w:rsid w:val="00B94149"/>
    <w:rsid w:val="00B94BF0"/>
    <w:rsid w:val="00B95520"/>
    <w:rsid w:val="00B95CD0"/>
    <w:rsid w:val="00B96642"/>
    <w:rsid w:val="00B96679"/>
    <w:rsid w:val="00B96C6F"/>
    <w:rsid w:val="00B97575"/>
    <w:rsid w:val="00B97C4A"/>
    <w:rsid w:val="00B97DEA"/>
    <w:rsid w:val="00B97E94"/>
    <w:rsid w:val="00B97EDF"/>
    <w:rsid w:val="00BA0294"/>
    <w:rsid w:val="00BA02EC"/>
    <w:rsid w:val="00BA1A51"/>
    <w:rsid w:val="00BA2F3C"/>
    <w:rsid w:val="00BA2FBD"/>
    <w:rsid w:val="00BA32CB"/>
    <w:rsid w:val="00BA3375"/>
    <w:rsid w:val="00BA382B"/>
    <w:rsid w:val="00BA3D30"/>
    <w:rsid w:val="00BA5BC5"/>
    <w:rsid w:val="00BA6433"/>
    <w:rsid w:val="00BA6822"/>
    <w:rsid w:val="00BA73CC"/>
    <w:rsid w:val="00BA7B0D"/>
    <w:rsid w:val="00BA7FDA"/>
    <w:rsid w:val="00BA7FFA"/>
    <w:rsid w:val="00BB057D"/>
    <w:rsid w:val="00BB0D9B"/>
    <w:rsid w:val="00BB1136"/>
    <w:rsid w:val="00BB179F"/>
    <w:rsid w:val="00BB25C2"/>
    <w:rsid w:val="00BB2778"/>
    <w:rsid w:val="00BB2850"/>
    <w:rsid w:val="00BB2AFC"/>
    <w:rsid w:val="00BB2B1F"/>
    <w:rsid w:val="00BB30F1"/>
    <w:rsid w:val="00BB319B"/>
    <w:rsid w:val="00BB416A"/>
    <w:rsid w:val="00BB43E1"/>
    <w:rsid w:val="00BB45E9"/>
    <w:rsid w:val="00BB4912"/>
    <w:rsid w:val="00BB5096"/>
    <w:rsid w:val="00BB5F87"/>
    <w:rsid w:val="00BB67CA"/>
    <w:rsid w:val="00BB69D8"/>
    <w:rsid w:val="00BB7961"/>
    <w:rsid w:val="00BC001E"/>
    <w:rsid w:val="00BC0CEB"/>
    <w:rsid w:val="00BC1B24"/>
    <w:rsid w:val="00BC1C10"/>
    <w:rsid w:val="00BC1D50"/>
    <w:rsid w:val="00BC2084"/>
    <w:rsid w:val="00BC2287"/>
    <w:rsid w:val="00BC254C"/>
    <w:rsid w:val="00BC27E9"/>
    <w:rsid w:val="00BC32E5"/>
    <w:rsid w:val="00BC33DA"/>
    <w:rsid w:val="00BC385D"/>
    <w:rsid w:val="00BC41E9"/>
    <w:rsid w:val="00BC4965"/>
    <w:rsid w:val="00BC4A8C"/>
    <w:rsid w:val="00BC5036"/>
    <w:rsid w:val="00BC5156"/>
    <w:rsid w:val="00BC53FE"/>
    <w:rsid w:val="00BC5624"/>
    <w:rsid w:val="00BC650F"/>
    <w:rsid w:val="00BC6B50"/>
    <w:rsid w:val="00BC6C3B"/>
    <w:rsid w:val="00BC6E9E"/>
    <w:rsid w:val="00BC77F2"/>
    <w:rsid w:val="00BC78B1"/>
    <w:rsid w:val="00BC7C32"/>
    <w:rsid w:val="00BD03C4"/>
    <w:rsid w:val="00BD042F"/>
    <w:rsid w:val="00BD05D7"/>
    <w:rsid w:val="00BD0FB1"/>
    <w:rsid w:val="00BD1412"/>
    <w:rsid w:val="00BD1790"/>
    <w:rsid w:val="00BD1CA0"/>
    <w:rsid w:val="00BD1D20"/>
    <w:rsid w:val="00BD240F"/>
    <w:rsid w:val="00BD2B3E"/>
    <w:rsid w:val="00BD2D6A"/>
    <w:rsid w:val="00BD2DE5"/>
    <w:rsid w:val="00BD3CC2"/>
    <w:rsid w:val="00BD511B"/>
    <w:rsid w:val="00BD5193"/>
    <w:rsid w:val="00BD5F1D"/>
    <w:rsid w:val="00BD60C7"/>
    <w:rsid w:val="00BD670C"/>
    <w:rsid w:val="00BD6B71"/>
    <w:rsid w:val="00BD7846"/>
    <w:rsid w:val="00BD7A63"/>
    <w:rsid w:val="00BE0185"/>
    <w:rsid w:val="00BE061B"/>
    <w:rsid w:val="00BE0AFE"/>
    <w:rsid w:val="00BE13F7"/>
    <w:rsid w:val="00BE14D8"/>
    <w:rsid w:val="00BE1A63"/>
    <w:rsid w:val="00BE2350"/>
    <w:rsid w:val="00BE28A6"/>
    <w:rsid w:val="00BE2D19"/>
    <w:rsid w:val="00BE34CF"/>
    <w:rsid w:val="00BE35A8"/>
    <w:rsid w:val="00BE3A41"/>
    <w:rsid w:val="00BE4054"/>
    <w:rsid w:val="00BE420C"/>
    <w:rsid w:val="00BE4452"/>
    <w:rsid w:val="00BE48E6"/>
    <w:rsid w:val="00BE4C70"/>
    <w:rsid w:val="00BE4D16"/>
    <w:rsid w:val="00BE552E"/>
    <w:rsid w:val="00BE5878"/>
    <w:rsid w:val="00BE61CE"/>
    <w:rsid w:val="00BE62FC"/>
    <w:rsid w:val="00BE6D3C"/>
    <w:rsid w:val="00BE7448"/>
    <w:rsid w:val="00BE7480"/>
    <w:rsid w:val="00BE7763"/>
    <w:rsid w:val="00BF092C"/>
    <w:rsid w:val="00BF19F3"/>
    <w:rsid w:val="00BF1C2E"/>
    <w:rsid w:val="00BF1D4F"/>
    <w:rsid w:val="00BF2362"/>
    <w:rsid w:val="00BF2787"/>
    <w:rsid w:val="00BF29B8"/>
    <w:rsid w:val="00BF2EA7"/>
    <w:rsid w:val="00BF3580"/>
    <w:rsid w:val="00BF3AA8"/>
    <w:rsid w:val="00BF3D30"/>
    <w:rsid w:val="00BF3E70"/>
    <w:rsid w:val="00BF4370"/>
    <w:rsid w:val="00BF45A4"/>
    <w:rsid w:val="00BF4D10"/>
    <w:rsid w:val="00BF4DDC"/>
    <w:rsid w:val="00BF4F27"/>
    <w:rsid w:val="00BF52E5"/>
    <w:rsid w:val="00BF59A3"/>
    <w:rsid w:val="00BF60E9"/>
    <w:rsid w:val="00BF68F7"/>
    <w:rsid w:val="00BF7404"/>
    <w:rsid w:val="00BF7759"/>
    <w:rsid w:val="00BF7A40"/>
    <w:rsid w:val="00BF7DE4"/>
    <w:rsid w:val="00C008E6"/>
    <w:rsid w:val="00C01D31"/>
    <w:rsid w:val="00C01DC8"/>
    <w:rsid w:val="00C01EF8"/>
    <w:rsid w:val="00C01FB1"/>
    <w:rsid w:val="00C026C6"/>
    <w:rsid w:val="00C027FC"/>
    <w:rsid w:val="00C029CC"/>
    <w:rsid w:val="00C03109"/>
    <w:rsid w:val="00C0370E"/>
    <w:rsid w:val="00C03A75"/>
    <w:rsid w:val="00C042C8"/>
    <w:rsid w:val="00C047D4"/>
    <w:rsid w:val="00C04955"/>
    <w:rsid w:val="00C052C6"/>
    <w:rsid w:val="00C055E2"/>
    <w:rsid w:val="00C056FB"/>
    <w:rsid w:val="00C0597D"/>
    <w:rsid w:val="00C06816"/>
    <w:rsid w:val="00C07238"/>
    <w:rsid w:val="00C07861"/>
    <w:rsid w:val="00C07B1B"/>
    <w:rsid w:val="00C07CFA"/>
    <w:rsid w:val="00C07F50"/>
    <w:rsid w:val="00C10646"/>
    <w:rsid w:val="00C10C8F"/>
    <w:rsid w:val="00C10F5B"/>
    <w:rsid w:val="00C11AE7"/>
    <w:rsid w:val="00C11B5D"/>
    <w:rsid w:val="00C11BA9"/>
    <w:rsid w:val="00C11C46"/>
    <w:rsid w:val="00C11E2B"/>
    <w:rsid w:val="00C12DD4"/>
    <w:rsid w:val="00C14211"/>
    <w:rsid w:val="00C1465D"/>
    <w:rsid w:val="00C14A29"/>
    <w:rsid w:val="00C14D6D"/>
    <w:rsid w:val="00C150F8"/>
    <w:rsid w:val="00C15236"/>
    <w:rsid w:val="00C156A9"/>
    <w:rsid w:val="00C16219"/>
    <w:rsid w:val="00C16794"/>
    <w:rsid w:val="00C16B5A"/>
    <w:rsid w:val="00C17053"/>
    <w:rsid w:val="00C176A4"/>
    <w:rsid w:val="00C17813"/>
    <w:rsid w:val="00C17FC6"/>
    <w:rsid w:val="00C20140"/>
    <w:rsid w:val="00C204EC"/>
    <w:rsid w:val="00C20564"/>
    <w:rsid w:val="00C20CD7"/>
    <w:rsid w:val="00C20F71"/>
    <w:rsid w:val="00C21482"/>
    <w:rsid w:val="00C21A0F"/>
    <w:rsid w:val="00C21DB3"/>
    <w:rsid w:val="00C22666"/>
    <w:rsid w:val="00C22A48"/>
    <w:rsid w:val="00C22F6D"/>
    <w:rsid w:val="00C23525"/>
    <w:rsid w:val="00C239E4"/>
    <w:rsid w:val="00C23FE0"/>
    <w:rsid w:val="00C24886"/>
    <w:rsid w:val="00C25072"/>
    <w:rsid w:val="00C25412"/>
    <w:rsid w:val="00C25E6C"/>
    <w:rsid w:val="00C25EDB"/>
    <w:rsid w:val="00C260BD"/>
    <w:rsid w:val="00C26571"/>
    <w:rsid w:val="00C266BA"/>
    <w:rsid w:val="00C270CA"/>
    <w:rsid w:val="00C2717D"/>
    <w:rsid w:val="00C27D06"/>
    <w:rsid w:val="00C301F1"/>
    <w:rsid w:val="00C31481"/>
    <w:rsid w:val="00C3179E"/>
    <w:rsid w:val="00C318FF"/>
    <w:rsid w:val="00C31BE7"/>
    <w:rsid w:val="00C31ED5"/>
    <w:rsid w:val="00C32A90"/>
    <w:rsid w:val="00C32F9F"/>
    <w:rsid w:val="00C33406"/>
    <w:rsid w:val="00C3347F"/>
    <w:rsid w:val="00C3356F"/>
    <w:rsid w:val="00C33830"/>
    <w:rsid w:val="00C33D9F"/>
    <w:rsid w:val="00C34141"/>
    <w:rsid w:val="00C3520E"/>
    <w:rsid w:val="00C354C9"/>
    <w:rsid w:val="00C355F0"/>
    <w:rsid w:val="00C3653A"/>
    <w:rsid w:val="00C374EB"/>
    <w:rsid w:val="00C37943"/>
    <w:rsid w:val="00C379C5"/>
    <w:rsid w:val="00C379E1"/>
    <w:rsid w:val="00C37A70"/>
    <w:rsid w:val="00C37D17"/>
    <w:rsid w:val="00C40ABA"/>
    <w:rsid w:val="00C41232"/>
    <w:rsid w:val="00C41597"/>
    <w:rsid w:val="00C419BC"/>
    <w:rsid w:val="00C41A04"/>
    <w:rsid w:val="00C41A05"/>
    <w:rsid w:val="00C41AB0"/>
    <w:rsid w:val="00C4273C"/>
    <w:rsid w:val="00C428E3"/>
    <w:rsid w:val="00C42F30"/>
    <w:rsid w:val="00C433E7"/>
    <w:rsid w:val="00C4363E"/>
    <w:rsid w:val="00C44187"/>
    <w:rsid w:val="00C44C51"/>
    <w:rsid w:val="00C45195"/>
    <w:rsid w:val="00C45210"/>
    <w:rsid w:val="00C45642"/>
    <w:rsid w:val="00C458D2"/>
    <w:rsid w:val="00C45A5D"/>
    <w:rsid w:val="00C46487"/>
    <w:rsid w:val="00C46AF5"/>
    <w:rsid w:val="00C47D94"/>
    <w:rsid w:val="00C503C7"/>
    <w:rsid w:val="00C505EE"/>
    <w:rsid w:val="00C5071B"/>
    <w:rsid w:val="00C52233"/>
    <w:rsid w:val="00C53665"/>
    <w:rsid w:val="00C5387A"/>
    <w:rsid w:val="00C538B4"/>
    <w:rsid w:val="00C54EE2"/>
    <w:rsid w:val="00C558CC"/>
    <w:rsid w:val="00C55D87"/>
    <w:rsid w:val="00C56238"/>
    <w:rsid w:val="00C5680F"/>
    <w:rsid w:val="00C56EEB"/>
    <w:rsid w:val="00C57CF9"/>
    <w:rsid w:val="00C57D1D"/>
    <w:rsid w:val="00C60040"/>
    <w:rsid w:val="00C60912"/>
    <w:rsid w:val="00C61DD6"/>
    <w:rsid w:val="00C6213E"/>
    <w:rsid w:val="00C6264F"/>
    <w:rsid w:val="00C627B1"/>
    <w:rsid w:val="00C62B4C"/>
    <w:rsid w:val="00C63437"/>
    <w:rsid w:val="00C637D3"/>
    <w:rsid w:val="00C63B66"/>
    <w:rsid w:val="00C647A7"/>
    <w:rsid w:val="00C64F34"/>
    <w:rsid w:val="00C64FAD"/>
    <w:rsid w:val="00C65776"/>
    <w:rsid w:val="00C65D99"/>
    <w:rsid w:val="00C65F1D"/>
    <w:rsid w:val="00C66008"/>
    <w:rsid w:val="00C670DF"/>
    <w:rsid w:val="00C676C3"/>
    <w:rsid w:val="00C6790C"/>
    <w:rsid w:val="00C703D1"/>
    <w:rsid w:val="00C70F54"/>
    <w:rsid w:val="00C72E0B"/>
    <w:rsid w:val="00C730AE"/>
    <w:rsid w:val="00C73384"/>
    <w:rsid w:val="00C73DE8"/>
    <w:rsid w:val="00C7452E"/>
    <w:rsid w:val="00C74A7B"/>
    <w:rsid w:val="00C759E3"/>
    <w:rsid w:val="00C75B8B"/>
    <w:rsid w:val="00C75C9C"/>
    <w:rsid w:val="00C76A9F"/>
    <w:rsid w:val="00C76B91"/>
    <w:rsid w:val="00C77192"/>
    <w:rsid w:val="00C7792B"/>
    <w:rsid w:val="00C80EE4"/>
    <w:rsid w:val="00C81186"/>
    <w:rsid w:val="00C8132E"/>
    <w:rsid w:val="00C81554"/>
    <w:rsid w:val="00C81698"/>
    <w:rsid w:val="00C81A9D"/>
    <w:rsid w:val="00C826C2"/>
    <w:rsid w:val="00C8273F"/>
    <w:rsid w:val="00C83907"/>
    <w:rsid w:val="00C83B53"/>
    <w:rsid w:val="00C8447F"/>
    <w:rsid w:val="00C8480C"/>
    <w:rsid w:val="00C85100"/>
    <w:rsid w:val="00C85366"/>
    <w:rsid w:val="00C856F4"/>
    <w:rsid w:val="00C85875"/>
    <w:rsid w:val="00C8612C"/>
    <w:rsid w:val="00C8657F"/>
    <w:rsid w:val="00C8745D"/>
    <w:rsid w:val="00C87EB9"/>
    <w:rsid w:val="00C903C9"/>
    <w:rsid w:val="00C9092A"/>
    <w:rsid w:val="00C90A97"/>
    <w:rsid w:val="00C911E8"/>
    <w:rsid w:val="00C91383"/>
    <w:rsid w:val="00C9147F"/>
    <w:rsid w:val="00C91F75"/>
    <w:rsid w:val="00C921EE"/>
    <w:rsid w:val="00C924F1"/>
    <w:rsid w:val="00C9253C"/>
    <w:rsid w:val="00C92B00"/>
    <w:rsid w:val="00C93D7F"/>
    <w:rsid w:val="00C94297"/>
    <w:rsid w:val="00C943E0"/>
    <w:rsid w:val="00C947C6"/>
    <w:rsid w:val="00C94B46"/>
    <w:rsid w:val="00C95083"/>
    <w:rsid w:val="00C95A17"/>
    <w:rsid w:val="00C964EF"/>
    <w:rsid w:val="00C96D0A"/>
    <w:rsid w:val="00C97820"/>
    <w:rsid w:val="00C97B0C"/>
    <w:rsid w:val="00C97B8F"/>
    <w:rsid w:val="00C97BCC"/>
    <w:rsid w:val="00CA0132"/>
    <w:rsid w:val="00CA07E0"/>
    <w:rsid w:val="00CA1475"/>
    <w:rsid w:val="00CA2BCF"/>
    <w:rsid w:val="00CA2D35"/>
    <w:rsid w:val="00CA3220"/>
    <w:rsid w:val="00CA33F7"/>
    <w:rsid w:val="00CA37F0"/>
    <w:rsid w:val="00CA3F12"/>
    <w:rsid w:val="00CA45BB"/>
    <w:rsid w:val="00CA5CC3"/>
    <w:rsid w:val="00CA5E0A"/>
    <w:rsid w:val="00CA7146"/>
    <w:rsid w:val="00CA751F"/>
    <w:rsid w:val="00CA75D4"/>
    <w:rsid w:val="00CA7BCB"/>
    <w:rsid w:val="00CB00B3"/>
    <w:rsid w:val="00CB0452"/>
    <w:rsid w:val="00CB0B96"/>
    <w:rsid w:val="00CB15D9"/>
    <w:rsid w:val="00CB1672"/>
    <w:rsid w:val="00CB17F5"/>
    <w:rsid w:val="00CB2377"/>
    <w:rsid w:val="00CB2C31"/>
    <w:rsid w:val="00CB4053"/>
    <w:rsid w:val="00CB4451"/>
    <w:rsid w:val="00CB5050"/>
    <w:rsid w:val="00CB50BC"/>
    <w:rsid w:val="00CB59AA"/>
    <w:rsid w:val="00CB5BF8"/>
    <w:rsid w:val="00CB5E8C"/>
    <w:rsid w:val="00CB6A24"/>
    <w:rsid w:val="00CB7097"/>
    <w:rsid w:val="00CB70C0"/>
    <w:rsid w:val="00CC0E21"/>
    <w:rsid w:val="00CC2236"/>
    <w:rsid w:val="00CC26A8"/>
    <w:rsid w:val="00CC2921"/>
    <w:rsid w:val="00CC2D6E"/>
    <w:rsid w:val="00CC314B"/>
    <w:rsid w:val="00CC39CE"/>
    <w:rsid w:val="00CC3E80"/>
    <w:rsid w:val="00CC43C8"/>
    <w:rsid w:val="00CC4A46"/>
    <w:rsid w:val="00CC4CF5"/>
    <w:rsid w:val="00CC515A"/>
    <w:rsid w:val="00CC51E7"/>
    <w:rsid w:val="00CC554D"/>
    <w:rsid w:val="00CC5A76"/>
    <w:rsid w:val="00CC5B78"/>
    <w:rsid w:val="00CC5BE0"/>
    <w:rsid w:val="00CC60F7"/>
    <w:rsid w:val="00CC6154"/>
    <w:rsid w:val="00CC6AD5"/>
    <w:rsid w:val="00CC6B4F"/>
    <w:rsid w:val="00CC6C23"/>
    <w:rsid w:val="00CC70D3"/>
    <w:rsid w:val="00CC751D"/>
    <w:rsid w:val="00CD017E"/>
    <w:rsid w:val="00CD02DA"/>
    <w:rsid w:val="00CD04B4"/>
    <w:rsid w:val="00CD051F"/>
    <w:rsid w:val="00CD080A"/>
    <w:rsid w:val="00CD08B8"/>
    <w:rsid w:val="00CD0C35"/>
    <w:rsid w:val="00CD0E87"/>
    <w:rsid w:val="00CD1378"/>
    <w:rsid w:val="00CD1EFF"/>
    <w:rsid w:val="00CD1F84"/>
    <w:rsid w:val="00CD2194"/>
    <w:rsid w:val="00CD26D0"/>
    <w:rsid w:val="00CD294E"/>
    <w:rsid w:val="00CD2F7C"/>
    <w:rsid w:val="00CD3012"/>
    <w:rsid w:val="00CD4970"/>
    <w:rsid w:val="00CD4997"/>
    <w:rsid w:val="00CD4B7B"/>
    <w:rsid w:val="00CD5224"/>
    <w:rsid w:val="00CD5D82"/>
    <w:rsid w:val="00CD5F29"/>
    <w:rsid w:val="00CD5F92"/>
    <w:rsid w:val="00CD5FD4"/>
    <w:rsid w:val="00CD61A2"/>
    <w:rsid w:val="00CD6CFB"/>
    <w:rsid w:val="00CD7767"/>
    <w:rsid w:val="00CE00C6"/>
    <w:rsid w:val="00CE00EB"/>
    <w:rsid w:val="00CE047E"/>
    <w:rsid w:val="00CE050D"/>
    <w:rsid w:val="00CE0C98"/>
    <w:rsid w:val="00CE1627"/>
    <w:rsid w:val="00CE17E2"/>
    <w:rsid w:val="00CE2167"/>
    <w:rsid w:val="00CE2651"/>
    <w:rsid w:val="00CE2680"/>
    <w:rsid w:val="00CE2971"/>
    <w:rsid w:val="00CE3848"/>
    <w:rsid w:val="00CE4038"/>
    <w:rsid w:val="00CE449E"/>
    <w:rsid w:val="00CE4DE6"/>
    <w:rsid w:val="00CE51D4"/>
    <w:rsid w:val="00CE5303"/>
    <w:rsid w:val="00CE534B"/>
    <w:rsid w:val="00CE5A39"/>
    <w:rsid w:val="00CE62BE"/>
    <w:rsid w:val="00CE6929"/>
    <w:rsid w:val="00CE7258"/>
    <w:rsid w:val="00CE73E4"/>
    <w:rsid w:val="00CE7961"/>
    <w:rsid w:val="00CE7C3A"/>
    <w:rsid w:val="00CE7ED5"/>
    <w:rsid w:val="00CE7F57"/>
    <w:rsid w:val="00CF0215"/>
    <w:rsid w:val="00CF045C"/>
    <w:rsid w:val="00CF0C47"/>
    <w:rsid w:val="00CF0EE3"/>
    <w:rsid w:val="00CF1739"/>
    <w:rsid w:val="00CF1A75"/>
    <w:rsid w:val="00CF1F6A"/>
    <w:rsid w:val="00CF235C"/>
    <w:rsid w:val="00CF3473"/>
    <w:rsid w:val="00CF378D"/>
    <w:rsid w:val="00CF3842"/>
    <w:rsid w:val="00CF38EA"/>
    <w:rsid w:val="00CF3DEF"/>
    <w:rsid w:val="00CF476F"/>
    <w:rsid w:val="00CF4EBC"/>
    <w:rsid w:val="00CF553D"/>
    <w:rsid w:val="00CF55BA"/>
    <w:rsid w:val="00CF5EDA"/>
    <w:rsid w:val="00CF5F78"/>
    <w:rsid w:val="00CF5FE8"/>
    <w:rsid w:val="00CF6014"/>
    <w:rsid w:val="00CF7AFD"/>
    <w:rsid w:val="00CF7DD9"/>
    <w:rsid w:val="00D00320"/>
    <w:rsid w:val="00D00861"/>
    <w:rsid w:val="00D02B57"/>
    <w:rsid w:val="00D02B69"/>
    <w:rsid w:val="00D031BB"/>
    <w:rsid w:val="00D031EC"/>
    <w:rsid w:val="00D03375"/>
    <w:rsid w:val="00D0387B"/>
    <w:rsid w:val="00D04094"/>
    <w:rsid w:val="00D042F4"/>
    <w:rsid w:val="00D047AE"/>
    <w:rsid w:val="00D0487A"/>
    <w:rsid w:val="00D04CDF"/>
    <w:rsid w:val="00D0595B"/>
    <w:rsid w:val="00D0657E"/>
    <w:rsid w:val="00D066DB"/>
    <w:rsid w:val="00D06F9D"/>
    <w:rsid w:val="00D071B8"/>
    <w:rsid w:val="00D07219"/>
    <w:rsid w:val="00D07E5A"/>
    <w:rsid w:val="00D105F0"/>
    <w:rsid w:val="00D107BA"/>
    <w:rsid w:val="00D11536"/>
    <w:rsid w:val="00D11835"/>
    <w:rsid w:val="00D11CA5"/>
    <w:rsid w:val="00D11EBB"/>
    <w:rsid w:val="00D12900"/>
    <w:rsid w:val="00D12925"/>
    <w:rsid w:val="00D12C7C"/>
    <w:rsid w:val="00D1302C"/>
    <w:rsid w:val="00D142BD"/>
    <w:rsid w:val="00D1430B"/>
    <w:rsid w:val="00D14352"/>
    <w:rsid w:val="00D15AE4"/>
    <w:rsid w:val="00D16225"/>
    <w:rsid w:val="00D163A1"/>
    <w:rsid w:val="00D16748"/>
    <w:rsid w:val="00D16A86"/>
    <w:rsid w:val="00D16AE3"/>
    <w:rsid w:val="00D16E3B"/>
    <w:rsid w:val="00D172DB"/>
    <w:rsid w:val="00D17BD8"/>
    <w:rsid w:val="00D17FDF"/>
    <w:rsid w:val="00D2009A"/>
    <w:rsid w:val="00D201CB"/>
    <w:rsid w:val="00D2098E"/>
    <w:rsid w:val="00D20D5E"/>
    <w:rsid w:val="00D21932"/>
    <w:rsid w:val="00D22C6D"/>
    <w:rsid w:val="00D230DE"/>
    <w:rsid w:val="00D231DC"/>
    <w:rsid w:val="00D239C3"/>
    <w:rsid w:val="00D23C90"/>
    <w:rsid w:val="00D23EB2"/>
    <w:rsid w:val="00D24450"/>
    <w:rsid w:val="00D2455F"/>
    <w:rsid w:val="00D25016"/>
    <w:rsid w:val="00D25315"/>
    <w:rsid w:val="00D25A0D"/>
    <w:rsid w:val="00D27360"/>
    <w:rsid w:val="00D27398"/>
    <w:rsid w:val="00D275FC"/>
    <w:rsid w:val="00D2792E"/>
    <w:rsid w:val="00D300EF"/>
    <w:rsid w:val="00D3028C"/>
    <w:rsid w:val="00D30773"/>
    <w:rsid w:val="00D30939"/>
    <w:rsid w:val="00D30F61"/>
    <w:rsid w:val="00D318E8"/>
    <w:rsid w:val="00D319F2"/>
    <w:rsid w:val="00D31AC2"/>
    <w:rsid w:val="00D32484"/>
    <w:rsid w:val="00D32702"/>
    <w:rsid w:val="00D329AB"/>
    <w:rsid w:val="00D32CA4"/>
    <w:rsid w:val="00D332B0"/>
    <w:rsid w:val="00D33933"/>
    <w:rsid w:val="00D33BDB"/>
    <w:rsid w:val="00D34854"/>
    <w:rsid w:val="00D351F5"/>
    <w:rsid w:val="00D35577"/>
    <w:rsid w:val="00D35731"/>
    <w:rsid w:val="00D35769"/>
    <w:rsid w:val="00D360F8"/>
    <w:rsid w:val="00D367C3"/>
    <w:rsid w:val="00D3702E"/>
    <w:rsid w:val="00D37207"/>
    <w:rsid w:val="00D37341"/>
    <w:rsid w:val="00D373B7"/>
    <w:rsid w:val="00D37DD6"/>
    <w:rsid w:val="00D4000C"/>
    <w:rsid w:val="00D41430"/>
    <w:rsid w:val="00D42B5D"/>
    <w:rsid w:val="00D43C60"/>
    <w:rsid w:val="00D43F6D"/>
    <w:rsid w:val="00D441FA"/>
    <w:rsid w:val="00D44321"/>
    <w:rsid w:val="00D44416"/>
    <w:rsid w:val="00D44C70"/>
    <w:rsid w:val="00D44F6A"/>
    <w:rsid w:val="00D459AD"/>
    <w:rsid w:val="00D459EB"/>
    <w:rsid w:val="00D45A8E"/>
    <w:rsid w:val="00D45CC2"/>
    <w:rsid w:val="00D45E47"/>
    <w:rsid w:val="00D46426"/>
    <w:rsid w:val="00D46515"/>
    <w:rsid w:val="00D47755"/>
    <w:rsid w:val="00D5009F"/>
    <w:rsid w:val="00D50407"/>
    <w:rsid w:val="00D5086A"/>
    <w:rsid w:val="00D50EEB"/>
    <w:rsid w:val="00D510AD"/>
    <w:rsid w:val="00D5146A"/>
    <w:rsid w:val="00D514F0"/>
    <w:rsid w:val="00D51A91"/>
    <w:rsid w:val="00D524DA"/>
    <w:rsid w:val="00D53AB0"/>
    <w:rsid w:val="00D53D03"/>
    <w:rsid w:val="00D53F26"/>
    <w:rsid w:val="00D53F35"/>
    <w:rsid w:val="00D54440"/>
    <w:rsid w:val="00D54980"/>
    <w:rsid w:val="00D54D4C"/>
    <w:rsid w:val="00D556DF"/>
    <w:rsid w:val="00D558DD"/>
    <w:rsid w:val="00D55ABF"/>
    <w:rsid w:val="00D56970"/>
    <w:rsid w:val="00D56AEA"/>
    <w:rsid w:val="00D56C5C"/>
    <w:rsid w:val="00D5729B"/>
    <w:rsid w:val="00D57AAF"/>
    <w:rsid w:val="00D57B4E"/>
    <w:rsid w:val="00D6052D"/>
    <w:rsid w:val="00D60605"/>
    <w:rsid w:val="00D60D9E"/>
    <w:rsid w:val="00D617F9"/>
    <w:rsid w:val="00D61E5A"/>
    <w:rsid w:val="00D6335C"/>
    <w:rsid w:val="00D63540"/>
    <w:rsid w:val="00D63FCF"/>
    <w:rsid w:val="00D6418E"/>
    <w:rsid w:val="00D64EEA"/>
    <w:rsid w:val="00D65230"/>
    <w:rsid w:val="00D66641"/>
    <w:rsid w:val="00D66ADA"/>
    <w:rsid w:val="00D67986"/>
    <w:rsid w:val="00D67B9A"/>
    <w:rsid w:val="00D701FC"/>
    <w:rsid w:val="00D707AC"/>
    <w:rsid w:val="00D70FE9"/>
    <w:rsid w:val="00D7175F"/>
    <w:rsid w:val="00D71B71"/>
    <w:rsid w:val="00D71D11"/>
    <w:rsid w:val="00D72C69"/>
    <w:rsid w:val="00D7398F"/>
    <w:rsid w:val="00D747C9"/>
    <w:rsid w:val="00D74935"/>
    <w:rsid w:val="00D74D49"/>
    <w:rsid w:val="00D756EF"/>
    <w:rsid w:val="00D75C4B"/>
    <w:rsid w:val="00D76F6C"/>
    <w:rsid w:val="00D7702E"/>
    <w:rsid w:val="00D7761F"/>
    <w:rsid w:val="00D77F57"/>
    <w:rsid w:val="00D80332"/>
    <w:rsid w:val="00D80858"/>
    <w:rsid w:val="00D80B11"/>
    <w:rsid w:val="00D816BC"/>
    <w:rsid w:val="00D81CCA"/>
    <w:rsid w:val="00D81D12"/>
    <w:rsid w:val="00D82265"/>
    <w:rsid w:val="00D8253A"/>
    <w:rsid w:val="00D826C8"/>
    <w:rsid w:val="00D829D8"/>
    <w:rsid w:val="00D838E5"/>
    <w:rsid w:val="00D83AD5"/>
    <w:rsid w:val="00D841E8"/>
    <w:rsid w:val="00D8477E"/>
    <w:rsid w:val="00D84836"/>
    <w:rsid w:val="00D84CAA"/>
    <w:rsid w:val="00D855B4"/>
    <w:rsid w:val="00D85AA6"/>
    <w:rsid w:val="00D86878"/>
    <w:rsid w:val="00D86A94"/>
    <w:rsid w:val="00D87082"/>
    <w:rsid w:val="00D87327"/>
    <w:rsid w:val="00D878E6"/>
    <w:rsid w:val="00D87A20"/>
    <w:rsid w:val="00D87BF6"/>
    <w:rsid w:val="00D87C6F"/>
    <w:rsid w:val="00D87F36"/>
    <w:rsid w:val="00D90287"/>
    <w:rsid w:val="00D905E3"/>
    <w:rsid w:val="00D9065A"/>
    <w:rsid w:val="00D906A4"/>
    <w:rsid w:val="00D9088A"/>
    <w:rsid w:val="00D908A7"/>
    <w:rsid w:val="00D909DC"/>
    <w:rsid w:val="00D90C3F"/>
    <w:rsid w:val="00D914F0"/>
    <w:rsid w:val="00D91D59"/>
    <w:rsid w:val="00D92473"/>
    <w:rsid w:val="00D92518"/>
    <w:rsid w:val="00D92559"/>
    <w:rsid w:val="00D92976"/>
    <w:rsid w:val="00D92A25"/>
    <w:rsid w:val="00D92E5D"/>
    <w:rsid w:val="00D9310B"/>
    <w:rsid w:val="00D93B7D"/>
    <w:rsid w:val="00D94054"/>
    <w:rsid w:val="00D9410C"/>
    <w:rsid w:val="00D94753"/>
    <w:rsid w:val="00D948DD"/>
    <w:rsid w:val="00D95CAF"/>
    <w:rsid w:val="00D95E3B"/>
    <w:rsid w:val="00D9617E"/>
    <w:rsid w:val="00D969EC"/>
    <w:rsid w:val="00D9799D"/>
    <w:rsid w:val="00D97A5B"/>
    <w:rsid w:val="00DA04A7"/>
    <w:rsid w:val="00DA0C65"/>
    <w:rsid w:val="00DA0D2C"/>
    <w:rsid w:val="00DA12D8"/>
    <w:rsid w:val="00DA12EF"/>
    <w:rsid w:val="00DA14AA"/>
    <w:rsid w:val="00DA16B5"/>
    <w:rsid w:val="00DA17E3"/>
    <w:rsid w:val="00DA1854"/>
    <w:rsid w:val="00DA1AD1"/>
    <w:rsid w:val="00DA26C1"/>
    <w:rsid w:val="00DA2711"/>
    <w:rsid w:val="00DA2DCE"/>
    <w:rsid w:val="00DA33E2"/>
    <w:rsid w:val="00DA35BE"/>
    <w:rsid w:val="00DA4090"/>
    <w:rsid w:val="00DA4DA2"/>
    <w:rsid w:val="00DA56D0"/>
    <w:rsid w:val="00DA5729"/>
    <w:rsid w:val="00DA7268"/>
    <w:rsid w:val="00DA7983"/>
    <w:rsid w:val="00DA7F14"/>
    <w:rsid w:val="00DB089B"/>
    <w:rsid w:val="00DB0A9C"/>
    <w:rsid w:val="00DB0AF6"/>
    <w:rsid w:val="00DB0EDA"/>
    <w:rsid w:val="00DB1211"/>
    <w:rsid w:val="00DB1783"/>
    <w:rsid w:val="00DB2287"/>
    <w:rsid w:val="00DB252B"/>
    <w:rsid w:val="00DB350A"/>
    <w:rsid w:val="00DB3BF5"/>
    <w:rsid w:val="00DB4082"/>
    <w:rsid w:val="00DB4244"/>
    <w:rsid w:val="00DB49A3"/>
    <w:rsid w:val="00DB550F"/>
    <w:rsid w:val="00DB554D"/>
    <w:rsid w:val="00DB5717"/>
    <w:rsid w:val="00DB5C43"/>
    <w:rsid w:val="00DB5ECA"/>
    <w:rsid w:val="00DB6575"/>
    <w:rsid w:val="00DB6886"/>
    <w:rsid w:val="00DB697F"/>
    <w:rsid w:val="00DB7768"/>
    <w:rsid w:val="00DB7887"/>
    <w:rsid w:val="00DB78FE"/>
    <w:rsid w:val="00DB7A01"/>
    <w:rsid w:val="00DB7EFC"/>
    <w:rsid w:val="00DB7F98"/>
    <w:rsid w:val="00DC0FF3"/>
    <w:rsid w:val="00DC12A1"/>
    <w:rsid w:val="00DC17D0"/>
    <w:rsid w:val="00DC18D3"/>
    <w:rsid w:val="00DC250D"/>
    <w:rsid w:val="00DC2B83"/>
    <w:rsid w:val="00DC337C"/>
    <w:rsid w:val="00DC34D5"/>
    <w:rsid w:val="00DC3515"/>
    <w:rsid w:val="00DC35FD"/>
    <w:rsid w:val="00DC3A18"/>
    <w:rsid w:val="00DC3B67"/>
    <w:rsid w:val="00DC4C21"/>
    <w:rsid w:val="00DC4C59"/>
    <w:rsid w:val="00DC4E29"/>
    <w:rsid w:val="00DC50CB"/>
    <w:rsid w:val="00DC527D"/>
    <w:rsid w:val="00DC52E0"/>
    <w:rsid w:val="00DC5426"/>
    <w:rsid w:val="00DC5674"/>
    <w:rsid w:val="00DC5740"/>
    <w:rsid w:val="00DC59EF"/>
    <w:rsid w:val="00DC5C07"/>
    <w:rsid w:val="00DC6051"/>
    <w:rsid w:val="00DC621C"/>
    <w:rsid w:val="00DC62CC"/>
    <w:rsid w:val="00DC7BB2"/>
    <w:rsid w:val="00DD0622"/>
    <w:rsid w:val="00DD0B26"/>
    <w:rsid w:val="00DD0EAE"/>
    <w:rsid w:val="00DD16D4"/>
    <w:rsid w:val="00DD1E9F"/>
    <w:rsid w:val="00DD23C6"/>
    <w:rsid w:val="00DD2CC6"/>
    <w:rsid w:val="00DD3BB0"/>
    <w:rsid w:val="00DD3E2D"/>
    <w:rsid w:val="00DD3EA4"/>
    <w:rsid w:val="00DD3F25"/>
    <w:rsid w:val="00DD4080"/>
    <w:rsid w:val="00DD4812"/>
    <w:rsid w:val="00DD4D22"/>
    <w:rsid w:val="00DD65FC"/>
    <w:rsid w:val="00DD66C7"/>
    <w:rsid w:val="00DD78E7"/>
    <w:rsid w:val="00DE0E66"/>
    <w:rsid w:val="00DE1A12"/>
    <w:rsid w:val="00DE2297"/>
    <w:rsid w:val="00DE2FB7"/>
    <w:rsid w:val="00DE3244"/>
    <w:rsid w:val="00DE3367"/>
    <w:rsid w:val="00DE35DF"/>
    <w:rsid w:val="00DE35E3"/>
    <w:rsid w:val="00DE3E93"/>
    <w:rsid w:val="00DE434A"/>
    <w:rsid w:val="00DE446A"/>
    <w:rsid w:val="00DE4930"/>
    <w:rsid w:val="00DE4BA7"/>
    <w:rsid w:val="00DE51E8"/>
    <w:rsid w:val="00DE596A"/>
    <w:rsid w:val="00DE5ABC"/>
    <w:rsid w:val="00DE5D08"/>
    <w:rsid w:val="00DE5E3B"/>
    <w:rsid w:val="00DE5ED1"/>
    <w:rsid w:val="00DE6631"/>
    <w:rsid w:val="00DE698A"/>
    <w:rsid w:val="00DE7682"/>
    <w:rsid w:val="00DF04A2"/>
    <w:rsid w:val="00DF0B3C"/>
    <w:rsid w:val="00DF11BC"/>
    <w:rsid w:val="00DF1602"/>
    <w:rsid w:val="00DF1715"/>
    <w:rsid w:val="00DF181B"/>
    <w:rsid w:val="00DF184B"/>
    <w:rsid w:val="00DF1A04"/>
    <w:rsid w:val="00DF1A2B"/>
    <w:rsid w:val="00DF211D"/>
    <w:rsid w:val="00DF24F7"/>
    <w:rsid w:val="00DF2623"/>
    <w:rsid w:val="00DF3123"/>
    <w:rsid w:val="00DF333D"/>
    <w:rsid w:val="00DF3622"/>
    <w:rsid w:val="00DF422B"/>
    <w:rsid w:val="00DF5225"/>
    <w:rsid w:val="00DF53AE"/>
    <w:rsid w:val="00DF5DBE"/>
    <w:rsid w:val="00DF675B"/>
    <w:rsid w:val="00DF6C60"/>
    <w:rsid w:val="00DF6D78"/>
    <w:rsid w:val="00DF6F81"/>
    <w:rsid w:val="00DF7965"/>
    <w:rsid w:val="00DF7E9B"/>
    <w:rsid w:val="00E00067"/>
    <w:rsid w:val="00E00DFA"/>
    <w:rsid w:val="00E01FD3"/>
    <w:rsid w:val="00E02589"/>
    <w:rsid w:val="00E0282C"/>
    <w:rsid w:val="00E02B74"/>
    <w:rsid w:val="00E02DD0"/>
    <w:rsid w:val="00E02E06"/>
    <w:rsid w:val="00E036EA"/>
    <w:rsid w:val="00E03A73"/>
    <w:rsid w:val="00E03D87"/>
    <w:rsid w:val="00E0547A"/>
    <w:rsid w:val="00E061D0"/>
    <w:rsid w:val="00E072A4"/>
    <w:rsid w:val="00E075C4"/>
    <w:rsid w:val="00E075E6"/>
    <w:rsid w:val="00E0786C"/>
    <w:rsid w:val="00E07926"/>
    <w:rsid w:val="00E10AF0"/>
    <w:rsid w:val="00E10B25"/>
    <w:rsid w:val="00E10CA4"/>
    <w:rsid w:val="00E10D1D"/>
    <w:rsid w:val="00E11CE8"/>
    <w:rsid w:val="00E11E38"/>
    <w:rsid w:val="00E12215"/>
    <w:rsid w:val="00E12C9E"/>
    <w:rsid w:val="00E1371E"/>
    <w:rsid w:val="00E1376C"/>
    <w:rsid w:val="00E13E51"/>
    <w:rsid w:val="00E14772"/>
    <w:rsid w:val="00E15557"/>
    <w:rsid w:val="00E15CC6"/>
    <w:rsid w:val="00E16911"/>
    <w:rsid w:val="00E16E00"/>
    <w:rsid w:val="00E16EEA"/>
    <w:rsid w:val="00E179BD"/>
    <w:rsid w:val="00E17F37"/>
    <w:rsid w:val="00E17F67"/>
    <w:rsid w:val="00E20073"/>
    <w:rsid w:val="00E20240"/>
    <w:rsid w:val="00E202AF"/>
    <w:rsid w:val="00E2086F"/>
    <w:rsid w:val="00E20DE8"/>
    <w:rsid w:val="00E20EC9"/>
    <w:rsid w:val="00E22274"/>
    <w:rsid w:val="00E23091"/>
    <w:rsid w:val="00E23473"/>
    <w:rsid w:val="00E234C9"/>
    <w:rsid w:val="00E23780"/>
    <w:rsid w:val="00E23A1B"/>
    <w:rsid w:val="00E23D36"/>
    <w:rsid w:val="00E242C3"/>
    <w:rsid w:val="00E2445F"/>
    <w:rsid w:val="00E247D5"/>
    <w:rsid w:val="00E24BE0"/>
    <w:rsid w:val="00E24F1B"/>
    <w:rsid w:val="00E25433"/>
    <w:rsid w:val="00E25654"/>
    <w:rsid w:val="00E25A3F"/>
    <w:rsid w:val="00E25FF2"/>
    <w:rsid w:val="00E26372"/>
    <w:rsid w:val="00E26800"/>
    <w:rsid w:val="00E26A6A"/>
    <w:rsid w:val="00E27F5A"/>
    <w:rsid w:val="00E301BF"/>
    <w:rsid w:val="00E304B7"/>
    <w:rsid w:val="00E30BC3"/>
    <w:rsid w:val="00E314A9"/>
    <w:rsid w:val="00E315C2"/>
    <w:rsid w:val="00E316FE"/>
    <w:rsid w:val="00E31737"/>
    <w:rsid w:val="00E31EA4"/>
    <w:rsid w:val="00E3227D"/>
    <w:rsid w:val="00E32697"/>
    <w:rsid w:val="00E33D43"/>
    <w:rsid w:val="00E34225"/>
    <w:rsid w:val="00E34498"/>
    <w:rsid w:val="00E34A32"/>
    <w:rsid w:val="00E34C24"/>
    <w:rsid w:val="00E34C61"/>
    <w:rsid w:val="00E34F6C"/>
    <w:rsid w:val="00E350FD"/>
    <w:rsid w:val="00E35773"/>
    <w:rsid w:val="00E35A06"/>
    <w:rsid w:val="00E35A49"/>
    <w:rsid w:val="00E35D66"/>
    <w:rsid w:val="00E35E06"/>
    <w:rsid w:val="00E3622E"/>
    <w:rsid w:val="00E363B0"/>
    <w:rsid w:val="00E363B2"/>
    <w:rsid w:val="00E368B0"/>
    <w:rsid w:val="00E36E0A"/>
    <w:rsid w:val="00E37161"/>
    <w:rsid w:val="00E375F6"/>
    <w:rsid w:val="00E37684"/>
    <w:rsid w:val="00E402A7"/>
    <w:rsid w:val="00E402F8"/>
    <w:rsid w:val="00E40483"/>
    <w:rsid w:val="00E4064E"/>
    <w:rsid w:val="00E40721"/>
    <w:rsid w:val="00E40EAC"/>
    <w:rsid w:val="00E40F6A"/>
    <w:rsid w:val="00E41074"/>
    <w:rsid w:val="00E41115"/>
    <w:rsid w:val="00E41FD2"/>
    <w:rsid w:val="00E433E5"/>
    <w:rsid w:val="00E434CB"/>
    <w:rsid w:val="00E4406B"/>
    <w:rsid w:val="00E443E0"/>
    <w:rsid w:val="00E4458F"/>
    <w:rsid w:val="00E45C61"/>
    <w:rsid w:val="00E4678A"/>
    <w:rsid w:val="00E4688E"/>
    <w:rsid w:val="00E50226"/>
    <w:rsid w:val="00E50462"/>
    <w:rsid w:val="00E50A5E"/>
    <w:rsid w:val="00E50B44"/>
    <w:rsid w:val="00E50F08"/>
    <w:rsid w:val="00E51819"/>
    <w:rsid w:val="00E51BD8"/>
    <w:rsid w:val="00E51D7B"/>
    <w:rsid w:val="00E5238F"/>
    <w:rsid w:val="00E52529"/>
    <w:rsid w:val="00E52E0D"/>
    <w:rsid w:val="00E53133"/>
    <w:rsid w:val="00E54D21"/>
    <w:rsid w:val="00E55242"/>
    <w:rsid w:val="00E552EB"/>
    <w:rsid w:val="00E55477"/>
    <w:rsid w:val="00E5569C"/>
    <w:rsid w:val="00E55B61"/>
    <w:rsid w:val="00E55DD5"/>
    <w:rsid w:val="00E56190"/>
    <w:rsid w:val="00E5625D"/>
    <w:rsid w:val="00E56589"/>
    <w:rsid w:val="00E56C1E"/>
    <w:rsid w:val="00E574F6"/>
    <w:rsid w:val="00E60D25"/>
    <w:rsid w:val="00E60EFB"/>
    <w:rsid w:val="00E614BF"/>
    <w:rsid w:val="00E61F38"/>
    <w:rsid w:val="00E61FF0"/>
    <w:rsid w:val="00E622DE"/>
    <w:rsid w:val="00E624B7"/>
    <w:rsid w:val="00E6286F"/>
    <w:rsid w:val="00E62B73"/>
    <w:rsid w:val="00E62CA8"/>
    <w:rsid w:val="00E63E6F"/>
    <w:rsid w:val="00E63FBD"/>
    <w:rsid w:val="00E64173"/>
    <w:rsid w:val="00E64520"/>
    <w:rsid w:val="00E64DDC"/>
    <w:rsid w:val="00E65411"/>
    <w:rsid w:val="00E65443"/>
    <w:rsid w:val="00E659CF"/>
    <w:rsid w:val="00E65D92"/>
    <w:rsid w:val="00E65E0C"/>
    <w:rsid w:val="00E66480"/>
    <w:rsid w:val="00E66F84"/>
    <w:rsid w:val="00E67038"/>
    <w:rsid w:val="00E672F4"/>
    <w:rsid w:val="00E7042F"/>
    <w:rsid w:val="00E706CF"/>
    <w:rsid w:val="00E7079F"/>
    <w:rsid w:val="00E708DC"/>
    <w:rsid w:val="00E70EEF"/>
    <w:rsid w:val="00E70FC2"/>
    <w:rsid w:val="00E710C8"/>
    <w:rsid w:val="00E71150"/>
    <w:rsid w:val="00E71ACD"/>
    <w:rsid w:val="00E71F2B"/>
    <w:rsid w:val="00E720F9"/>
    <w:rsid w:val="00E722CE"/>
    <w:rsid w:val="00E7298B"/>
    <w:rsid w:val="00E735DE"/>
    <w:rsid w:val="00E73650"/>
    <w:rsid w:val="00E739D2"/>
    <w:rsid w:val="00E741C1"/>
    <w:rsid w:val="00E744B3"/>
    <w:rsid w:val="00E7457D"/>
    <w:rsid w:val="00E7477A"/>
    <w:rsid w:val="00E74E58"/>
    <w:rsid w:val="00E75851"/>
    <w:rsid w:val="00E75D62"/>
    <w:rsid w:val="00E75FE8"/>
    <w:rsid w:val="00E768D1"/>
    <w:rsid w:val="00E7753C"/>
    <w:rsid w:val="00E775A2"/>
    <w:rsid w:val="00E77766"/>
    <w:rsid w:val="00E77C1D"/>
    <w:rsid w:val="00E77CED"/>
    <w:rsid w:val="00E801DA"/>
    <w:rsid w:val="00E802FE"/>
    <w:rsid w:val="00E80560"/>
    <w:rsid w:val="00E80DF5"/>
    <w:rsid w:val="00E80E16"/>
    <w:rsid w:val="00E818AE"/>
    <w:rsid w:val="00E81E4C"/>
    <w:rsid w:val="00E82511"/>
    <w:rsid w:val="00E82795"/>
    <w:rsid w:val="00E8296A"/>
    <w:rsid w:val="00E82CC3"/>
    <w:rsid w:val="00E84172"/>
    <w:rsid w:val="00E84421"/>
    <w:rsid w:val="00E84674"/>
    <w:rsid w:val="00E84806"/>
    <w:rsid w:val="00E8508F"/>
    <w:rsid w:val="00E8537C"/>
    <w:rsid w:val="00E85455"/>
    <w:rsid w:val="00E85F35"/>
    <w:rsid w:val="00E8619E"/>
    <w:rsid w:val="00E8702B"/>
    <w:rsid w:val="00E87278"/>
    <w:rsid w:val="00E87A5A"/>
    <w:rsid w:val="00E902CE"/>
    <w:rsid w:val="00E908CD"/>
    <w:rsid w:val="00E91021"/>
    <w:rsid w:val="00E91736"/>
    <w:rsid w:val="00E92020"/>
    <w:rsid w:val="00E928D1"/>
    <w:rsid w:val="00E92BB7"/>
    <w:rsid w:val="00E92F4C"/>
    <w:rsid w:val="00E9336C"/>
    <w:rsid w:val="00E937B2"/>
    <w:rsid w:val="00E94048"/>
    <w:rsid w:val="00E947B9"/>
    <w:rsid w:val="00E94F86"/>
    <w:rsid w:val="00E9542A"/>
    <w:rsid w:val="00E954AA"/>
    <w:rsid w:val="00E9605F"/>
    <w:rsid w:val="00E96C92"/>
    <w:rsid w:val="00E9713C"/>
    <w:rsid w:val="00E97232"/>
    <w:rsid w:val="00E97588"/>
    <w:rsid w:val="00EA02FF"/>
    <w:rsid w:val="00EA0AB0"/>
    <w:rsid w:val="00EA0DF5"/>
    <w:rsid w:val="00EA11C5"/>
    <w:rsid w:val="00EA1517"/>
    <w:rsid w:val="00EA1852"/>
    <w:rsid w:val="00EA19CF"/>
    <w:rsid w:val="00EA1C82"/>
    <w:rsid w:val="00EA2306"/>
    <w:rsid w:val="00EA2787"/>
    <w:rsid w:val="00EA2B5D"/>
    <w:rsid w:val="00EA3203"/>
    <w:rsid w:val="00EA366F"/>
    <w:rsid w:val="00EA376B"/>
    <w:rsid w:val="00EA388E"/>
    <w:rsid w:val="00EA3D98"/>
    <w:rsid w:val="00EA404D"/>
    <w:rsid w:val="00EA4AF5"/>
    <w:rsid w:val="00EA4BD9"/>
    <w:rsid w:val="00EA4DBC"/>
    <w:rsid w:val="00EA51EE"/>
    <w:rsid w:val="00EA5509"/>
    <w:rsid w:val="00EA6303"/>
    <w:rsid w:val="00EA6472"/>
    <w:rsid w:val="00EA699C"/>
    <w:rsid w:val="00EA71A5"/>
    <w:rsid w:val="00EA74E2"/>
    <w:rsid w:val="00EA7537"/>
    <w:rsid w:val="00EA7A6E"/>
    <w:rsid w:val="00EA7F84"/>
    <w:rsid w:val="00EB091C"/>
    <w:rsid w:val="00EB09D9"/>
    <w:rsid w:val="00EB0FE4"/>
    <w:rsid w:val="00EB118A"/>
    <w:rsid w:val="00EB149E"/>
    <w:rsid w:val="00EB14EA"/>
    <w:rsid w:val="00EB17AA"/>
    <w:rsid w:val="00EB1A1F"/>
    <w:rsid w:val="00EB1BA7"/>
    <w:rsid w:val="00EB212B"/>
    <w:rsid w:val="00EB294A"/>
    <w:rsid w:val="00EB2D33"/>
    <w:rsid w:val="00EB3433"/>
    <w:rsid w:val="00EB34F2"/>
    <w:rsid w:val="00EB35EE"/>
    <w:rsid w:val="00EB3B57"/>
    <w:rsid w:val="00EB3B7D"/>
    <w:rsid w:val="00EB4014"/>
    <w:rsid w:val="00EB4039"/>
    <w:rsid w:val="00EB4C29"/>
    <w:rsid w:val="00EB4D8D"/>
    <w:rsid w:val="00EB50E4"/>
    <w:rsid w:val="00EB515F"/>
    <w:rsid w:val="00EB5376"/>
    <w:rsid w:val="00EB538F"/>
    <w:rsid w:val="00EB55B8"/>
    <w:rsid w:val="00EB6590"/>
    <w:rsid w:val="00EB6B38"/>
    <w:rsid w:val="00EB6C2D"/>
    <w:rsid w:val="00EB741A"/>
    <w:rsid w:val="00EC06FF"/>
    <w:rsid w:val="00EC0B05"/>
    <w:rsid w:val="00EC0E51"/>
    <w:rsid w:val="00EC120C"/>
    <w:rsid w:val="00EC15E0"/>
    <w:rsid w:val="00EC1B9B"/>
    <w:rsid w:val="00EC2A72"/>
    <w:rsid w:val="00EC2DE8"/>
    <w:rsid w:val="00EC2DF5"/>
    <w:rsid w:val="00EC2E71"/>
    <w:rsid w:val="00EC381F"/>
    <w:rsid w:val="00EC398C"/>
    <w:rsid w:val="00EC3A43"/>
    <w:rsid w:val="00EC4AE3"/>
    <w:rsid w:val="00EC4ECA"/>
    <w:rsid w:val="00EC51D7"/>
    <w:rsid w:val="00EC5406"/>
    <w:rsid w:val="00EC59E0"/>
    <w:rsid w:val="00EC603A"/>
    <w:rsid w:val="00EC605C"/>
    <w:rsid w:val="00EC639E"/>
    <w:rsid w:val="00EC6E31"/>
    <w:rsid w:val="00EC74FD"/>
    <w:rsid w:val="00ED0026"/>
    <w:rsid w:val="00ED0520"/>
    <w:rsid w:val="00ED0728"/>
    <w:rsid w:val="00ED09EB"/>
    <w:rsid w:val="00ED0CCB"/>
    <w:rsid w:val="00ED1490"/>
    <w:rsid w:val="00ED1BB6"/>
    <w:rsid w:val="00ED1D01"/>
    <w:rsid w:val="00ED2090"/>
    <w:rsid w:val="00ED261D"/>
    <w:rsid w:val="00ED2F86"/>
    <w:rsid w:val="00ED31D6"/>
    <w:rsid w:val="00ED3276"/>
    <w:rsid w:val="00ED3FEE"/>
    <w:rsid w:val="00ED42CB"/>
    <w:rsid w:val="00ED5C33"/>
    <w:rsid w:val="00ED5F93"/>
    <w:rsid w:val="00ED60F1"/>
    <w:rsid w:val="00ED6588"/>
    <w:rsid w:val="00ED659D"/>
    <w:rsid w:val="00ED7B77"/>
    <w:rsid w:val="00ED7C51"/>
    <w:rsid w:val="00EE0225"/>
    <w:rsid w:val="00EE0F84"/>
    <w:rsid w:val="00EE10BE"/>
    <w:rsid w:val="00EE1420"/>
    <w:rsid w:val="00EE1B14"/>
    <w:rsid w:val="00EE207B"/>
    <w:rsid w:val="00EE2719"/>
    <w:rsid w:val="00EE2885"/>
    <w:rsid w:val="00EE2AD8"/>
    <w:rsid w:val="00EE2C13"/>
    <w:rsid w:val="00EE35F6"/>
    <w:rsid w:val="00EE379C"/>
    <w:rsid w:val="00EE4195"/>
    <w:rsid w:val="00EE43E9"/>
    <w:rsid w:val="00EE441A"/>
    <w:rsid w:val="00EE461B"/>
    <w:rsid w:val="00EE47FB"/>
    <w:rsid w:val="00EE579F"/>
    <w:rsid w:val="00EE5AFA"/>
    <w:rsid w:val="00EE5DF0"/>
    <w:rsid w:val="00EE60D4"/>
    <w:rsid w:val="00EE63A2"/>
    <w:rsid w:val="00EE7361"/>
    <w:rsid w:val="00EF023D"/>
    <w:rsid w:val="00EF07BF"/>
    <w:rsid w:val="00EF0B16"/>
    <w:rsid w:val="00EF1416"/>
    <w:rsid w:val="00EF16F0"/>
    <w:rsid w:val="00EF1BA5"/>
    <w:rsid w:val="00EF22C7"/>
    <w:rsid w:val="00EF2562"/>
    <w:rsid w:val="00EF2568"/>
    <w:rsid w:val="00EF262A"/>
    <w:rsid w:val="00EF29AA"/>
    <w:rsid w:val="00EF331A"/>
    <w:rsid w:val="00EF33F9"/>
    <w:rsid w:val="00EF34C9"/>
    <w:rsid w:val="00EF34EF"/>
    <w:rsid w:val="00EF3768"/>
    <w:rsid w:val="00EF3AB8"/>
    <w:rsid w:val="00EF4977"/>
    <w:rsid w:val="00EF4F8E"/>
    <w:rsid w:val="00EF56B2"/>
    <w:rsid w:val="00EF59AD"/>
    <w:rsid w:val="00EF6069"/>
    <w:rsid w:val="00EF6805"/>
    <w:rsid w:val="00EF695D"/>
    <w:rsid w:val="00EF6A84"/>
    <w:rsid w:val="00EF6ACC"/>
    <w:rsid w:val="00EF6B98"/>
    <w:rsid w:val="00EF793F"/>
    <w:rsid w:val="00EF7E97"/>
    <w:rsid w:val="00EF7FCF"/>
    <w:rsid w:val="00F00C9A"/>
    <w:rsid w:val="00F013ED"/>
    <w:rsid w:val="00F016F0"/>
    <w:rsid w:val="00F016F1"/>
    <w:rsid w:val="00F018FA"/>
    <w:rsid w:val="00F01E2B"/>
    <w:rsid w:val="00F01F22"/>
    <w:rsid w:val="00F02041"/>
    <w:rsid w:val="00F0218D"/>
    <w:rsid w:val="00F02485"/>
    <w:rsid w:val="00F02BDC"/>
    <w:rsid w:val="00F02CE9"/>
    <w:rsid w:val="00F03117"/>
    <w:rsid w:val="00F03A5B"/>
    <w:rsid w:val="00F04062"/>
    <w:rsid w:val="00F04880"/>
    <w:rsid w:val="00F04F55"/>
    <w:rsid w:val="00F04FC2"/>
    <w:rsid w:val="00F05299"/>
    <w:rsid w:val="00F05FDD"/>
    <w:rsid w:val="00F06E14"/>
    <w:rsid w:val="00F0713B"/>
    <w:rsid w:val="00F0772F"/>
    <w:rsid w:val="00F07D84"/>
    <w:rsid w:val="00F11292"/>
    <w:rsid w:val="00F1157B"/>
    <w:rsid w:val="00F12986"/>
    <w:rsid w:val="00F13762"/>
    <w:rsid w:val="00F1379E"/>
    <w:rsid w:val="00F13B2D"/>
    <w:rsid w:val="00F13B4B"/>
    <w:rsid w:val="00F148B1"/>
    <w:rsid w:val="00F14AD5"/>
    <w:rsid w:val="00F14BD3"/>
    <w:rsid w:val="00F15627"/>
    <w:rsid w:val="00F15A07"/>
    <w:rsid w:val="00F15CC9"/>
    <w:rsid w:val="00F16FC9"/>
    <w:rsid w:val="00F17203"/>
    <w:rsid w:val="00F1775D"/>
    <w:rsid w:val="00F17D71"/>
    <w:rsid w:val="00F17F21"/>
    <w:rsid w:val="00F201D9"/>
    <w:rsid w:val="00F20512"/>
    <w:rsid w:val="00F20EE6"/>
    <w:rsid w:val="00F214DB"/>
    <w:rsid w:val="00F22502"/>
    <w:rsid w:val="00F2279C"/>
    <w:rsid w:val="00F22E56"/>
    <w:rsid w:val="00F233A2"/>
    <w:rsid w:val="00F2340F"/>
    <w:rsid w:val="00F2389F"/>
    <w:rsid w:val="00F23CB1"/>
    <w:rsid w:val="00F24058"/>
    <w:rsid w:val="00F24362"/>
    <w:rsid w:val="00F245B7"/>
    <w:rsid w:val="00F24883"/>
    <w:rsid w:val="00F248AD"/>
    <w:rsid w:val="00F24AE3"/>
    <w:rsid w:val="00F25187"/>
    <w:rsid w:val="00F25349"/>
    <w:rsid w:val="00F253A4"/>
    <w:rsid w:val="00F256DA"/>
    <w:rsid w:val="00F25A50"/>
    <w:rsid w:val="00F25FDB"/>
    <w:rsid w:val="00F260D7"/>
    <w:rsid w:val="00F260F0"/>
    <w:rsid w:val="00F26194"/>
    <w:rsid w:val="00F26373"/>
    <w:rsid w:val="00F2695E"/>
    <w:rsid w:val="00F26F90"/>
    <w:rsid w:val="00F2733A"/>
    <w:rsid w:val="00F278E6"/>
    <w:rsid w:val="00F27FD2"/>
    <w:rsid w:val="00F3029D"/>
    <w:rsid w:val="00F309C6"/>
    <w:rsid w:val="00F31E19"/>
    <w:rsid w:val="00F321C5"/>
    <w:rsid w:val="00F327F2"/>
    <w:rsid w:val="00F32E91"/>
    <w:rsid w:val="00F33608"/>
    <w:rsid w:val="00F3374E"/>
    <w:rsid w:val="00F3398E"/>
    <w:rsid w:val="00F34079"/>
    <w:rsid w:val="00F3434C"/>
    <w:rsid w:val="00F346A9"/>
    <w:rsid w:val="00F346B1"/>
    <w:rsid w:val="00F34B07"/>
    <w:rsid w:val="00F3554B"/>
    <w:rsid w:val="00F35665"/>
    <w:rsid w:val="00F358BD"/>
    <w:rsid w:val="00F35DB1"/>
    <w:rsid w:val="00F36159"/>
    <w:rsid w:val="00F3620B"/>
    <w:rsid w:val="00F36361"/>
    <w:rsid w:val="00F3677C"/>
    <w:rsid w:val="00F369B6"/>
    <w:rsid w:val="00F36A45"/>
    <w:rsid w:val="00F3714E"/>
    <w:rsid w:val="00F3728C"/>
    <w:rsid w:val="00F37383"/>
    <w:rsid w:val="00F37F01"/>
    <w:rsid w:val="00F37F71"/>
    <w:rsid w:val="00F40627"/>
    <w:rsid w:val="00F41484"/>
    <w:rsid w:val="00F41705"/>
    <w:rsid w:val="00F4171E"/>
    <w:rsid w:val="00F4227C"/>
    <w:rsid w:val="00F4236A"/>
    <w:rsid w:val="00F42812"/>
    <w:rsid w:val="00F42D40"/>
    <w:rsid w:val="00F42FC0"/>
    <w:rsid w:val="00F432A8"/>
    <w:rsid w:val="00F43F28"/>
    <w:rsid w:val="00F443D6"/>
    <w:rsid w:val="00F44651"/>
    <w:rsid w:val="00F44C0A"/>
    <w:rsid w:val="00F44D6F"/>
    <w:rsid w:val="00F44E67"/>
    <w:rsid w:val="00F4503A"/>
    <w:rsid w:val="00F450ED"/>
    <w:rsid w:val="00F451C0"/>
    <w:rsid w:val="00F45B25"/>
    <w:rsid w:val="00F46209"/>
    <w:rsid w:val="00F4633F"/>
    <w:rsid w:val="00F475BC"/>
    <w:rsid w:val="00F477C3"/>
    <w:rsid w:val="00F51CE1"/>
    <w:rsid w:val="00F51E50"/>
    <w:rsid w:val="00F5345B"/>
    <w:rsid w:val="00F53A82"/>
    <w:rsid w:val="00F54107"/>
    <w:rsid w:val="00F54434"/>
    <w:rsid w:val="00F54454"/>
    <w:rsid w:val="00F54B48"/>
    <w:rsid w:val="00F54F92"/>
    <w:rsid w:val="00F54F9C"/>
    <w:rsid w:val="00F54FC7"/>
    <w:rsid w:val="00F5553C"/>
    <w:rsid w:val="00F559C7"/>
    <w:rsid w:val="00F55BA9"/>
    <w:rsid w:val="00F569DA"/>
    <w:rsid w:val="00F56BC8"/>
    <w:rsid w:val="00F57208"/>
    <w:rsid w:val="00F572E9"/>
    <w:rsid w:val="00F57500"/>
    <w:rsid w:val="00F60268"/>
    <w:rsid w:val="00F608B4"/>
    <w:rsid w:val="00F61271"/>
    <w:rsid w:val="00F615FD"/>
    <w:rsid w:val="00F62371"/>
    <w:rsid w:val="00F62706"/>
    <w:rsid w:val="00F62B8A"/>
    <w:rsid w:val="00F62D20"/>
    <w:rsid w:val="00F62D4F"/>
    <w:rsid w:val="00F62FBB"/>
    <w:rsid w:val="00F63020"/>
    <w:rsid w:val="00F638BA"/>
    <w:rsid w:val="00F63C53"/>
    <w:rsid w:val="00F66B76"/>
    <w:rsid w:val="00F66EFF"/>
    <w:rsid w:val="00F66FE3"/>
    <w:rsid w:val="00F670DE"/>
    <w:rsid w:val="00F67212"/>
    <w:rsid w:val="00F67231"/>
    <w:rsid w:val="00F679A1"/>
    <w:rsid w:val="00F67B41"/>
    <w:rsid w:val="00F67B79"/>
    <w:rsid w:val="00F67BD3"/>
    <w:rsid w:val="00F706E1"/>
    <w:rsid w:val="00F70819"/>
    <w:rsid w:val="00F70AF5"/>
    <w:rsid w:val="00F726AC"/>
    <w:rsid w:val="00F727F4"/>
    <w:rsid w:val="00F72B31"/>
    <w:rsid w:val="00F73F96"/>
    <w:rsid w:val="00F74280"/>
    <w:rsid w:val="00F748B4"/>
    <w:rsid w:val="00F74AC8"/>
    <w:rsid w:val="00F75D61"/>
    <w:rsid w:val="00F76001"/>
    <w:rsid w:val="00F760B2"/>
    <w:rsid w:val="00F76CDE"/>
    <w:rsid w:val="00F77089"/>
    <w:rsid w:val="00F779AC"/>
    <w:rsid w:val="00F800EF"/>
    <w:rsid w:val="00F80327"/>
    <w:rsid w:val="00F815F8"/>
    <w:rsid w:val="00F81ADA"/>
    <w:rsid w:val="00F83F3F"/>
    <w:rsid w:val="00F8446E"/>
    <w:rsid w:val="00F84540"/>
    <w:rsid w:val="00F846FF"/>
    <w:rsid w:val="00F8499D"/>
    <w:rsid w:val="00F84B10"/>
    <w:rsid w:val="00F84F40"/>
    <w:rsid w:val="00F857BA"/>
    <w:rsid w:val="00F85888"/>
    <w:rsid w:val="00F85C78"/>
    <w:rsid w:val="00F85F3D"/>
    <w:rsid w:val="00F8618B"/>
    <w:rsid w:val="00F86B9C"/>
    <w:rsid w:val="00F86CCA"/>
    <w:rsid w:val="00F87544"/>
    <w:rsid w:val="00F87DC4"/>
    <w:rsid w:val="00F90F62"/>
    <w:rsid w:val="00F91388"/>
    <w:rsid w:val="00F9140F"/>
    <w:rsid w:val="00F91421"/>
    <w:rsid w:val="00F915CF"/>
    <w:rsid w:val="00F91F09"/>
    <w:rsid w:val="00F924BD"/>
    <w:rsid w:val="00F925B4"/>
    <w:rsid w:val="00F92635"/>
    <w:rsid w:val="00F92D90"/>
    <w:rsid w:val="00F92FE0"/>
    <w:rsid w:val="00F930C3"/>
    <w:rsid w:val="00F9345C"/>
    <w:rsid w:val="00F93540"/>
    <w:rsid w:val="00F93C4E"/>
    <w:rsid w:val="00F94478"/>
    <w:rsid w:val="00F94558"/>
    <w:rsid w:val="00F952A9"/>
    <w:rsid w:val="00F958BF"/>
    <w:rsid w:val="00F9654D"/>
    <w:rsid w:val="00F96CA1"/>
    <w:rsid w:val="00F96FEC"/>
    <w:rsid w:val="00FA007D"/>
    <w:rsid w:val="00FA0667"/>
    <w:rsid w:val="00FA0913"/>
    <w:rsid w:val="00FA0E62"/>
    <w:rsid w:val="00FA11C7"/>
    <w:rsid w:val="00FA17AC"/>
    <w:rsid w:val="00FA1B6E"/>
    <w:rsid w:val="00FA200E"/>
    <w:rsid w:val="00FA28C2"/>
    <w:rsid w:val="00FA33C3"/>
    <w:rsid w:val="00FA38B1"/>
    <w:rsid w:val="00FA4064"/>
    <w:rsid w:val="00FA43C2"/>
    <w:rsid w:val="00FA4625"/>
    <w:rsid w:val="00FA4D74"/>
    <w:rsid w:val="00FA5160"/>
    <w:rsid w:val="00FA55D4"/>
    <w:rsid w:val="00FA5659"/>
    <w:rsid w:val="00FA5F81"/>
    <w:rsid w:val="00FA6BCC"/>
    <w:rsid w:val="00FA6D51"/>
    <w:rsid w:val="00FA6FA9"/>
    <w:rsid w:val="00FA720E"/>
    <w:rsid w:val="00FA721A"/>
    <w:rsid w:val="00FB00EB"/>
    <w:rsid w:val="00FB0130"/>
    <w:rsid w:val="00FB051B"/>
    <w:rsid w:val="00FB071A"/>
    <w:rsid w:val="00FB114E"/>
    <w:rsid w:val="00FB1312"/>
    <w:rsid w:val="00FB1434"/>
    <w:rsid w:val="00FB154C"/>
    <w:rsid w:val="00FB1BA7"/>
    <w:rsid w:val="00FB1D44"/>
    <w:rsid w:val="00FB1F59"/>
    <w:rsid w:val="00FB21C3"/>
    <w:rsid w:val="00FB2543"/>
    <w:rsid w:val="00FB27DA"/>
    <w:rsid w:val="00FB2E4E"/>
    <w:rsid w:val="00FB3731"/>
    <w:rsid w:val="00FB3D63"/>
    <w:rsid w:val="00FB4037"/>
    <w:rsid w:val="00FB427D"/>
    <w:rsid w:val="00FB4A94"/>
    <w:rsid w:val="00FB4EDD"/>
    <w:rsid w:val="00FB5004"/>
    <w:rsid w:val="00FB5746"/>
    <w:rsid w:val="00FB5AB2"/>
    <w:rsid w:val="00FB6242"/>
    <w:rsid w:val="00FB6650"/>
    <w:rsid w:val="00FB6940"/>
    <w:rsid w:val="00FB6E1A"/>
    <w:rsid w:val="00FB7DD8"/>
    <w:rsid w:val="00FC06C9"/>
    <w:rsid w:val="00FC08F6"/>
    <w:rsid w:val="00FC098A"/>
    <w:rsid w:val="00FC0B75"/>
    <w:rsid w:val="00FC0B8C"/>
    <w:rsid w:val="00FC10C3"/>
    <w:rsid w:val="00FC165A"/>
    <w:rsid w:val="00FC2198"/>
    <w:rsid w:val="00FC2611"/>
    <w:rsid w:val="00FC298C"/>
    <w:rsid w:val="00FC2AB3"/>
    <w:rsid w:val="00FC3391"/>
    <w:rsid w:val="00FC35C2"/>
    <w:rsid w:val="00FC3607"/>
    <w:rsid w:val="00FC3BED"/>
    <w:rsid w:val="00FC3DC4"/>
    <w:rsid w:val="00FC5030"/>
    <w:rsid w:val="00FC51E4"/>
    <w:rsid w:val="00FC532F"/>
    <w:rsid w:val="00FC55FD"/>
    <w:rsid w:val="00FC7023"/>
    <w:rsid w:val="00FC743D"/>
    <w:rsid w:val="00FC77B8"/>
    <w:rsid w:val="00FC7C81"/>
    <w:rsid w:val="00FD02C9"/>
    <w:rsid w:val="00FD0431"/>
    <w:rsid w:val="00FD0A3E"/>
    <w:rsid w:val="00FD0E78"/>
    <w:rsid w:val="00FD0E92"/>
    <w:rsid w:val="00FD12B2"/>
    <w:rsid w:val="00FD13CC"/>
    <w:rsid w:val="00FD198C"/>
    <w:rsid w:val="00FD1C29"/>
    <w:rsid w:val="00FD1FA8"/>
    <w:rsid w:val="00FD22EE"/>
    <w:rsid w:val="00FD3A7D"/>
    <w:rsid w:val="00FD5531"/>
    <w:rsid w:val="00FD55D0"/>
    <w:rsid w:val="00FD58CA"/>
    <w:rsid w:val="00FD7244"/>
    <w:rsid w:val="00FD73E8"/>
    <w:rsid w:val="00FD76F5"/>
    <w:rsid w:val="00FD7772"/>
    <w:rsid w:val="00FE0740"/>
    <w:rsid w:val="00FE09AD"/>
    <w:rsid w:val="00FE1221"/>
    <w:rsid w:val="00FE1501"/>
    <w:rsid w:val="00FE18E4"/>
    <w:rsid w:val="00FE1A2E"/>
    <w:rsid w:val="00FE1CE9"/>
    <w:rsid w:val="00FE25CD"/>
    <w:rsid w:val="00FE26A5"/>
    <w:rsid w:val="00FE34E3"/>
    <w:rsid w:val="00FE3A98"/>
    <w:rsid w:val="00FE3D2C"/>
    <w:rsid w:val="00FE4BBE"/>
    <w:rsid w:val="00FE501A"/>
    <w:rsid w:val="00FE54F8"/>
    <w:rsid w:val="00FE56DE"/>
    <w:rsid w:val="00FE5BA9"/>
    <w:rsid w:val="00FE62DA"/>
    <w:rsid w:val="00FE6B99"/>
    <w:rsid w:val="00FE7106"/>
    <w:rsid w:val="00FE7131"/>
    <w:rsid w:val="00FE76A0"/>
    <w:rsid w:val="00FE78AB"/>
    <w:rsid w:val="00FE7B39"/>
    <w:rsid w:val="00FE7DFA"/>
    <w:rsid w:val="00FF0022"/>
    <w:rsid w:val="00FF01DE"/>
    <w:rsid w:val="00FF061C"/>
    <w:rsid w:val="00FF250B"/>
    <w:rsid w:val="00FF320F"/>
    <w:rsid w:val="00FF3BC0"/>
    <w:rsid w:val="00FF3C2C"/>
    <w:rsid w:val="00FF40E7"/>
    <w:rsid w:val="00FF43F9"/>
    <w:rsid w:val="00FF4CF1"/>
    <w:rsid w:val="00FF5375"/>
    <w:rsid w:val="00FF569A"/>
    <w:rsid w:val="00FF576E"/>
    <w:rsid w:val="00FF622C"/>
    <w:rsid w:val="00FF62D5"/>
    <w:rsid w:val="00FF65B4"/>
    <w:rsid w:val="00FF67D0"/>
    <w:rsid w:val="00FF686A"/>
    <w:rsid w:val="00FF6FAD"/>
    <w:rsid w:val="00FF707D"/>
    <w:rsid w:val="00FF7F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ffe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Justified"/>
    <w:qFormat/>
    <w:rsid w:val="006E2A5B"/>
    <w:pPr>
      <w:spacing w:before="120" w:after="120" w:line="360" w:lineRule="auto"/>
      <w:ind w:left="288"/>
      <w:jc w:val="both"/>
    </w:pPr>
    <w:rPr>
      <w:rFonts w:ascii="Verdana" w:hAnsi="Verdana"/>
      <w:szCs w:val="22"/>
    </w:rPr>
  </w:style>
  <w:style w:type="paragraph" w:styleId="Heading1">
    <w:name w:val="heading 1"/>
    <w:basedOn w:val="Heading2"/>
    <w:next w:val="Normal"/>
    <w:link w:val="Heading1Char"/>
    <w:qFormat/>
    <w:rsid w:val="00403A72"/>
    <w:pPr>
      <w:numPr>
        <w:numId w:val="0"/>
      </w:numPr>
      <w:shd w:val="clear" w:color="auto" w:fill="D9D9D9" w:themeFill="background1" w:themeFillShade="D9"/>
      <w:spacing w:before="100" w:beforeAutospacing="1" w:after="100" w:afterAutospacing="1" w:line="240" w:lineRule="auto"/>
      <w:ind w:left="360" w:hanging="360"/>
      <w:outlineLvl w:val="0"/>
    </w:pPr>
    <w:rPr>
      <w:rFonts w:asciiTheme="minorHAnsi" w:hAnsiTheme="minorHAnsi"/>
      <w:b/>
      <w:noProof/>
      <w:szCs w:val="28"/>
    </w:rPr>
  </w:style>
  <w:style w:type="paragraph" w:styleId="Heading2">
    <w:name w:val="heading 2"/>
    <w:basedOn w:val="Normal"/>
    <w:next w:val="Normal"/>
    <w:link w:val="Heading2Char"/>
    <w:uiPriority w:val="9"/>
    <w:unhideWhenUsed/>
    <w:qFormat/>
    <w:rsid w:val="00D367C3"/>
    <w:pPr>
      <w:numPr>
        <w:numId w:val="1"/>
      </w:numPr>
      <w:spacing w:before="400"/>
      <w:jc w:val="left"/>
      <w:outlineLvl w:val="1"/>
    </w:pPr>
    <w:rPr>
      <w:sz w:val="28"/>
      <w:szCs w:val="24"/>
    </w:rPr>
  </w:style>
  <w:style w:type="paragraph" w:styleId="Heading3">
    <w:name w:val="heading 3"/>
    <w:aliases w:val="Header2,Minor,Level 1 - 1,Heading 3E,HeadSmall,h3,l3,subhead,3,C3,13,Level-3 heading,heading3,C Sub-Sub/Italic,h3 sub heading,Head 31,Head 32,C Sub-Sub/Italic1,Sub2Para,Function header 3,Function header 31,h31,Function header 32,h32"/>
    <w:basedOn w:val="ListParagraph"/>
    <w:next w:val="Normal"/>
    <w:link w:val="Heading3Char"/>
    <w:autoRedefine/>
    <w:unhideWhenUsed/>
    <w:qFormat/>
    <w:rsid w:val="00F800EF"/>
    <w:pPr>
      <w:numPr>
        <w:numId w:val="4"/>
      </w:numPr>
      <w:shd w:val="clear" w:color="auto" w:fill="F2F2F2" w:themeFill="background1" w:themeFillShade="F2"/>
      <w:spacing w:before="100" w:beforeAutospacing="1" w:after="100" w:afterAutospacing="1" w:line="240" w:lineRule="auto"/>
      <w:contextualSpacing w:val="0"/>
      <w:outlineLvl w:val="2"/>
    </w:pPr>
    <w:rPr>
      <w:rFonts w:asciiTheme="minorHAnsi" w:hAnsiTheme="minorHAnsi"/>
      <w:b/>
      <w:sz w:val="22"/>
    </w:rPr>
  </w:style>
  <w:style w:type="paragraph" w:styleId="Heading4">
    <w:name w:val="heading 4"/>
    <w:basedOn w:val="ListParagraph"/>
    <w:next w:val="Normal"/>
    <w:link w:val="Heading4Char"/>
    <w:unhideWhenUsed/>
    <w:qFormat/>
    <w:rsid w:val="00F07D84"/>
    <w:pPr>
      <w:numPr>
        <w:ilvl w:val="1"/>
        <w:numId w:val="4"/>
      </w:numPr>
      <w:spacing w:before="0" w:line="240" w:lineRule="auto"/>
      <w:jc w:val="left"/>
      <w:outlineLvl w:val="3"/>
    </w:pPr>
    <w:rPr>
      <w:rFonts w:asciiTheme="minorHAnsi" w:hAnsiTheme="minorHAnsi"/>
      <w:b/>
      <w:sz w:val="22"/>
    </w:rPr>
  </w:style>
  <w:style w:type="paragraph" w:styleId="Heading5">
    <w:name w:val="heading 5"/>
    <w:basedOn w:val="Normal"/>
    <w:next w:val="Normal"/>
    <w:link w:val="Heading5Char"/>
    <w:unhideWhenUsed/>
    <w:qFormat/>
    <w:rsid w:val="00C57D1D"/>
    <w:pPr>
      <w:spacing w:before="320"/>
      <w:jc w:val="center"/>
      <w:outlineLvl w:val="4"/>
    </w:pPr>
    <w:rPr>
      <w:caps/>
      <w:color w:val="622423"/>
      <w:spacing w:val="10"/>
    </w:rPr>
  </w:style>
  <w:style w:type="paragraph" w:styleId="Heading6">
    <w:name w:val="heading 6"/>
    <w:basedOn w:val="Normal"/>
    <w:next w:val="Normal"/>
    <w:link w:val="Heading6Char"/>
    <w:unhideWhenUsed/>
    <w:qFormat/>
    <w:rsid w:val="00C57D1D"/>
    <w:pPr>
      <w:jc w:val="center"/>
      <w:outlineLvl w:val="5"/>
    </w:pPr>
    <w:rPr>
      <w:caps/>
      <w:color w:val="943634"/>
      <w:spacing w:val="10"/>
    </w:rPr>
  </w:style>
  <w:style w:type="paragraph" w:styleId="Heading7">
    <w:name w:val="heading 7"/>
    <w:basedOn w:val="Normal"/>
    <w:next w:val="Normal"/>
    <w:link w:val="Heading7Char"/>
    <w:unhideWhenUsed/>
    <w:qFormat/>
    <w:rsid w:val="00C57D1D"/>
    <w:pPr>
      <w:jc w:val="center"/>
      <w:outlineLvl w:val="6"/>
    </w:pPr>
    <w:rPr>
      <w:i/>
      <w:iCs/>
      <w:caps/>
      <w:color w:val="943634"/>
      <w:spacing w:val="10"/>
    </w:rPr>
  </w:style>
  <w:style w:type="paragraph" w:styleId="Heading8">
    <w:name w:val="heading 8"/>
    <w:basedOn w:val="Normal"/>
    <w:next w:val="Normal"/>
    <w:link w:val="Heading8Char"/>
    <w:unhideWhenUsed/>
    <w:qFormat/>
    <w:rsid w:val="00C57D1D"/>
    <w:pPr>
      <w:jc w:val="center"/>
      <w:outlineLvl w:val="7"/>
    </w:pPr>
    <w:rPr>
      <w:caps/>
      <w:spacing w:val="10"/>
      <w:szCs w:val="20"/>
    </w:rPr>
  </w:style>
  <w:style w:type="paragraph" w:styleId="Heading9">
    <w:name w:val="heading 9"/>
    <w:basedOn w:val="Normal"/>
    <w:next w:val="Normal"/>
    <w:link w:val="Heading9Char"/>
    <w:unhideWhenUsed/>
    <w:qFormat/>
    <w:rsid w:val="00C57D1D"/>
    <w:pPr>
      <w:jc w:val="center"/>
      <w:outlineLvl w:val="8"/>
    </w:pPr>
    <w:rPr>
      <w:i/>
      <w:iCs/>
      <w:caps/>
      <w:spacing w:val="1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03A72"/>
    <w:rPr>
      <w:rFonts w:asciiTheme="minorHAnsi" w:hAnsiTheme="minorHAnsi"/>
      <w:b/>
      <w:noProof/>
      <w:sz w:val="28"/>
      <w:szCs w:val="28"/>
      <w:shd w:val="clear" w:color="auto" w:fill="D9D9D9" w:themeFill="background1" w:themeFillShade="D9"/>
    </w:rPr>
  </w:style>
  <w:style w:type="paragraph" w:styleId="ListParagraph">
    <w:name w:val="List Paragraph"/>
    <w:aliases w:val="lp1"/>
    <w:basedOn w:val="Normal"/>
    <w:link w:val="ListParagraphChar"/>
    <w:uiPriority w:val="34"/>
    <w:qFormat/>
    <w:rsid w:val="00C57D1D"/>
    <w:pPr>
      <w:ind w:left="720"/>
      <w:contextualSpacing/>
    </w:pPr>
  </w:style>
  <w:style w:type="character" w:customStyle="1" w:styleId="Heading2Char">
    <w:name w:val="Heading 2 Char"/>
    <w:link w:val="Heading2"/>
    <w:uiPriority w:val="9"/>
    <w:rsid w:val="00D367C3"/>
    <w:rPr>
      <w:rFonts w:ascii="Verdana" w:hAnsi="Verdana"/>
      <w:sz w:val="28"/>
      <w:szCs w:val="24"/>
    </w:rPr>
  </w:style>
  <w:style w:type="character" w:customStyle="1" w:styleId="Heading3Char">
    <w:name w:val="Heading 3 Char"/>
    <w:aliases w:val="Header2 Char,Minor Char,Level 1 - 1 Char,Heading 3E Char,HeadSmall Char,h3 Char,l3 Char,subhead Char,3 Char,C3 Char,13 Char,Level-3 heading Char,heading3 Char,C Sub-Sub/Italic Char,h3 sub heading Char,Head 31 Char,Head 32 Char,h31 Char"/>
    <w:link w:val="Heading3"/>
    <w:rsid w:val="00F800EF"/>
    <w:rPr>
      <w:rFonts w:asciiTheme="minorHAnsi" w:hAnsiTheme="minorHAnsi"/>
      <w:b/>
      <w:sz w:val="22"/>
      <w:szCs w:val="22"/>
      <w:shd w:val="clear" w:color="auto" w:fill="F2F2F2" w:themeFill="background1" w:themeFillShade="F2"/>
    </w:rPr>
  </w:style>
  <w:style w:type="paragraph" w:styleId="PlainText">
    <w:name w:val="Plain Text"/>
    <w:basedOn w:val="Normal"/>
    <w:link w:val="PlainTextChar"/>
    <w:uiPriority w:val="99"/>
    <w:unhideWhenUsed/>
    <w:rsid w:val="00527271"/>
    <w:pPr>
      <w:spacing w:line="240" w:lineRule="auto"/>
    </w:pPr>
    <w:rPr>
      <w:rFonts w:ascii="Segoe UI" w:hAnsi="Segoe UI"/>
      <w:sz w:val="21"/>
      <w:szCs w:val="21"/>
    </w:rPr>
  </w:style>
  <w:style w:type="character" w:customStyle="1" w:styleId="PlainTextChar">
    <w:name w:val="Plain Text Char"/>
    <w:link w:val="PlainText"/>
    <w:uiPriority w:val="99"/>
    <w:rsid w:val="00527271"/>
    <w:rPr>
      <w:rFonts w:ascii="Segoe UI" w:hAnsi="Segoe UI"/>
      <w:sz w:val="21"/>
      <w:szCs w:val="21"/>
    </w:rPr>
  </w:style>
  <w:style w:type="table" w:styleId="TableGrid">
    <w:name w:val="Table Grid"/>
    <w:basedOn w:val="TableNormal"/>
    <w:uiPriority w:val="39"/>
    <w:rsid w:val="00AB1F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link w:val="NoSpacingChar"/>
    <w:uiPriority w:val="1"/>
    <w:qFormat/>
    <w:rsid w:val="00C57D1D"/>
    <w:pPr>
      <w:spacing w:after="0" w:line="240" w:lineRule="auto"/>
    </w:pPr>
  </w:style>
  <w:style w:type="character" w:customStyle="1" w:styleId="NoSpacingChar">
    <w:name w:val="No Spacing Char"/>
    <w:basedOn w:val="DefaultParagraphFont"/>
    <w:link w:val="NoSpacing"/>
    <w:uiPriority w:val="1"/>
    <w:rsid w:val="00C57D1D"/>
  </w:style>
  <w:style w:type="paragraph" w:styleId="BalloonText">
    <w:name w:val="Balloon Text"/>
    <w:basedOn w:val="Normal"/>
    <w:link w:val="BalloonTextChar"/>
    <w:uiPriority w:val="99"/>
    <w:semiHidden/>
    <w:unhideWhenUsed/>
    <w:rsid w:val="00924F35"/>
    <w:pPr>
      <w:spacing w:line="240" w:lineRule="auto"/>
    </w:pPr>
    <w:rPr>
      <w:rFonts w:ascii="Tahoma" w:hAnsi="Tahoma"/>
      <w:sz w:val="16"/>
      <w:szCs w:val="16"/>
    </w:rPr>
  </w:style>
  <w:style w:type="character" w:customStyle="1" w:styleId="BalloonTextChar">
    <w:name w:val="Balloon Text Char"/>
    <w:link w:val="BalloonText"/>
    <w:uiPriority w:val="99"/>
    <w:semiHidden/>
    <w:rsid w:val="00924F35"/>
    <w:rPr>
      <w:rFonts w:ascii="Tahoma" w:hAnsi="Tahoma" w:cs="Tahoma"/>
      <w:sz w:val="16"/>
      <w:szCs w:val="16"/>
    </w:rPr>
  </w:style>
  <w:style w:type="paragraph" w:styleId="TOCHeading">
    <w:name w:val="TOC Heading"/>
    <w:basedOn w:val="Heading1"/>
    <w:next w:val="Normal"/>
    <w:uiPriority w:val="39"/>
    <w:semiHidden/>
    <w:unhideWhenUsed/>
    <w:qFormat/>
    <w:rsid w:val="00C57D1D"/>
    <w:pPr>
      <w:outlineLvl w:val="9"/>
    </w:pPr>
    <w:rPr>
      <w:lang w:bidi="en-US"/>
    </w:rPr>
  </w:style>
  <w:style w:type="paragraph" w:styleId="TOC1">
    <w:name w:val="toc 1"/>
    <w:basedOn w:val="Heading4"/>
    <w:next w:val="Normal"/>
    <w:autoRedefine/>
    <w:uiPriority w:val="39"/>
    <w:unhideWhenUsed/>
    <w:qFormat/>
    <w:rsid w:val="0036362D"/>
    <w:pPr>
      <w:ind w:left="0"/>
      <w:outlineLvl w:val="9"/>
    </w:pPr>
    <w:rPr>
      <w:b w:val="0"/>
      <w:bCs/>
      <w:szCs w:val="20"/>
    </w:rPr>
  </w:style>
  <w:style w:type="paragraph" w:styleId="TOC2">
    <w:name w:val="toc 2"/>
    <w:basedOn w:val="Normal"/>
    <w:next w:val="Normal"/>
    <w:autoRedefine/>
    <w:uiPriority w:val="39"/>
    <w:unhideWhenUsed/>
    <w:qFormat/>
    <w:rsid w:val="0036362D"/>
    <w:pPr>
      <w:spacing w:before="0" w:after="0"/>
      <w:ind w:left="220"/>
      <w:jc w:val="left"/>
    </w:pPr>
    <w:rPr>
      <w:smallCaps/>
      <w:szCs w:val="20"/>
    </w:rPr>
  </w:style>
  <w:style w:type="paragraph" w:styleId="TOC3">
    <w:name w:val="toc 3"/>
    <w:basedOn w:val="Normal"/>
    <w:next w:val="Normal"/>
    <w:autoRedefine/>
    <w:uiPriority w:val="39"/>
    <w:unhideWhenUsed/>
    <w:qFormat/>
    <w:rsid w:val="0036362D"/>
    <w:pPr>
      <w:spacing w:before="0" w:after="0"/>
      <w:ind w:left="440"/>
      <w:jc w:val="left"/>
    </w:pPr>
    <w:rPr>
      <w:i/>
      <w:iCs/>
      <w:szCs w:val="20"/>
    </w:rPr>
  </w:style>
  <w:style w:type="character" w:styleId="Hyperlink">
    <w:name w:val="Hyperlink"/>
    <w:uiPriority w:val="99"/>
    <w:unhideWhenUsed/>
    <w:rsid w:val="00924F35"/>
    <w:rPr>
      <w:color w:val="0000FF"/>
      <w:u w:val="single"/>
    </w:rPr>
  </w:style>
  <w:style w:type="character" w:customStyle="1" w:styleId="Heading4Char">
    <w:name w:val="Heading 4 Char"/>
    <w:link w:val="Heading4"/>
    <w:rsid w:val="00F07D84"/>
    <w:rPr>
      <w:rFonts w:asciiTheme="minorHAnsi" w:hAnsiTheme="minorHAnsi"/>
      <w:b/>
      <w:sz w:val="22"/>
      <w:szCs w:val="22"/>
    </w:rPr>
  </w:style>
  <w:style w:type="paragraph" w:styleId="Header">
    <w:name w:val="header"/>
    <w:basedOn w:val="Normal"/>
    <w:link w:val="HeaderChar"/>
    <w:uiPriority w:val="99"/>
    <w:unhideWhenUsed/>
    <w:rsid w:val="006F37F7"/>
    <w:pPr>
      <w:tabs>
        <w:tab w:val="center" w:pos="4513"/>
        <w:tab w:val="right" w:pos="9026"/>
      </w:tabs>
      <w:spacing w:line="240" w:lineRule="auto"/>
    </w:pPr>
  </w:style>
  <w:style w:type="character" w:customStyle="1" w:styleId="HeaderChar">
    <w:name w:val="Header Char"/>
    <w:basedOn w:val="DefaultParagraphFont"/>
    <w:link w:val="Header"/>
    <w:uiPriority w:val="99"/>
    <w:rsid w:val="006F37F7"/>
  </w:style>
  <w:style w:type="paragraph" w:styleId="Footer">
    <w:name w:val="footer"/>
    <w:basedOn w:val="Normal"/>
    <w:link w:val="FooterChar"/>
    <w:uiPriority w:val="99"/>
    <w:unhideWhenUsed/>
    <w:rsid w:val="006F37F7"/>
    <w:pPr>
      <w:tabs>
        <w:tab w:val="center" w:pos="4513"/>
        <w:tab w:val="right" w:pos="9026"/>
      </w:tabs>
      <w:spacing w:line="240" w:lineRule="auto"/>
    </w:pPr>
  </w:style>
  <w:style w:type="character" w:customStyle="1" w:styleId="FooterChar">
    <w:name w:val="Footer Char"/>
    <w:basedOn w:val="DefaultParagraphFont"/>
    <w:link w:val="Footer"/>
    <w:uiPriority w:val="99"/>
    <w:rsid w:val="006F37F7"/>
  </w:style>
  <w:style w:type="table" w:customStyle="1" w:styleId="MediumShading1-Accent11">
    <w:name w:val="Medium Shading 1 - Accent 11"/>
    <w:basedOn w:val="TableNormal"/>
    <w:uiPriority w:val="63"/>
    <w:rsid w:val="00DC35FD"/>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Grid-Accent6">
    <w:name w:val="Light Grid Accent 6"/>
    <w:basedOn w:val="TableNormal"/>
    <w:uiPriority w:val="62"/>
    <w:rsid w:val="00DC35FD"/>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Grid-Accent5">
    <w:name w:val="Light Grid Accent 5"/>
    <w:basedOn w:val="TableNormal"/>
    <w:uiPriority w:val="62"/>
    <w:rsid w:val="00DC35FD"/>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ColorfulGrid-Accent1">
    <w:name w:val="Colorful Grid Accent 1"/>
    <w:basedOn w:val="TableNormal"/>
    <w:uiPriority w:val="73"/>
    <w:rsid w:val="00DC35F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List2-Accent5">
    <w:name w:val="Medium List 2 Accent 5"/>
    <w:basedOn w:val="TableNormal"/>
    <w:uiPriority w:val="66"/>
    <w:rsid w:val="00DC35FD"/>
    <w:rPr>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character" w:styleId="FollowedHyperlink">
    <w:name w:val="FollowedHyperlink"/>
    <w:uiPriority w:val="99"/>
    <w:semiHidden/>
    <w:unhideWhenUsed/>
    <w:rsid w:val="00C94297"/>
    <w:rPr>
      <w:color w:val="800080"/>
      <w:u w:val="single"/>
    </w:rPr>
  </w:style>
  <w:style w:type="paragraph" w:styleId="BodyText2">
    <w:name w:val="Body Text 2"/>
    <w:basedOn w:val="Normal"/>
    <w:link w:val="BodyText2Char"/>
    <w:uiPriority w:val="99"/>
    <w:rsid w:val="00F846FF"/>
    <w:pPr>
      <w:tabs>
        <w:tab w:val="left" w:pos="-720"/>
        <w:tab w:val="left" w:pos="0"/>
        <w:tab w:val="left" w:pos="475"/>
        <w:tab w:val="left" w:pos="720"/>
      </w:tabs>
      <w:suppressAutoHyphens/>
      <w:spacing w:line="240" w:lineRule="auto"/>
    </w:pPr>
    <w:rPr>
      <w:rFonts w:ascii="Comic Sans MS" w:hAnsi="Comic Sans MS" w:cs="Comic Sans MS"/>
      <w:lang w:val="en-GB"/>
    </w:rPr>
  </w:style>
  <w:style w:type="character" w:customStyle="1" w:styleId="BodyText2Char">
    <w:name w:val="Body Text 2 Char"/>
    <w:link w:val="BodyText2"/>
    <w:uiPriority w:val="99"/>
    <w:rsid w:val="00F846FF"/>
    <w:rPr>
      <w:rFonts w:ascii="Comic Sans MS" w:eastAsia="Times New Roman" w:hAnsi="Comic Sans MS" w:cs="Comic Sans MS"/>
      <w:sz w:val="22"/>
      <w:szCs w:val="22"/>
      <w:lang w:val="en-GB"/>
    </w:rPr>
  </w:style>
  <w:style w:type="paragraph" w:styleId="BodyTextIndent2">
    <w:name w:val="Body Text Indent 2"/>
    <w:basedOn w:val="Normal"/>
    <w:link w:val="BodyTextIndent2Char"/>
    <w:uiPriority w:val="99"/>
    <w:rsid w:val="00F846FF"/>
    <w:pPr>
      <w:tabs>
        <w:tab w:val="left" w:pos="-720"/>
        <w:tab w:val="left" w:pos="345"/>
        <w:tab w:val="left" w:pos="567"/>
        <w:tab w:val="left" w:pos="720"/>
        <w:tab w:val="left" w:pos="950"/>
        <w:tab w:val="left" w:pos="1209"/>
        <w:tab w:val="left" w:pos="1440"/>
        <w:tab w:val="left" w:pos="1638"/>
        <w:tab w:val="left" w:pos="1872"/>
        <w:tab w:val="left" w:pos="2160"/>
        <w:tab w:val="left" w:pos="2340"/>
        <w:tab w:val="left" w:pos="2574"/>
        <w:tab w:val="left" w:pos="2880"/>
        <w:tab w:val="left" w:pos="3600"/>
        <w:tab w:val="left" w:pos="4320"/>
        <w:tab w:val="left" w:pos="5040"/>
        <w:tab w:val="left" w:pos="5226"/>
        <w:tab w:val="left" w:pos="5760"/>
      </w:tabs>
      <w:suppressAutoHyphens/>
      <w:spacing w:line="240" w:lineRule="auto"/>
      <w:ind w:left="426" w:hanging="426"/>
    </w:pPr>
    <w:rPr>
      <w:rFonts w:ascii="Comic Sans MS" w:hAnsi="Comic Sans MS" w:cs="Comic Sans MS"/>
      <w:sz w:val="24"/>
      <w:szCs w:val="24"/>
      <w:lang w:val="en-GB"/>
    </w:rPr>
  </w:style>
  <w:style w:type="character" w:customStyle="1" w:styleId="BodyTextIndent2Char">
    <w:name w:val="Body Text Indent 2 Char"/>
    <w:link w:val="BodyTextIndent2"/>
    <w:uiPriority w:val="99"/>
    <w:rsid w:val="00F846FF"/>
    <w:rPr>
      <w:rFonts w:ascii="Comic Sans MS" w:eastAsia="Times New Roman" w:hAnsi="Comic Sans MS" w:cs="Comic Sans MS"/>
      <w:sz w:val="24"/>
      <w:szCs w:val="24"/>
      <w:lang w:val="en-GB"/>
    </w:rPr>
  </w:style>
  <w:style w:type="table" w:customStyle="1" w:styleId="LightShading1">
    <w:name w:val="Light Shading1"/>
    <w:basedOn w:val="TableNormal"/>
    <w:uiPriority w:val="60"/>
    <w:rsid w:val="00E368B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Accent3">
    <w:name w:val="Light Grid Accent 3"/>
    <w:basedOn w:val="TableNormal"/>
    <w:uiPriority w:val="62"/>
    <w:rsid w:val="00A13128"/>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customStyle="1" w:styleId="xl63">
    <w:name w:val="xl63"/>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4">
    <w:name w:val="xl64"/>
    <w:basedOn w:val="Normal"/>
    <w:rsid w:val="00F54107"/>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65">
    <w:name w:val="xl65"/>
    <w:basedOn w:val="Normal"/>
    <w:rsid w:val="00F54107"/>
    <w:pPr>
      <w:spacing w:before="100" w:beforeAutospacing="1" w:after="100" w:afterAutospacing="1" w:line="240" w:lineRule="auto"/>
      <w:textAlignment w:val="center"/>
    </w:pPr>
    <w:rPr>
      <w:rFonts w:ascii="Times New Roman" w:hAnsi="Times New Roman"/>
      <w:sz w:val="24"/>
      <w:szCs w:val="24"/>
    </w:rPr>
  </w:style>
  <w:style w:type="paragraph" w:customStyle="1" w:styleId="xl66">
    <w:name w:val="xl66"/>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7">
    <w:name w:val="xl67"/>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68">
    <w:name w:val="xl68"/>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69">
    <w:name w:val="xl69"/>
    <w:basedOn w:val="Normal"/>
    <w:rsid w:val="00F54107"/>
    <w:pPr>
      <w:pBdr>
        <w:left w:val="single" w:sz="8"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0">
    <w:name w:val="xl70"/>
    <w:basedOn w:val="Normal"/>
    <w:rsid w:val="00F54107"/>
    <w:pPr>
      <w:pBdr>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szCs w:val="24"/>
    </w:rPr>
  </w:style>
  <w:style w:type="paragraph" w:customStyle="1" w:styleId="xl71">
    <w:name w:val="xl71"/>
    <w:basedOn w:val="Normal"/>
    <w:rsid w:val="00F54107"/>
    <w:pPr>
      <w:pBdr>
        <w:left w:val="single" w:sz="4" w:space="0" w:color="auto"/>
        <w:bottom w:val="single" w:sz="4" w:space="0" w:color="auto"/>
      </w:pBdr>
      <w:spacing w:before="100" w:beforeAutospacing="1" w:after="100" w:afterAutospacing="1" w:line="240" w:lineRule="auto"/>
    </w:pPr>
    <w:rPr>
      <w:rFonts w:ascii="Times New Roman" w:hAnsi="Times New Roman"/>
      <w:sz w:val="24"/>
      <w:szCs w:val="24"/>
    </w:rPr>
  </w:style>
  <w:style w:type="paragraph" w:customStyle="1" w:styleId="xl72">
    <w:name w:val="xl72"/>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pPr>
    <w:rPr>
      <w:rFonts w:ascii="Times New Roman" w:hAnsi="Times New Roman"/>
      <w:sz w:val="24"/>
      <w:szCs w:val="24"/>
    </w:rPr>
  </w:style>
  <w:style w:type="paragraph" w:customStyle="1" w:styleId="xl73">
    <w:name w:val="xl73"/>
    <w:basedOn w:val="Normal"/>
    <w:rsid w:val="00F54107"/>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74">
    <w:name w:val="xl74"/>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cs="Arial"/>
      <w:b/>
      <w:bCs/>
      <w:szCs w:val="20"/>
    </w:rPr>
  </w:style>
  <w:style w:type="paragraph" w:customStyle="1" w:styleId="xl75">
    <w:name w:val="xl75"/>
    <w:basedOn w:val="Normal"/>
    <w:rsid w:val="00F5410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6">
    <w:name w:val="xl76"/>
    <w:basedOn w:val="Normal"/>
    <w:rsid w:val="00F5410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7">
    <w:name w:val="xl77"/>
    <w:basedOn w:val="Normal"/>
    <w:rsid w:val="00F54107"/>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8">
    <w:name w:val="xl78"/>
    <w:basedOn w:val="Normal"/>
    <w:rsid w:val="00F54107"/>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79">
    <w:name w:val="xl79"/>
    <w:basedOn w:val="Normal"/>
    <w:rsid w:val="00F54107"/>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0">
    <w:name w:val="xl80"/>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cs="Arial"/>
      <w:b/>
      <w:bCs/>
      <w:szCs w:val="20"/>
    </w:rPr>
  </w:style>
  <w:style w:type="paragraph" w:customStyle="1" w:styleId="xl81">
    <w:name w:val="xl81"/>
    <w:basedOn w:val="Normal"/>
    <w:rsid w:val="00F5410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2">
    <w:name w:val="xl82"/>
    <w:basedOn w:val="Normal"/>
    <w:rsid w:val="00F5410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3">
    <w:name w:val="xl83"/>
    <w:basedOn w:val="Normal"/>
    <w:rsid w:val="00F54107"/>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4">
    <w:name w:val="xl84"/>
    <w:basedOn w:val="Normal"/>
    <w:rsid w:val="00F54107"/>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5">
    <w:name w:val="xl85"/>
    <w:basedOn w:val="Normal"/>
    <w:rsid w:val="00F54107"/>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86">
    <w:name w:val="xl86"/>
    <w:basedOn w:val="Normal"/>
    <w:rsid w:val="00F54107"/>
    <w:pPr>
      <w:pBdr>
        <w:top w:val="single" w:sz="8" w:space="0" w:color="auto"/>
        <w:left w:val="single" w:sz="8" w:space="0" w:color="auto"/>
      </w:pBdr>
      <w:spacing w:before="100" w:beforeAutospacing="1" w:after="100" w:afterAutospacing="1" w:line="240" w:lineRule="auto"/>
      <w:textAlignment w:val="center"/>
    </w:pPr>
    <w:rPr>
      <w:rFonts w:ascii="Times New Roman" w:hAnsi="Times New Roman"/>
      <w:sz w:val="24"/>
      <w:szCs w:val="24"/>
    </w:rPr>
  </w:style>
  <w:style w:type="paragraph" w:customStyle="1" w:styleId="xl87">
    <w:name w:val="xl87"/>
    <w:basedOn w:val="Normal"/>
    <w:rsid w:val="00F54107"/>
    <w:pPr>
      <w:pBdr>
        <w:left w:val="single" w:sz="8" w:space="0" w:color="auto"/>
      </w:pBdr>
      <w:spacing w:before="100" w:beforeAutospacing="1" w:after="100" w:afterAutospacing="1" w:line="240" w:lineRule="auto"/>
    </w:pPr>
    <w:rPr>
      <w:rFonts w:ascii="Times New Roman" w:hAnsi="Times New Roman"/>
      <w:sz w:val="24"/>
      <w:szCs w:val="24"/>
    </w:rPr>
  </w:style>
  <w:style w:type="paragraph" w:customStyle="1" w:styleId="xl88">
    <w:name w:val="xl88"/>
    <w:basedOn w:val="Normal"/>
    <w:rsid w:val="00F54107"/>
    <w:pPr>
      <w:pBdr>
        <w:top w:val="single" w:sz="4" w:space="0" w:color="auto"/>
        <w:left w:val="single" w:sz="8" w:space="0" w:color="auto"/>
        <w:bottom w:val="single" w:sz="4"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89">
    <w:name w:val="xl89"/>
    <w:basedOn w:val="Normal"/>
    <w:rsid w:val="00F54107"/>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cs="Arial"/>
      <w:sz w:val="24"/>
      <w:szCs w:val="24"/>
    </w:rPr>
  </w:style>
  <w:style w:type="paragraph" w:customStyle="1" w:styleId="xl90">
    <w:name w:val="xl90"/>
    <w:basedOn w:val="Normal"/>
    <w:rsid w:val="00F54107"/>
    <w:pPr>
      <w:pBdr>
        <w:top w:val="single" w:sz="4" w:space="0" w:color="auto"/>
        <w:left w:val="single" w:sz="8" w:space="0" w:color="auto"/>
        <w:bottom w:val="single" w:sz="4" w:space="0" w:color="auto"/>
      </w:pBdr>
      <w:spacing w:before="100" w:beforeAutospacing="1" w:after="100" w:afterAutospacing="1" w:line="240" w:lineRule="auto"/>
      <w:textAlignment w:val="center"/>
    </w:pPr>
    <w:rPr>
      <w:rFonts w:cs="Arial"/>
      <w:szCs w:val="20"/>
    </w:rPr>
  </w:style>
  <w:style w:type="paragraph" w:customStyle="1" w:styleId="xl91">
    <w:name w:val="xl91"/>
    <w:basedOn w:val="Normal"/>
    <w:rsid w:val="00F54107"/>
    <w:pPr>
      <w:pBdr>
        <w:top w:val="single" w:sz="4" w:space="0" w:color="auto"/>
        <w:left w:val="single" w:sz="8" w:space="0" w:color="auto"/>
        <w:bottom w:val="single" w:sz="4" w:space="0" w:color="auto"/>
      </w:pBdr>
      <w:shd w:val="clear" w:color="000000" w:fill="BFBFBF"/>
      <w:spacing w:before="100" w:beforeAutospacing="1" w:after="100" w:afterAutospacing="1" w:line="240" w:lineRule="auto"/>
      <w:textAlignment w:val="center"/>
    </w:pPr>
    <w:rPr>
      <w:rFonts w:cs="Arial"/>
      <w:sz w:val="24"/>
      <w:szCs w:val="24"/>
    </w:rPr>
  </w:style>
  <w:style w:type="paragraph" w:customStyle="1" w:styleId="xl92">
    <w:name w:val="xl92"/>
    <w:basedOn w:val="Normal"/>
    <w:rsid w:val="00F54107"/>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center"/>
    </w:pPr>
    <w:rPr>
      <w:rFonts w:cs="Arial"/>
      <w:szCs w:val="20"/>
    </w:rPr>
  </w:style>
  <w:style w:type="paragraph" w:customStyle="1" w:styleId="xl93">
    <w:name w:val="xl93"/>
    <w:basedOn w:val="Normal"/>
    <w:rsid w:val="00F54107"/>
    <w:pPr>
      <w:pBdr>
        <w:top w:val="single" w:sz="4" w:space="0" w:color="auto"/>
        <w:left w:val="single" w:sz="8" w:space="0" w:color="auto"/>
        <w:bottom w:val="single" w:sz="8" w:space="0" w:color="auto"/>
      </w:pBdr>
      <w:spacing w:before="100" w:beforeAutospacing="1" w:after="100" w:afterAutospacing="1" w:line="240" w:lineRule="auto"/>
      <w:textAlignment w:val="center"/>
    </w:pPr>
    <w:rPr>
      <w:rFonts w:cs="Arial"/>
      <w:szCs w:val="20"/>
    </w:rPr>
  </w:style>
  <w:style w:type="paragraph" w:customStyle="1" w:styleId="xl94">
    <w:name w:val="xl94"/>
    <w:basedOn w:val="Normal"/>
    <w:rsid w:val="00F54107"/>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5">
    <w:name w:val="xl95"/>
    <w:basedOn w:val="Normal"/>
    <w:rsid w:val="00F54107"/>
    <w:pPr>
      <w:pBdr>
        <w:top w:val="single" w:sz="8" w:space="0" w:color="auto"/>
        <w:bottom w:val="single" w:sz="4"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6">
    <w:name w:val="xl96"/>
    <w:basedOn w:val="Normal"/>
    <w:rsid w:val="00F54107"/>
    <w:pPr>
      <w:pBdr>
        <w:top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7">
    <w:name w:val="xl97"/>
    <w:basedOn w:val="Normal"/>
    <w:rsid w:val="00F5410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paragraph" w:customStyle="1" w:styleId="xl98">
    <w:name w:val="xl98"/>
    <w:basedOn w:val="Normal"/>
    <w:rsid w:val="00F54107"/>
    <w:pPr>
      <w:pBdr>
        <w:top w:val="single" w:sz="8" w:space="0" w:color="auto"/>
        <w:bottom w:val="single" w:sz="8" w:space="0" w:color="auto"/>
      </w:pBdr>
      <w:spacing w:before="100" w:beforeAutospacing="1" w:after="100" w:afterAutospacing="1" w:line="240" w:lineRule="auto"/>
      <w:jc w:val="center"/>
      <w:textAlignment w:val="center"/>
    </w:pPr>
    <w:rPr>
      <w:rFonts w:ascii="Times New Roman" w:hAnsi="Times New Roman"/>
      <w:b/>
      <w:bCs/>
      <w:sz w:val="24"/>
      <w:szCs w:val="24"/>
    </w:rPr>
  </w:style>
  <w:style w:type="table" w:customStyle="1" w:styleId="LightList-Accent11">
    <w:name w:val="Light List - Accent 11"/>
    <w:basedOn w:val="TableNormal"/>
    <w:uiPriority w:val="61"/>
    <w:rsid w:val="00D56C5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193168"/>
    <w:pPr>
      <w:spacing w:before="0" w:after="0"/>
      <w:ind w:left="660"/>
      <w:jc w:val="left"/>
    </w:pPr>
    <w:rPr>
      <w:rFonts w:asciiTheme="minorHAnsi" w:hAnsiTheme="minorHAnsi"/>
      <w:sz w:val="18"/>
      <w:szCs w:val="18"/>
    </w:rPr>
  </w:style>
  <w:style w:type="paragraph" w:styleId="TOC5">
    <w:name w:val="toc 5"/>
    <w:basedOn w:val="Normal"/>
    <w:next w:val="Normal"/>
    <w:autoRedefine/>
    <w:uiPriority w:val="39"/>
    <w:unhideWhenUsed/>
    <w:rsid w:val="00193168"/>
    <w:pPr>
      <w:spacing w:before="0" w:after="0"/>
      <w:ind w:left="880"/>
      <w:jc w:val="left"/>
    </w:pPr>
    <w:rPr>
      <w:rFonts w:asciiTheme="minorHAnsi" w:hAnsiTheme="minorHAnsi"/>
      <w:sz w:val="18"/>
      <w:szCs w:val="18"/>
    </w:rPr>
  </w:style>
  <w:style w:type="paragraph" w:styleId="TOC6">
    <w:name w:val="toc 6"/>
    <w:basedOn w:val="Normal"/>
    <w:next w:val="Normal"/>
    <w:autoRedefine/>
    <w:uiPriority w:val="39"/>
    <w:unhideWhenUsed/>
    <w:rsid w:val="00193168"/>
    <w:pPr>
      <w:spacing w:before="0" w:after="0"/>
      <w:ind w:left="1100"/>
      <w:jc w:val="left"/>
    </w:pPr>
    <w:rPr>
      <w:rFonts w:asciiTheme="minorHAnsi" w:hAnsiTheme="minorHAnsi"/>
      <w:sz w:val="18"/>
      <w:szCs w:val="18"/>
    </w:rPr>
  </w:style>
  <w:style w:type="paragraph" w:styleId="TOC7">
    <w:name w:val="toc 7"/>
    <w:basedOn w:val="Normal"/>
    <w:next w:val="Normal"/>
    <w:autoRedefine/>
    <w:uiPriority w:val="39"/>
    <w:unhideWhenUsed/>
    <w:rsid w:val="00193168"/>
    <w:pPr>
      <w:spacing w:before="0"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193168"/>
    <w:pPr>
      <w:spacing w:before="0"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193168"/>
    <w:pPr>
      <w:spacing w:before="0" w:after="0"/>
      <w:ind w:left="1760"/>
      <w:jc w:val="left"/>
    </w:pPr>
    <w:rPr>
      <w:rFonts w:asciiTheme="minorHAnsi" w:hAnsiTheme="minorHAnsi"/>
      <w:sz w:val="18"/>
      <w:szCs w:val="18"/>
    </w:rPr>
  </w:style>
  <w:style w:type="paragraph" w:styleId="CommentText">
    <w:name w:val="annotation text"/>
    <w:basedOn w:val="Normal"/>
    <w:link w:val="CommentTextChar"/>
    <w:uiPriority w:val="99"/>
    <w:semiHidden/>
    <w:unhideWhenUsed/>
    <w:rsid w:val="000165CC"/>
    <w:pPr>
      <w:spacing w:line="240" w:lineRule="auto"/>
    </w:pPr>
    <w:rPr>
      <w:szCs w:val="20"/>
    </w:rPr>
  </w:style>
  <w:style w:type="character" w:customStyle="1" w:styleId="CommentTextChar">
    <w:name w:val="Comment Text Char"/>
    <w:link w:val="CommentText"/>
    <w:uiPriority w:val="99"/>
    <w:semiHidden/>
    <w:rsid w:val="000165CC"/>
    <w:rPr>
      <w:lang w:val="en-IN"/>
    </w:rPr>
  </w:style>
  <w:style w:type="paragraph" w:styleId="NormalWeb">
    <w:name w:val="Normal (Web)"/>
    <w:basedOn w:val="Normal"/>
    <w:uiPriority w:val="99"/>
    <w:unhideWhenUsed/>
    <w:rsid w:val="00F91388"/>
    <w:pPr>
      <w:spacing w:before="100" w:beforeAutospacing="1" w:after="100" w:afterAutospacing="1" w:line="240" w:lineRule="auto"/>
      <w:ind w:left="0"/>
    </w:pPr>
    <w:rPr>
      <w:rFonts w:ascii="Times New Roman" w:hAnsi="Times New Roman"/>
      <w:sz w:val="24"/>
      <w:szCs w:val="24"/>
    </w:rPr>
  </w:style>
  <w:style w:type="character" w:styleId="Strong">
    <w:name w:val="Strong"/>
    <w:uiPriority w:val="99"/>
    <w:qFormat/>
    <w:rsid w:val="00C57D1D"/>
    <w:rPr>
      <w:b/>
      <w:bCs/>
      <w:color w:val="943634"/>
      <w:spacing w:val="5"/>
    </w:rPr>
  </w:style>
  <w:style w:type="character" w:styleId="CommentReference">
    <w:name w:val="annotation reference"/>
    <w:uiPriority w:val="99"/>
    <w:semiHidden/>
    <w:unhideWhenUsed/>
    <w:rsid w:val="00A726C3"/>
    <w:rPr>
      <w:sz w:val="16"/>
      <w:szCs w:val="16"/>
    </w:rPr>
  </w:style>
  <w:style w:type="paragraph" w:styleId="CommentSubject">
    <w:name w:val="annotation subject"/>
    <w:basedOn w:val="CommentText"/>
    <w:next w:val="CommentText"/>
    <w:link w:val="CommentSubjectChar"/>
    <w:uiPriority w:val="99"/>
    <w:semiHidden/>
    <w:unhideWhenUsed/>
    <w:rsid w:val="00A726C3"/>
    <w:rPr>
      <w:b/>
      <w:bCs/>
    </w:rPr>
  </w:style>
  <w:style w:type="character" w:customStyle="1" w:styleId="CommentSubjectChar">
    <w:name w:val="Comment Subject Char"/>
    <w:link w:val="CommentSubject"/>
    <w:uiPriority w:val="99"/>
    <w:semiHidden/>
    <w:rsid w:val="00A726C3"/>
    <w:rPr>
      <w:b/>
      <w:bCs/>
      <w:lang w:val="en-IN"/>
    </w:rPr>
  </w:style>
  <w:style w:type="paragraph" w:styleId="Revision">
    <w:name w:val="Revision"/>
    <w:hidden/>
    <w:uiPriority w:val="99"/>
    <w:semiHidden/>
    <w:rsid w:val="00A726C3"/>
    <w:pPr>
      <w:spacing w:after="200" w:line="252" w:lineRule="auto"/>
    </w:pPr>
    <w:rPr>
      <w:sz w:val="22"/>
      <w:szCs w:val="22"/>
      <w:lang w:val="en-IN"/>
    </w:rPr>
  </w:style>
  <w:style w:type="character" w:customStyle="1" w:styleId="Heading2Char1">
    <w:name w:val="Heading 2 Char1"/>
    <w:uiPriority w:val="9"/>
    <w:rsid w:val="00272594"/>
    <w:rPr>
      <w:rFonts w:ascii="Arial" w:hAnsi="Arial"/>
      <w:b/>
      <w:color w:val="4F81BD"/>
      <w:sz w:val="28"/>
      <w:szCs w:val="22"/>
      <w:lang w:val="en-IN"/>
    </w:rPr>
  </w:style>
  <w:style w:type="character" w:customStyle="1" w:styleId="Heading2Char2">
    <w:name w:val="Heading 2 Char2"/>
    <w:uiPriority w:val="9"/>
    <w:semiHidden/>
    <w:rsid w:val="00831740"/>
    <w:rPr>
      <w:rFonts w:ascii="Cambria" w:eastAsia="Times New Roman" w:hAnsi="Cambria" w:cs="Times New Roman"/>
      <w:b/>
      <w:bCs/>
      <w:color w:val="4F81BD"/>
      <w:sz w:val="26"/>
      <w:szCs w:val="26"/>
      <w:lang w:val="en-IN"/>
    </w:rPr>
  </w:style>
  <w:style w:type="paragraph" w:customStyle="1" w:styleId="DocumentTitle">
    <w:name w:val="Document Title"/>
    <w:basedOn w:val="NoSpacing"/>
    <w:link w:val="DocumentTitleChar"/>
    <w:rsid w:val="00C57D1D"/>
    <w:pPr>
      <w:jc w:val="center"/>
    </w:pPr>
    <w:rPr>
      <w:rFonts w:cs="Arial"/>
      <w:sz w:val="80"/>
      <w:szCs w:val="80"/>
    </w:rPr>
  </w:style>
  <w:style w:type="character" w:styleId="IntenseEmphasis">
    <w:name w:val="Intense Emphasis"/>
    <w:uiPriority w:val="21"/>
    <w:qFormat/>
    <w:rsid w:val="00C57D1D"/>
    <w:rPr>
      <w:i/>
      <w:iCs/>
      <w:caps/>
      <w:spacing w:val="10"/>
      <w:sz w:val="20"/>
      <w:szCs w:val="20"/>
    </w:rPr>
  </w:style>
  <w:style w:type="character" w:customStyle="1" w:styleId="DocumentTitleChar">
    <w:name w:val="Document Title Char"/>
    <w:link w:val="DocumentTitle"/>
    <w:rsid w:val="00C57D1D"/>
    <w:rPr>
      <w:rFonts w:ascii="Arial" w:hAnsi="Arial" w:cs="Arial"/>
      <w:sz w:val="80"/>
      <w:szCs w:val="80"/>
    </w:rPr>
  </w:style>
  <w:style w:type="character" w:styleId="SubtleReference">
    <w:name w:val="Subtle Reference"/>
    <w:uiPriority w:val="31"/>
    <w:qFormat/>
    <w:rsid w:val="00C57D1D"/>
    <w:rPr>
      <w:rFonts w:ascii="Calibri" w:eastAsia="Times New Roman" w:hAnsi="Calibri" w:cs="Times New Roman"/>
      <w:i/>
      <w:iCs/>
      <w:color w:val="622423"/>
    </w:rPr>
  </w:style>
  <w:style w:type="paragraph" w:styleId="Quote">
    <w:name w:val="Quote"/>
    <w:basedOn w:val="Normal"/>
    <w:next w:val="Normal"/>
    <w:link w:val="QuoteChar"/>
    <w:uiPriority w:val="29"/>
    <w:qFormat/>
    <w:rsid w:val="00C57D1D"/>
    <w:rPr>
      <w:i/>
      <w:iCs/>
    </w:rPr>
  </w:style>
  <w:style w:type="character" w:customStyle="1" w:styleId="QuoteChar">
    <w:name w:val="Quote Char"/>
    <w:link w:val="Quote"/>
    <w:uiPriority w:val="29"/>
    <w:rsid w:val="00C57D1D"/>
    <w:rPr>
      <w:i/>
      <w:iCs/>
    </w:rPr>
  </w:style>
  <w:style w:type="character" w:customStyle="1" w:styleId="Heading1Char1">
    <w:name w:val="Heading 1 Char1"/>
    <w:uiPriority w:val="9"/>
    <w:rsid w:val="00C57D1D"/>
    <w:rPr>
      <w:b/>
      <w:bCs/>
      <w:color w:val="365F91"/>
      <w:sz w:val="28"/>
      <w:szCs w:val="28"/>
    </w:rPr>
  </w:style>
  <w:style w:type="character" w:customStyle="1" w:styleId="Heading5Char">
    <w:name w:val="Heading 5 Char"/>
    <w:link w:val="Heading5"/>
    <w:uiPriority w:val="9"/>
    <w:rsid w:val="00C57D1D"/>
    <w:rPr>
      <w:caps/>
      <w:color w:val="622423"/>
      <w:spacing w:val="10"/>
    </w:rPr>
  </w:style>
  <w:style w:type="character" w:customStyle="1" w:styleId="Heading6Char">
    <w:name w:val="Heading 6 Char"/>
    <w:link w:val="Heading6"/>
    <w:uiPriority w:val="9"/>
    <w:semiHidden/>
    <w:rsid w:val="00C57D1D"/>
    <w:rPr>
      <w:caps/>
      <w:color w:val="943634"/>
      <w:spacing w:val="10"/>
    </w:rPr>
  </w:style>
  <w:style w:type="character" w:customStyle="1" w:styleId="Heading7Char">
    <w:name w:val="Heading 7 Char"/>
    <w:link w:val="Heading7"/>
    <w:uiPriority w:val="9"/>
    <w:semiHidden/>
    <w:rsid w:val="00C57D1D"/>
    <w:rPr>
      <w:i/>
      <w:iCs/>
      <w:caps/>
      <w:color w:val="943634"/>
      <w:spacing w:val="10"/>
    </w:rPr>
  </w:style>
  <w:style w:type="character" w:customStyle="1" w:styleId="Heading8Char">
    <w:name w:val="Heading 8 Char"/>
    <w:link w:val="Heading8"/>
    <w:uiPriority w:val="9"/>
    <w:semiHidden/>
    <w:rsid w:val="00C57D1D"/>
    <w:rPr>
      <w:caps/>
      <w:spacing w:val="10"/>
      <w:sz w:val="20"/>
      <w:szCs w:val="20"/>
    </w:rPr>
  </w:style>
  <w:style w:type="character" w:customStyle="1" w:styleId="Heading9Char">
    <w:name w:val="Heading 9 Char"/>
    <w:link w:val="Heading9"/>
    <w:uiPriority w:val="9"/>
    <w:semiHidden/>
    <w:rsid w:val="00C57D1D"/>
    <w:rPr>
      <w:i/>
      <w:iCs/>
      <w:caps/>
      <w:spacing w:val="10"/>
      <w:sz w:val="20"/>
      <w:szCs w:val="20"/>
    </w:rPr>
  </w:style>
  <w:style w:type="paragraph" w:styleId="Caption">
    <w:name w:val="caption"/>
    <w:basedOn w:val="Normal"/>
    <w:next w:val="Normal"/>
    <w:uiPriority w:val="35"/>
    <w:unhideWhenUsed/>
    <w:qFormat/>
    <w:rsid w:val="00C57D1D"/>
    <w:rPr>
      <w:caps/>
      <w:spacing w:val="10"/>
      <w:sz w:val="18"/>
      <w:szCs w:val="18"/>
    </w:rPr>
  </w:style>
  <w:style w:type="paragraph" w:styleId="Title">
    <w:name w:val="Title"/>
    <w:basedOn w:val="Normal"/>
    <w:next w:val="Normal"/>
    <w:link w:val="TitleChar"/>
    <w:qFormat/>
    <w:rsid w:val="00C57D1D"/>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rsid w:val="00C57D1D"/>
    <w:rPr>
      <w:caps/>
      <w:color w:val="632423"/>
      <w:spacing w:val="50"/>
      <w:sz w:val="44"/>
      <w:szCs w:val="44"/>
    </w:rPr>
  </w:style>
  <w:style w:type="paragraph" w:styleId="Subtitle">
    <w:name w:val="Subtitle"/>
    <w:basedOn w:val="Normal"/>
    <w:next w:val="Normal"/>
    <w:link w:val="SubtitleChar"/>
    <w:uiPriority w:val="11"/>
    <w:qFormat/>
    <w:rsid w:val="00C57D1D"/>
    <w:pPr>
      <w:spacing w:after="560" w:line="240" w:lineRule="auto"/>
      <w:jc w:val="center"/>
    </w:pPr>
    <w:rPr>
      <w:caps/>
      <w:spacing w:val="20"/>
      <w:sz w:val="18"/>
      <w:szCs w:val="18"/>
    </w:rPr>
  </w:style>
  <w:style w:type="character" w:customStyle="1" w:styleId="SubtitleChar">
    <w:name w:val="Subtitle Char"/>
    <w:link w:val="Subtitle"/>
    <w:uiPriority w:val="11"/>
    <w:rsid w:val="00C57D1D"/>
    <w:rPr>
      <w:caps/>
      <w:spacing w:val="20"/>
      <w:sz w:val="18"/>
      <w:szCs w:val="18"/>
    </w:rPr>
  </w:style>
  <w:style w:type="character" w:styleId="Emphasis">
    <w:name w:val="Emphasis"/>
    <w:uiPriority w:val="20"/>
    <w:qFormat/>
    <w:rsid w:val="00C57D1D"/>
    <w:rPr>
      <w:caps/>
      <w:spacing w:val="5"/>
      <w:sz w:val="20"/>
      <w:szCs w:val="20"/>
    </w:rPr>
  </w:style>
  <w:style w:type="paragraph" w:styleId="IntenseQuote">
    <w:name w:val="Intense Quote"/>
    <w:basedOn w:val="Normal"/>
    <w:next w:val="Normal"/>
    <w:link w:val="IntenseQuoteChar"/>
    <w:uiPriority w:val="30"/>
    <w:qFormat/>
    <w:rsid w:val="00C57D1D"/>
    <w:pPr>
      <w:pBdr>
        <w:top w:val="dotted" w:sz="2" w:space="10" w:color="632423"/>
        <w:bottom w:val="dotted" w:sz="2" w:space="4" w:color="632423"/>
      </w:pBdr>
      <w:spacing w:before="160" w:line="300" w:lineRule="auto"/>
      <w:ind w:left="1440" w:right="1440"/>
    </w:pPr>
    <w:rPr>
      <w:caps/>
      <w:color w:val="622423"/>
      <w:spacing w:val="5"/>
      <w:szCs w:val="20"/>
    </w:rPr>
  </w:style>
  <w:style w:type="character" w:customStyle="1" w:styleId="IntenseQuoteChar">
    <w:name w:val="Intense Quote Char"/>
    <w:link w:val="IntenseQuote"/>
    <w:uiPriority w:val="30"/>
    <w:rsid w:val="00C57D1D"/>
    <w:rPr>
      <w:caps/>
      <w:color w:val="622423"/>
      <w:spacing w:val="5"/>
      <w:sz w:val="20"/>
      <w:szCs w:val="20"/>
    </w:rPr>
  </w:style>
  <w:style w:type="character" w:styleId="SubtleEmphasis">
    <w:name w:val="Subtle Emphasis"/>
    <w:uiPriority w:val="19"/>
    <w:qFormat/>
    <w:rsid w:val="00C57D1D"/>
    <w:rPr>
      <w:i/>
      <w:iCs/>
    </w:rPr>
  </w:style>
  <w:style w:type="character" w:styleId="IntenseReference">
    <w:name w:val="Intense Reference"/>
    <w:uiPriority w:val="32"/>
    <w:qFormat/>
    <w:rsid w:val="00C57D1D"/>
    <w:rPr>
      <w:rFonts w:ascii="Calibri" w:eastAsia="Times New Roman" w:hAnsi="Calibri" w:cs="Times New Roman"/>
      <w:b/>
      <w:bCs/>
      <w:i/>
      <w:iCs/>
      <w:color w:val="622423"/>
    </w:rPr>
  </w:style>
  <w:style w:type="character" w:styleId="BookTitle">
    <w:name w:val="Book Title"/>
    <w:uiPriority w:val="33"/>
    <w:qFormat/>
    <w:rsid w:val="00C57D1D"/>
    <w:rPr>
      <w:caps/>
      <w:color w:val="622423"/>
      <w:spacing w:val="5"/>
      <w:u w:color="622423"/>
    </w:rPr>
  </w:style>
  <w:style w:type="paragraph" w:styleId="TableofFigures">
    <w:name w:val="table of figures"/>
    <w:basedOn w:val="Normal"/>
    <w:next w:val="Normal"/>
    <w:uiPriority w:val="99"/>
    <w:unhideWhenUsed/>
    <w:rsid w:val="00BE2D19"/>
    <w:pPr>
      <w:spacing w:after="0"/>
      <w:ind w:left="0"/>
    </w:pPr>
  </w:style>
  <w:style w:type="paragraph" w:customStyle="1" w:styleId="TableText">
    <w:name w:val="Table Text"/>
    <w:basedOn w:val="Normal"/>
    <w:rsid w:val="00C77192"/>
    <w:pPr>
      <w:spacing w:before="0" w:after="0" w:line="240" w:lineRule="auto"/>
      <w:ind w:left="0"/>
      <w:jc w:val="left"/>
    </w:pPr>
    <w:rPr>
      <w:b/>
      <w:sz w:val="16"/>
      <w:szCs w:val="20"/>
    </w:rPr>
  </w:style>
  <w:style w:type="paragraph" w:styleId="FootnoteText">
    <w:name w:val="footnote text"/>
    <w:basedOn w:val="Normal"/>
    <w:link w:val="FootnoteTextChar"/>
    <w:semiHidden/>
    <w:rsid w:val="00754558"/>
    <w:pPr>
      <w:spacing w:line="240" w:lineRule="auto"/>
      <w:ind w:left="0"/>
    </w:pPr>
    <w:rPr>
      <w:szCs w:val="20"/>
    </w:rPr>
  </w:style>
  <w:style w:type="character" w:customStyle="1" w:styleId="FootnoteTextChar">
    <w:name w:val="Footnote Text Char"/>
    <w:link w:val="FootnoteText"/>
    <w:semiHidden/>
    <w:rsid w:val="00754558"/>
    <w:rPr>
      <w:rFonts w:ascii="Verdana" w:eastAsia="Times New Roman" w:hAnsi="Verdana" w:cs="Times New Roman"/>
      <w:sz w:val="20"/>
      <w:szCs w:val="20"/>
    </w:rPr>
  </w:style>
  <w:style w:type="paragraph" w:customStyle="1" w:styleId="Normal1">
    <w:name w:val="Normal1"/>
    <w:rsid w:val="00EC398C"/>
    <w:pPr>
      <w:spacing w:before="120" w:after="120"/>
      <w:jc w:val="both"/>
    </w:pPr>
    <w:rPr>
      <w:rFonts w:ascii="Verdana" w:eastAsia="Verdana" w:hAnsi="Verdana" w:cs="Verdana"/>
      <w:color w:val="000000"/>
      <w:szCs w:val="22"/>
    </w:rPr>
  </w:style>
  <w:style w:type="paragraph" w:customStyle="1" w:styleId="Z-Heading1">
    <w:name w:val="Z-Heading 1"/>
    <w:basedOn w:val="Heading1"/>
    <w:rsid w:val="00323022"/>
    <w:pPr>
      <w:keepNext/>
      <w:tabs>
        <w:tab w:val="left" w:pos="0"/>
        <w:tab w:val="num" w:pos="432"/>
        <w:tab w:val="left" w:pos="1980"/>
      </w:tabs>
      <w:spacing w:after="200" w:line="400" w:lineRule="exact"/>
      <w:ind w:left="432" w:hanging="432"/>
    </w:pPr>
    <w:rPr>
      <w:rFonts w:eastAsiaTheme="minorHAnsi" w:cstheme="minorBidi"/>
      <w:caps/>
      <w:szCs w:val="32"/>
    </w:rPr>
  </w:style>
  <w:style w:type="paragraph" w:customStyle="1" w:styleId="List-bullet00">
    <w:name w:val="List-bullet 0/0"/>
    <w:basedOn w:val="Normal"/>
    <w:rsid w:val="00323022"/>
    <w:pPr>
      <w:numPr>
        <w:numId w:val="2"/>
      </w:numPr>
      <w:tabs>
        <w:tab w:val="left" w:pos="1080"/>
      </w:tabs>
      <w:spacing w:before="0" w:after="200" w:line="276" w:lineRule="auto"/>
      <w:jc w:val="left"/>
    </w:pPr>
    <w:rPr>
      <w:rFonts w:asciiTheme="minorHAnsi" w:eastAsiaTheme="minorHAnsi" w:hAnsiTheme="minorHAnsi" w:cstheme="minorBidi"/>
    </w:rPr>
  </w:style>
  <w:style w:type="paragraph" w:customStyle="1" w:styleId="xmsonormal">
    <w:name w:val="x_msonormal"/>
    <w:basedOn w:val="Normal"/>
    <w:rsid w:val="00FE76A0"/>
    <w:pPr>
      <w:spacing w:before="100" w:beforeAutospacing="1" w:after="100" w:afterAutospacing="1" w:line="240" w:lineRule="auto"/>
      <w:ind w:left="0"/>
      <w:jc w:val="left"/>
    </w:pPr>
    <w:rPr>
      <w:rFonts w:ascii="Times New Roman" w:hAnsi="Times New Roman"/>
      <w:sz w:val="24"/>
      <w:szCs w:val="24"/>
    </w:rPr>
  </w:style>
  <w:style w:type="character" w:customStyle="1" w:styleId="apple-converted-space">
    <w:name w:val="apple-converted-space"/>
    <w:basedOn w:val="DefaultParagraphFont"/>
    <w:rsid w:val="00FE76A0"/>
  </w:style>
  <w:style w:type="paragraph" w:styleId="DocumentMap">
    <w:name w:val="Document Map"/>
    <w:basedOn w:val="Normal"/>
    <w:link w:val="DocumentMapChar"/>
    <w:uiPriority w:val="99"/>
    <w:semiHidden/>
    <w:unhideWhenUsed/>
    <w:rsid w:val="003468D4"/>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468D4"/>
    <w:rPr>
      <w:rFonts w:ascii="Tahoma" w:hAnsi="Tahoma" w:cs="Tahoma"/>
      <w:sz w:val="16"/>
      <w:szCs w:val="16"/>
    </w:rPr>
  </w:style>
  <w:style w:type="character" w:customStyle="1" w:styleId="ListParagraphChar">
    <w:name w:val="List Paragraph Char"/>
    <w:aliases w:val="lp1 Char"/>
    <w:basedOn w:val="DefaultParagraphFont"/>
    <w:link w:val="ListParagraph"/>
    <w:uiPriority w:val="34"/>
    <w:locked/>
    <w:rsid w:val="002628FC"/>
    <w:rPr>
      <w:rFonts w:ascii="Verdana" w:hAnsi="Verdana"/>
      <w:szCs w:val="22"/>
    </w:rPr>
  </w:style>
  <w:style w:type="paragraph" w:customStyle="1" w:styleId="MediumGrid1-Accent21">
    <w:name w:val="Medium Grid 1 - Accent 21"/>
    <w:basedOn w:val="Normal"/>
    <w:qFormat/>
    <w:rsid w:val="007A0035"/>
    <w:pPr>
      <w:spacing w:before="0" w:after="0" w:line="240" w:lineRule="auto"/>
      <w:ind w:left="720"/>
      <w:contextualSpacing/>
      <w:jc w:val="left"/>
    </w:pPr>
    <w:rPr>
      <w:rFonts w:ascii="Times New Roman" w:eastAsia="Calibri" w:hAnsi="Times New Roman"/>
      <w:sz w:val="24"/>
      <w:szCs w:val="24"/>
    </w:rPr>
  </w:style>
  <w:style w:type="table" w:customStyle="1" w:styleId="LightList1">
    <w:name w:val="Light List1"/>
    <w:basedOn w:val="TableNormal"/>
    <w:uiPriority w:val="61"/>
    <w:rsid w:val="00502F5E"/>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ableContents">
    <w:name w:val="Table Contents"/>
    <w:basedOn w:val="Normal"/>
    <w:rsid w:val="00EF7E97"/>
    <w:pPr>
      <w:widowControl w:val="0"/>
      <w:suppressLineNumbers/>
      <w:suppressAutoHyphens/>
      <w:spacing w:before="0" w:after="0" w:line="240" w:lineRule="auto"/>
      <w:ind w:left="-29"/>
      <w:jc w:val="left"/>
    </w:pPr>
    <w:rPr>
      <w:rFonts w:ascii="Times New Roman" w:eastAsia="Andale Sans UI" w:hAnsi="Times New Roman"/>
      <w:kern w:val="1"/>
      <w:sz w:val="24"/>
      <w:szCs w:val="24"/>
    </w:rPr>
  </w:style>
  <w:style w:type="paragraph" w:customStyle="1" w:styleId="Bulletlist">
    <w:name w:val="Bullet list"/>
    <w:basedOn w:val="ListParagraph"/>
    <w:qFormat/>
    <w:rsid w:val="00690A59"/>
    <w:pPr>
      <w:spacing w:before="0" w:after="0" w:line="276" w:lineRule="auto"/>
      <w:ind w:left="0"/>
    </w:pPr>
    <w:rPr>
      <w:rFonts w:asciiTheme="minorHAnsi" w:hAnsiTheme="minorHAnsi"/>
      <w:b/>
      <w:sz w:val="22"/>
    </w:rPr>
  </w:style>
</w:styles>
</file>

<file path=word/webSettings.xml><?xml version="1.0" encoding="utf-8"?>
<w:webSettings xmlns:r="http://schemas.openxmlformats.org/officeDocument/2006/relationships" xmlns:w="http://schemas.openxmlformats.org/wordprocessingml/2006/main">
  <w:divs>
    <w:div w:id="744047">
      <w:bodyDiv w:val="1"/>
      <w:marLeft w:val="0"/>
      <w:marRight w:val="0"/>
      <w:marTop w:val="0"/>
      <w:marBottom w:val="0"/>
      <w:divBdr>
        <w:top w:val="none" w:sz="0" w:space="0" w:color="auto"/>
        <w:left w:val="none" w:sz="0" w:space="0" w:color="auto"/>
        <w:bottom w:val="none" w:sz="0" w:space="0" w:color="auto"/>
        <w:right w:val="none" w:sz="0" w:space="0" w:color="auto"/>
      </w:divBdr>
    </w:div>
    <w:div w:id="4670057">
      <w:bodyDiv w:val="1"/>
      <w:marLeft w:val="0"/>
      <w:marRight w:val="0"/>
      <w:marTop w:val="0"/>
      <w:marBottom w:val="0"/>
      <w:divBdr>
        <w:top w:val="none" w:sz="0" w:space="0" w:color="auto"/>
        <w:left w:val="none" w:sz="0" w:space="0" w:color="auto"/>
        <w:bottom w:val="none" w:sz="0" w:space="0" w:color="auto"/>
        <w:right w:val="none" w:sz="0" w:space="0" w:color="auto"/>
      </w:divBdr>
    </w:div>
    <w:div w:id="15232486">
      <w:bodyDiv w:val="1"/>
      <w:marLeft w:val="0"/>
      <w:marRight w:val="0"/>
      <w:marTop w:val="0"/>
      <w:marBottom w:val="0"/>
      <w:divBdr>
        <w:top w:val="none" w:sz="0" w:space="0" w:color="auto"/>
        <w:left w:val="none" w:sz="0" w:space="0" w:color="auto"/>
        <w:bottom w:val="none" w:sz="0" w:space="0" w:color="auto"/>
        <w:right w:val="none" w:sz="0" w:space="0" w:color="auto"/>
      </w:divBdr>
    </w:div>
    <w:div w:id="56366028">
      <w:bodyDiv w:val="1"/>
      <w:marLeft w:val="0"/>
      <w:marRight w:val="0"/>
      <w:marTop w:val="0"/>
      <w:marBottom w:val="0"/>
      <w:divBdr>
        <w:top w:val="none" w:sz="0" w:space="0" w:color="auto"/>
        <w:left w:val="none" w:sz="0" w:space="0" w:color="auto"/>
        <w:bottom w:val="none" w:sz="0" w:space="0" w:color="auto"/>
        <w:right w:val="none" w:sz="0" w:space="0" w:color="auto"/>
      </w:divBdr>
    </w:div>
    <w:div w:id="69735249">
      <w:bodyDiv w:val="1"/>
      <w:marLeft w:val="0"/>
      <w:marRight w:val="0"/>
      <w:marTop w:val="0"/>
      <w:marBottom w:val="0"/>
      <w:divBdr>
        <w:top w:val="none" w:sz="0" w:space="0" w:color="auto"/>
        <w:left w:val="none" w:sz="0" w:space="0" w:color="auto"/>
        <w:bottom w:val="none" w:sz="0" w:space="0" w:color="auto"/>
        <w:right w:val="none" w:sz="0" w:space="0" w:color="auto"/>
      </w:divBdr>
    </w:div>
    <w:div w:id="96799896">
      <w:bodyDiv w:val="1"/>
      <w:marLeft w:val="0"/>
      <w:marRight w:val="0"/>
      <w:marTop w:val="0"/>
      <w:marBottom w:val="0"/>
      <w:divBdr>
        <w:top w:val="none" w:sz="0" w:space="0" w:color="auto"/>
        <w:left w:val="none" w:sz="0" w:space="0" w:color="auto"/>
        <w:bottom w:val="none" w:sz="0" w:space="0" w:color="auto"/>
        <w:right w:val="none" w:sz="0" w:space="0" w:color="auto"/>
      </w:divBdr>
    </w:div>
    <w:div w:id="118645023">
      <w:bodyDiv w:val="1"/>
      <w:marLeft w:val="0"/>
      <w:marRight w:val="0"/>
      <w:marTop w:val="0"/>
      <w:marBottom w:val="0"/>
      <w:divBdr>
        <w:top w:val="none" w:sz="0" w:space="0" w:color="auto"/>
        <w:left w:val="none" w:sz="0" w:space="0" w:color="auto"/>
        <w:bottom w:val="none" w:sz="0" w:space="0" w:color="auto"/>
        <w:right w:val="none" w:sz="0" w:space="0" w:color="auto"/>
      </w:divBdr>
    </w:div>
    <w:div w:id="126243728">
      <w:bodyDiv w:val="1"/>
      <w:marLeft w:val="0"/>
      <w:marRight w:val="0"/>
      <w:marTop w:val="0"/>
      <w:marBottom w:val="0"/>
      <w:divBdr>
        <w:top w:val="none" w:sz="0" w:space="0" w:color="auto"/>
        <w:left w:val="none" w:sz="0" w:space="0" w:color="auto"/>
        <w:bottom w:val="none" w:sz="0" w:space="0" w:color="auto"/>
        <w:right w:val="none" w:sz="0" w:space="0" w:color="auto"/>
      </w:divBdr>
    </w:div>
    <w:div w:id="142553948">
      <w:bodyDiv w:val="1"/>
      <w:marLeft w:val="0"/>
      <w:marRight w:val="0"/>
      <w:marTop w:val="0"/>
      <w:marBottom w:val="0"/>
      <w:divBdr>
        <w:top w:val="none" w:sz="0" w:space="0" w:color="auto"/>
        <w:left w:val="none" w:sz="0" w:space="0" w:color="auto"/>
        <w:bottom w:val="none" w:sz="0" w:space="0" w:color="auto"/>
        <w:right w:val="none" w:sz="0" w:space="0" w:color="auto"/>
      </w:divBdr>
    </w:div>
    <w:div w:id="142964691">
      <w:bodyDiv w:val="1"/>
      <w:marLeft w:val="0"/>
      <w:marRight w:val="0"/>
      <w:marTop w:val="0"/>
      <w:marBottom w:val="0"/>
      <w:divBdr>
        <w:top w:val="none" w:sz="0" w:space="0" w:color="auto"/>
        <w:left w:val="none" w:sz="0" w:space="0" w:color="auto"/>
        <w:bottom w:val="none" w:sz="0" w:space="0" w:color="auto"/>
        <w:right w:val="none" w:sz="0" w:space="0" w:color="auto"/>
      </w:divBdr>
    </w:div>
    <w:div w:id="170682971">
      <w:bodyDiv w:val="1"/>
      <w:marLeft w:val="0"/>
      <w:marRight w:val="0"/>
      <w:marTop w:val="0"/>
      <w:marBottom w:val="0"/>
      <w:divBdr>
        <w:top w:val="none" w:sz="0" w:space="0" w:color="auto"/>
        <w:left w:val="none" w:sz="0" w:space="0" w:color="auto"/>
        <w:bottom w:val="none" w:sz="0" w:space="0" w:color="auto"/>
        <w:right w:val="none" w:sz="0" w:space="0" w:color="auto"/>
      </w:divBdr>
    </w:div>
    <w:div w:id="185801674">
      <w:bodyDiv w:val="1"/>
      <w:marLeft w:val="0"/>
      <w:marRight w:val="0"/>
      <w:marTop w:val="0"/>
      <w:marBottom w:val="0"/>
      <w:divBdr>
        <w:top w:val="none" w:sz="0" w:space="0" w:color="auto"/>
        <w:left w:val="none" w:sz="0" w:space="0" w:color="auto"/>
        <w:bottom w:val="none" w:sz="0" w:space="0" w:color="auto"/>
        <w:right w:val="none" w:sz="0" w:space="0" w:color="auto"/>
      </w:divBdr>
    </w:div>
    <w:div w:id="197161793">
      <w:bodyDiv w:val="1"/>
      <w:marLeft w:val="0"/>
      <w:marRight w:val="0"/>
      <w:marTop w:val="0"/>
      <w:marBottom w:val="0"/>
      <w:divBdr>
        <w:top w:val="none" w:sz="0" w:space="0" w:color="auto"/>
        <w:left w:val="none" w:sz="0" w:space="0" w:color="auto"/>
        <w:bottom w:val="none" w:sz="0" w:space="0" w:color="auto"/>
        <w:right w:val="none" w:sz="0" w:space="0" w:color="auto"/>
      </w:divBdr>
    </w:div>
    <w:div w:id="201094695">
      <w:bodyDiv w:val="1"/>
      <w:marLeft w:val="0"/>
      <w:marRight w:val="0"/>
      <w:marTop w:val="0"/>
      <w:marBottom w:val="0"/>
      <w:divBdr>
        <w:top w:val="none" w:sz="0" w:space="0" w:color="auto"/>
        <w:left w:val="none" w:sz="0" w:space="0" w:color="auto"/>
        <w:bottom w:val="none" w:sz="0" w:space="0" w:color="auto"/>
        <w:right w:val="none" w:sz="0" w:space="0" w:color="auto"/>
      </w:divBdr>
    </w:div>
    <w:div w:id="225721135">
      <w:bodyDiv w:val="1"/>
      <w:marLeft w:val="0"/>
      <w:marRight w:val="0"/>
      <w:marTop w:val="0"/>
      <w:marBottom w:val="0"/>
      <w:divBdr>
        <w:top w:val="none" w:sz="0" w:space="0" w:color="auto"/>
        <w:left w:val="none" w:sz="0" w:space="0" w:color="auto"/>
        <w:bottom w:val="none" w:sz="0" w:space="0" w:color="auto"/>
        <w:right w:val="none" w:sz="0" w:space="0" w:color="auto"/>
      </w:divBdr>
    </w:div>
    <w:div w:id="234822202">
      <w:bodyDiv w:val="1"/>
      <w:marLeft w:val="0"/>
      <w:marRight w:val="0"/>
      <w:marTop w:val="0"/>
      <w:marBottom w:val="0"/>
      <w:divBdr>
        <w:top w:val="none" w:sz="0" w:space="0" w:color="auto"/>
        <w:left w:val="none" w:sz="0" w:space="0" w:color="auto"/>
        <w:bottom w:val="none" w:sz="0" w:space="0" w:color="auto"/>
        <w:right w:val="none" w:sz="0" w:space="0" w:color="auto"/>
      </w:divBdr>
    </w:div>
    <w:div w:id="252133326">
      <w:bodyDiv w:val="1"/>
      <w:marLeft w:val="0"/>
      <w:marRight w:val="0"/>
      <w:marTop w:val="0"/>
      <w:marBottom w:val="0"/>
      <w:divBdr>
        <w:top w:val="none" w:sz="0" w:space="0" w:color="auto"/>
        <w:left w:val="none" w:sz="0" w:space="0" w:color="auto"/>
        <w:bottom w:val="none" w:sz="0" w:space="0" w:color="auto"/>
        <w:right w:val="none" w:sz="0" w:space="0" w:color="auto"/>
      </w:divBdr>
    </w:div>
    <w:div w:id="284429851">
      <w:bodyDiv w:val="1"/>
      <w:marLeft w:val="0"/>
      <w:marRight w:val="0"/>
      <w:marTop w:val="0"/>
      <w:marBottom w:val="0"/>
      <w:divBdr>
        <w:top w:val="none" w:sz="0" w:space="0" w:color="auto"/>
        <w:left w:val="none" w:sz="0" w:space="0" w:color="auto"/>
        <w:bottom w:val="none" w:sz="0" w:space="0" w:color="auto"/>
        <w:right w:val="none" w:sz="0" w:space="0" w:color="auto"/>
      </w:divBdr>
    </w:div>
    <w:div w:id="287861502">
      <w:bodyDiv w:val="1"/>
      <w:marLeft w:val="0"/>
      <w:marRight w:val="0"/>
      <w:marTop w:val="0"/>
      <w:marBottom w:val="0"/>
      <w:divBdr>
        <w:top w:val="none" w:sz="0" w:space="0" w:color="auto"/>
        <w:left w:val="none" w:sz="0" w:space="0" w:color="auto"/>
        <w:bottom w:val="none" w:sz="0" w:space="0" w:color="auto"/>
        <w:right w:val="none" w:sz="0" w:space="0" w:color="auto"/>
      </w:divBdr>
    </w:div>
    <w:div w:id="287902548">
      <w:bodyDiv w:val="1"/>
      <w:marLeft w:val="0"/>
      <w:marRight w:val="0"/>
      <w:marTop w:val="0"/>
      <w:marBottom w:val="0"/>
      <w:divBdr>
        <w:top w:val="none" w:sz="0" w:space="0" w:color="auto"/>
        <w:left w:val="none" w:sz="0" w:space="0" w:color="auto"/>
        <w:bottom w:val="none" w:sz="0" w:space="0" w:color="auto"/>
        <w:right w:val="none" w:sz="0" w:space="0" w:color="auto"/>
      </w:divBdr>
    </w:div>
    <w:div w:id="291133266">
      <w:bodyDiv w:val="1"/>
      <w:marLeft w:val="0"/>
      <w:marRight w:val="0"/>
      <w:marTop w:val="0"/>
      <w:marBottom w:val="0"/>
      <w:divBdr>
        <w:top w:val="none" w:sz="0" w:space="0" w:color="auto"/>
        <w:left w:val="none" w:sz="0" w:space="0" w:color="auto"/>
        <w:bottom w:val="none" w:sz="0" w:space="0" w:color="auto"/>
        <w:right w:val="none" w:sz="0" w:space="0" w:color="auto"/>
      </w:divBdr>
    </w:div>
    <w:div w:id="301926696">
      <w:bodyDiv w:val="1"/>
      <w:marLeft w:val="0"/>
      <w:marRight w:val="0"/>
      <w:marTop w:val="0"/>
      <w:marBottom w:val="0"/>
      <w:divBdr>
        <w:top w:val="none" w:sz="0" w:space="0" w:color="auto"/>
        <w:left w:val="none" w:sz="0" w:space="0" w:color="auto"/>
        <w:bottom w:val="none" w:sz="0" w:space="0" w:color="auto"/>
        <w:right w:val="none" w:sz="0" w:space="0" w:color="auto"/>
      </w:divBdr>
    </w:div>
    <w:div w:id="331105205">
      <w:bodyDiv w:val="1"/>
      <w:marLeft w:val="0"/>
      <w:marRight w:val="0"/>
      <w:marTop w:val="0"/>
      <w:marBottom w:val="0"/>
      <w:divBdr>
        <w:top w:val="none" w:sz="0" w:space="0" w:color="auto"/>
        <w:left w:val="none" w:sz="0" w:space="0" w:color="auto"/>
        <w:bottom w:val="none" w:sz="0" w:space="0" w:color="auto"/>
        <w:right w:val="none" w:sz="0" w:space="0" w:color="auto"/>
      </w:divBdr>
    </w:div>
    <w:div w:id="335040233">
      <w:bodyDiv w:val="1"/>
      <w:marLeft w:val="0"/>
      <w:marRight w:val="0"/>
      <w:marTop w:val="0"/>
      <w:marBottom w:val="0"/>
      <w:divBdr>
        <w:top w:val="none" w:sz="0" w:space="0" w:color="auto"/>
        <w:left w:val="none" w:sz="0" w:space="0" w:color="auto"/>
        <w:bottom w:val="none" w:sz="0" w:space="0" w:color="auto"/>
        <w:right w:val="none" w:sz="0" w:space="0" w:color="auto"/>
      </w:divBdr>
    </w:div>
    <w:div w:id="348993166">
      <w:bodyDiv w:val="1"/>
      <w:marLeft w:val="0"/>
      <w:marRight w:val="0"/>
      <w:marTop w:val="0"/>
      <w:marBottom w:val="0"/>
      <w:divBdr>
        <w:top w:val="none" w:sz="0" w:space="0" w:color="auto"/>
        <w:left w:val="none" w:sz="0" w:space="0" w:color="auto"/>
        <w:bottom w:val="none" w:sz="0" w:space="0" w:color="auto"/>
        <w:right w:val="none" w:sz="0" w:space="0" w:color="auto"/>
      </w:divBdr>
    </w:div>
    <w:div w:id="392236212">
      <w:bodyDiv w:val="1"/>
      <w:marLeft w:val="0"/>
      <w:marRight w:val="0"/>
      <w:marTop w:val="0"/>
      <w:marBottom w:val="0"/>
      <w:divBdr>
        <w:top w:val="none" w:sz="0" w:space="0" w:color="auto"/>
        <w:left w:val="none" w:sz="0" w:space="0" w:color="auto"/>
        <w:bottom w:val="none" w:sz="0" w:space="0" w:color="auto"/>
        <w:right w:val="none" w:sz="0" w:space="0" w:color="auto"/>
      </w:divBdr>
    </w:div>
    <w:div w:id="443235399">
      <w:bodyDiv w:val="1"/>
      <w:marLeft w:val="0"/>
      <w:marRight w:val="0"/>
      <w:marTop w:val="0"/>
      <w:marBottom w:val="0"/>
      <w:divBdr>
        <w:top w:val="none" w:sz="0" w:space="0" w:color="auto"/>
        <w:left w:val="none" w:sz="0" w:space="0" w:color="auto"/>
        <w:bottom w:val="none" w:sz="0" w:space="0" w:color="auto"/>
        <w:right w:val="none" w:sz="0" w:space="0" w:color="auto"/>
      </w:divBdr>
    </w:div>
    <w:div w:id="455949329">
      <w:bodyDiv w:val="1"/>
      <w:marLeft w:val="0"/>
      <w:marRight w:val="0"/>
      <w:marTop w:val="0"/>
      <w:marBottom w:val="0"/>
      <w:divBdr>
        <w:top w:val="none" w:sz="0" w:space="0" w:color="auto"/>
        <w:left w:val="none" w:sz="0" w:space="0" w:color="auto"/>
        <w:bottom w:val="none" w:sz="0" w:space="0" w:color="auto"/>
        <w:right w:val="none" w:sz="0" w:space="0" w:color="auto"/>
      </w:divBdr>
    </w:div>
    <w:div w:id="489293713">
      <w:bodyDiv w:val="1"/>
      <w:marLeft w:val="0"/>
      <w:marRight w:val="0"/>
      <w:marTop w:val="0"/>
      <w:marBottom w:val="0"/>
      <w:divBdr>
        <w:top w:val="none" w:sz="0" w:space="0" w:color="auto"/>
        <w:left w:val="none" w:sz="0" w:space="0" w:color="auto"/>
        <w:bottom w:val="none" w:sz="0" w:space="0" w:color="auto"/>
        <w:right w:val="none" w:sz="0" w:space="0" w:color="auto"/>
      </w:divBdr>
    </w:div>
    <w:div w:id="499002531">
      <w:bodyDiv w:val="1"/>
      <w:marLeft w:val="0"/>
      <w:marRight w:val="0"/>
      <w:marTop w:val="0"/>
      <w:marBottom w:val="0"/>
      <w:divBdr>
        <w:top w:val="none" w:sz="0" w:space="0" w:color="auto"/>
        <w:left w:val="none" w:sz="0" w:space="0" w:color="auto"/>
        <w:bottom w:val="none" w:sz="0" w:space="0" w:color="auto"/>
        <w:right w:val="none" w:sz="0" w:space="0" w:color="auto"/>
      </w:divBdr>
    </w:div>
    <w:div w:id="513499852">
      <w:bodyDiv w:val="1"/>
      <w:marLeft w:val="0"/>
      <w:marRight w:val="0"/>
      <w:marTop w:val="0"/>
      <w:marBottom w:val="0"/>
      <w:divBdr>
        <w:top w:val="none" w:sz="0" w:space="0" w:color="auto"/>
        <w:left w:val="none" w:sz="0" w:space="0" w:color="auto"/>
        <w:bottom w:val="none" w:sz="0" w:space="0" w:color="auto"/>
        <w:right w:val="none" w:sz="0" w:space="0" w:color="auto"/>
      </w:divBdr>
    </w:div>
    <w:div w:id="531302993">
      <w:bodyDiv w:val="1"/>
      <w:marLeft w:val="0"/>
      <w:marRight w:val="0"/>
      <w:marTop w:val="0"/>
      <w:marBottom w:val="0"/>
      <w:divBdr>
        <w:top w:val="none" w:sz="0" w:space="0" w:color="auto"/>
        <w:left w:val="none" w:sz="0" w:space="0" w:color="auto"/>
        <w:bottom w:val="none" w:sz="0" w:space="0" w:color="auto"/>
        <w:right w:val="none" w:sz="0" w:space="0" w:color="auto"/>
      </w:divBdr>
    </w:div>
    <w:div w:id="544368396">
      <w:bodyDiv w:val="1"/>
      <w:marLeft w:val="0"/>
      <w:marRight w:val="0"/>
      <w:marTop w:val="0"/>
      <w:marBottom w:val="0"/>
      <w:divBdr>
        <w:top w:val="none" w:sz="0" w:space="0" w:color="auto"/>
        <w:left w:val="none" w:sz="0" w:space="0" w:color="auto"/>
        <w:bottom w:val="none" w:sz="0" w:space="0" w:color="auto"/>
        <w:right w:val="none" w:sz="0" w:space="0" w:color="auto"/>
      </w:divBdr>
    </w:div>
    <w:div w:id="552280227">
      <w:bodyDiv w:val="1"/>
      <w:marLeft w:val="0"/>
      <w:marRight w:val="0"/>
      <w:marTop w:val="0"/>
      <w:marBottom w:val="0"/>
      <w:divBdr>
        <w:top w:val="none" w:sz="0" w:space="0" w:color="auto"/>
        <w:left w:val="none" w:sz="0" w:space="0" w:color="auto"/>
        <w:bottom w:val="none" w:sz="0" w:space="0" w:color="auto"/>
        <w:right w:val="none" w:sz="0" w:space="0" w:color="auto"/>
      </w:divBdr>
    </w:div>
    <w:div w:id="558715013">
      <w:bodyDiv w:val="1"/>
      <w:marLeft w:val="0"/>
      <w:marRight w:val="0"/>
      <w:marTop w:val="0"/>
      <w:marBottom w:val="0"/>
      <w:divBdr>
        <w:top w:val="none" w:sz="0" w:space="0" w:color="auto"/>
        <w:left w:val="none" w:sz="0" w:space="0" w:color="auto"/>
        <w:bottom w:val="none" w:sz="0" w:space="0" w:color="auto"/>
        <w:right w:val="none" w:sz="0" w:space="0" w:color="auto"/>
      </w:divBdr>
    </w:div>
    <w:div w:id="564992136">
      <w:bodyDiv w:val="1"/>
      <w:marLeft w:val="0"/>
      <w:marRight w:val="0"/>
      <w:marTop w:val="0"/>
      <w:marBottom w:val="0"/>
      <w:divBdr>
        <w:top w:val="none" w:sz="0" w:space="0" w:color="auto"/>
        <w:left w:val="none" w:sz="0" w:space="0" w:color="auto"/>
        <w:bottom w:val="none" w:sz="0" w:space="0" w:color="auto"/>
        <w:right w:val="none" w:sz="0" w:space="0" w:color="auto"/>
      </w:divBdr>
    </w:div>
    <w:div w:id="595484313">
      <w:bodyDiv w:val="1"/>
      <w:marLeft w:val="0"/>
      <w:marRight w:val="0"/>
      <w:marTop w:val="0"/>
      <w:marBottom w:val="0"/>
      <w:divBdr>
        <w:top w:val="none" w:sz="0" w:space="0" w:color="auto"/>
        <w:left w:val="none" w:sz="0" w:space="0" w:color="auto"/>
        <w:bottom w:val="none" w:sz="0" w:space="0" w:color="auto"/>
        <w:right w:val="none" w:sz="0" w:space="0" w:color="auto"/>
      </w:divBdr>
    </w:div>
    <w:div w:id="601567335">
      <w:bodyDiv w:val="1"/>
      <w:marLeft w:val="0"/>
      <w:marRight w:val="0"/>
      <w:marTop w:val="0"/>
      <w:marBottom w:val="0"/>
      <w:divBdr>
        <w:top w:val="none" w:sz="0" w:space="0" w:color="auto"/>
        <w:left w:val="none" w:sz="0" w:space="0" w:color="auto"/>
        <w:bottom w:val="none" w:sz="0" w:space="0" w:color="auto"/>
        <w:right w:val="none" w:sz="0" w:space="0" w:color="auto"/>
      </w:divBdr>
      <w:divsChild>
        <w:div w:id="241723382">
          <w:marLeft w:val="446"/>
          <w:marRight w:val="0"/>
          <w:marTop w:val="0"/>
          <w:marBottom w:val="0"/>
          <w:divBdr>
            <w:top w:val="none" w:sz="0" w:space="0" w:color="auto"/>
            <w:left w:val="none" w:sz="0" w:space="0" w:color="auto"/>
            <w:bottom w:val="none" w:sz="0" w:space="0" w:color="auto"/>
            <w:right w:val="none" w:sz="0" w:space="0" w:color="auto"/>
          </w:divBdr>
        </w:div>
        <w:div w:id="1562902914">
          <w:marLeft w:val="446"/>
          <w:marRight w:val="0"/>
          <w:marTop w:val="0"/>
          <w:marBottom w:val="0"/>
          <w:divBdr>
            <w:top w:val="none" w:sz="0" w:space="0" w:color="auto"/>
            <w:left w:val="none" w:sz="0" w:space="0" w:color="auto"/>
            <w:bottom w:val="none" w:sz="0" w:space="0" w:color="auto"/>
            <w:right w:val="none" w:sz="0" w:space="0" w:color="auto"/>
          </w:divBdr>
        </w:div>
        <w:div w:id="90781954">
          <w:marLeft w:val="446"/>
          <w:marRight w:val="0"/>
          <w:marTop w:val="0"/>
          <w:marBottom w:val="0"/>
          <w:divBdr>
            <w:top w:val="none" w:sz="0" w:space="0" w:color="auto"/>
            <w:left w:val="none" w:sz="0" w:space="0" w:color="auto"/>
            <w:bottom w:val="none" w:sz="0" w:space="0" w:color="auto"/>
            <w:right w:val="none" w:sz="0" w:space="0" w:color="auto"/>
          </w:divBdr>
        </w:div>
        <w:div w:id="2061516782">
          <w:marLeft w:val="446"/>
          <w:marRight w:val="0"/>
          <w:marTop w:val="0"/>
          <w:marBottom w:val="0"/>
          <w:divBdr>
            <w:top w:val="none" w:sz="0" w:space="0" w:color="auto"/>
            <w:left w:val="none" w:sz="0" w:space="0" w:color="auto"/>
            <w:bottom w:val="none" w:sz="0" w:space="0" w:color="auto"/>
            <w:right w:val="none" w:sz="0" w:space="0" w:color="auto"/>
          </w:divBdr>
        </w:div>
        <w:div w:id="1550797510">
          <w:marLeft w:val="446"/>
          <w:marRight w:val="0"/>
          <w:marTop w:val="0"/>
          <w:marBottom w:val="0"/>
          <w:divBdr>
            <w:top w:val="none" w:sz="0" w:space="0" w:color="auto"/>
            <w:left w:val="none" w:sz="0" w:space="0" w:color="auto"/>
            <w:bottom w:val="none" w:sz="0" w:space="0" w:color="auto"/>
            <w:right w:val="none" w:sz="0" w:space="0" w:color="auto"/>
          </w:divBdr>
        </w:div>
      </w:divsChild>
    </w:div>
    <w:div w:id="637145210">
      <w:bodyDiv w:val="1"/>
      <w:marLeft w:val="0"/>
      <w:marRight w:val="0"/>
      <w:marTop w:val="0"/>
      <w:marBottom w:val="0"/>
      <w:divBdr>
        <w:top w:val="none" w:sz="0" w:space="0" w:color="auto"/>
        <w:left w:val="none" w:sz="0" w:space="0" w:color="auto"/>
        <w:bottom w:val="none" w:sz="0" w:space="0" w:color="auto"/>
        <w:right w:val="none" w:sz="0" w:space="0" w:color="auto"/>
      </w:divBdr>
    </w:div>
    <w:div w:id="637534799">
      <w:bodyDiv w:val="1"/>
      <w:marLeft w:val="0"/>
      <w:marRight w:val="0"/>
      <w:marTop w:val="0"/>
      <w:marBottom w:val="0"/>
      <w:divBdr>
        <w:top w:val="none" w:sz="0" w:space="0" w:color="auto"/>
        <w:left w:val="none" w:sz="0" w:space="0" w:color="auto"/>
        <w:bottom w:val="none" w:sz="0" w:space="0" w:color="auto"/>
        <w:right w:val="none" w:sz="0" w:space="0" w:color="auto"/>
      </w:divBdr>
    </w:div>
    <w:div w:id="643969366">
      <w:bodyDiv w:val="1"/>
      <w:marLeft w:val="0"/>
      <w:marRight w:val="0"/>
      <w:marTop w:val="0"/>
      <w:marBottom w:val="0"/>
      <w:divBdr>
        <w:top w:val="none" w:sz="0" w:space="0" w:color="auto"/>
        <w:left w:val="none" w:sz="0" w:space="0" w:color="auto"/>
        <w:bottom w:val="none" w:sz="0" w:space="0" w:color="auto"/>
        <w:right w:val="none" w:sz="0" w:space="0" w:color="auto"/>
      </w:divBdr>
    </w:div>
    <w:div w:id="645163344">
      <w:bodyDiv w:val="1"/>
      <w:marLeft w:val="0"/>
      <w:marRight w:val="0"/>
      <w:marTop w:val="0"/>
      <w:marBottom w:val="0"/>
      <w:divBdr>
        <w:top w:val="none" w:sz="0" w:space="0" w:color="auto"/>
        <w:left w:val="none" w:sz="0" w:space="0" w:color="auto"/>
        <w:bottom w:val="none" w:sz="0" w:space="0" w:color="auto"/>
        <w:right w:val="none" w:sz="0" w:space="0" w:color="auto"/>
      </w:divBdr>
    </w:div>
    <w:div w:id="691498283">
      <w:bodyDiv w:val="1"/>
      <w:marLeft w:val="0"/>
      <w:marRight w:val="0"/>
      <w:marTop w:val="0"/>
      <w:marBottom w:val="0"/>
      <w:divBdr>
        <w:top w:val="none" w:sz="0" w:space="0" w:color="auto"/>
        <w:left w:val="none" w:sz="0" w:space="0" w:color="auto"/>
        <w:bottom w:val="none" w:sz="0" w:space="0" w:color="auto"/>
        <w:right w:val="none" w:sz="0" w:space="0" w:color="auto"/>
      </w:divBdr>
    </w:div>
    <w:div w:id="697509340">
      <w:bodyDiv w:val="1"/>
      <w:marLeft w:val="0"/>
      <w:marRight w:val="0"/>
      <w:marTop w:val="0"/>
      <w:marBottom w:val="0"/>
      <w:divBdr>
        <w:top w:val="none" w:sz="0" w:space="0" w:color="auto"/>
        <w:left w:val="none" w:sz="0" w:space="0" w:color="auto"/>
        <w:bottom w:val="none" w:sz="0" w:space="0" w:color="auto"/>
        <w:right w:val="none" w:sz="0" w:space="0" w:color="auto"/>
      </w:divBdr>
    </w:div>
    <w:div w:id="712538370">
      <w:bodyDiv w:val="1"/>
      <w:marLeft w:val="0"/>
      <w:marRight w:val="0"/>
      <w:marTop w:val="0"/>
      <w:marBottom w:val="0"/>
      <w:divBdr>
        <w:top w:val="none" w:sz="0" w:space="0" w:color="auto"/>
        <w:left w:val="none" w:sz="0" w:space="0" w:color="auto"/>
        <w:bottom w:val="none" w:sz="0" w:space="0" w:color="auto"/>
        <w:right w:val="none" w:sz="0" w:space="0" w:color="auto"/>
      </w:divBdr>
    </w:div>
    <w:div w:id="722099039">
      <w:bodyDiv w:val="1"/>
      <w:marLeft w:val="0"/>
      <w:marRight w:val="0"/>
      <w:marTop w:val="0"/>
      <w:marBottom w:val="0"/>
      <w:divBdr>
        <w:top w:val="none" w:sz="0" w:space="0" w:color="auto"/>
        <w:left w:val="none" w:sz="0" w:space="0" w:color="auto"/>
        <w:bottom w:val="none" w:sz="0" w:space="0" w:color="auto"/>
        <w:right w:val="none" w:sz="0" w:space="0" w:color="auto"/>
      </w:divBdr>
    </w:div>
    <w:div w:id="729618887">
      <w:bodyDiv w:val="1"/>
      <w:marLeft w:val="0"/>
      <w:marRight w:val="0"/>
      <w:marTop w:val="0"/>
      <w:marBottom w:val="0"/>
      <w:divBdr>
        <w:top w:val="none" w:sz="0" w:space="0" w:color="auto"/>
        <w:left w:val="none" w:sz="0" w:space="0" w:color="auto"/>
        <w:bottom w:val="none" w:sz="0" w:space="0" w:color="auto"/>
        <w:right w:val="none" w:sz="0" w:space="0" w:color="auto"/>
      </w:divBdr>
    </w:div>
    <w:div w:id="732309960">
      <w:bodyDiv w:val="1"/>
      <w:marLeft w:val="0"/>
      <w:marRight w:val="0"/>
      <w:marTop w:val="0"/>
      <w:marBottom w:val="0"/>
      <w:divBdr>
        <w:top w:val="none" w:sz="0" w:space="0" w:color="auto"/>
        <w:left w:val="none" w:sz="0" w:space="0" w:color="auto"/>
        <w:bottom w:val="none" w:sz="0" w:space="0" w:color="auto"/>
        <w:right w:val="none" w:sz="0" w:space="0" w:color="auto"/>
      </w:divBdr>
    </w:div>
    <w:div w:id="777264025">
      <w:bodyDiv w:val="1"/>
      <w:marLeft w:val="0"/>
      <w:marRight w:val="0"/>
      <w:marTop w:val="0"/>
      <w:marBottom w:val="0"/>
      <w:divBdr>
        <w:top w:val="none" w:sz="0" w:space="0" w:color="auto"/>
        <w:left w:val="none" w:sz="0" w:space="0" w:color="auto"/>
        <w:bottom w:val="none" w:sz="0" w:space="0" w:color="auto"/>
        <w:right w:val="none" w:sz="0" w:space="0" w:color="auto"/>
      </w:divBdr>
    </w:div>
    <w:div w:id="789980745">
      <w:bodyDiv w:val="1"/>
      <w:marLeft w:val="0"/>
      <w:marRight w:val="0"/>
      <w:marTop w:val="0"/>
      <w:marBottom w:val="0"/>
      <w:divBdr>
        <w:top w:val="none" w:sz="0" w:space="0" w:color="auto"/>
        <w:left w:val="none" w:sz="0" w:space="0" w:color="auto"/>
        <w:bottom w:val="none" w:sz="0" w:space="0" w:color="auto"/>
        <w:right w:val="none" w:sz="0" w:space="0" w:color="auto"/>
      </w:divBdr>
    </w:div>
    <w:div w:id="793643137">
      <w:bodyDiv w:val="1"/>
      <w:marLeft w:val="0"/>
      <w:marRight w:val="0"/>
      <w:marTop w:val="0"/>
      <w:marBottom w:val="0"/>
      <w:divBdr>
        <w:top w:val="none" w:sz="0" w:space="0" w:color="auto"/>
        <w:left w:val="none" w:sz="0" w:space="0" w:color="auto"/>
        <w:bottom w:val="none" w:sz="0" w:space="0" w:color="auto"/>
        <w:right w:val="none" w:sz="0" w:space="0" w:color="auto"/>
      </w:divBdr>
    </w:div>
    <w:div w:id="802188997">
      <w:bodyDiv w:val="1"/>
      <w:marLeft w:val="0"/>
      <w:marRight w:val="0"/>
      <w:marTop w:val="0"/>
      <w:marBottom w:val="0"/>
      <w:divBdr>
        <w:top w:val="none" w:sz="0" w:space="0" w:color="auto"/>
        <w:left w:val="none" w:sz="0" w:space="0" w:color="auto"/>
        <w:bottom w:val="none" w:sz="0" w:space="0" w:color="auto"/>
        <w:right w:val="none" w:sz="0" w:space="0" w:color="auto"/>
      </w:divBdr>
    </w:div>
    <w:div w:id="821628014">
      <w:bodyDiv w:val="1"/>
      <w:marLeft w:val="0"/>
      <w:marRight w:val="0"/>
      <w:marTop w:val="0"/>
      <w:marBottom w:val="0"/>
      <w:divBdr>
        <w:top w:val="none" w:sz="0" w:space="0" w:color="auto"/>
        <w:left w:val="none" w:sz="0" w:space="0" w:color="auto"/>
        <w:bottom w:val="none" w:sz="0" w:space="0" w:color="auto"/>
        <w:right w:val="none" w:sz="0" w:space="0" w:color="auto"/>
      </w:divBdr>
    </w:div>
    <w:div w:id="827669240">
      <w:bodyDiv w:val="1"/>
      <w:marLeft w:val="0"/>
      <w:marRight w:val="0"/>
      <w:marTop w:val="0"/>
      <w:marBottom w:val="0"/>
      <w:divBdr>
        <w:top w:val="none" w:sz="0" w:space="0" w:color="auto"/>
        <w:left w:val="none" w:sz="0" w:space="0" w:color="auto"/>
        <w:bottom w:val="none" w:sz="0" w:space="0" w:color="auto"/>
        <w:right w:val="none" w:sz="0" w:space="0" w:color="auto"/>
      </w:divBdr>
    </w:div>
    <w:div w:id="828404174">
      <w:bodyDiv w:val="1"/>
      <w:marLeft w:val="0"/>
      <w:marRight w:val="0"/>
      <w:marTop w:val="0"/>
      <w:marBottom w:val="0"/>
      <w:divBdr>
        <w:top w:val="none" w:sz="0" w:space="0" w:color="auto"/>
        <w:left w:val="none" w:sz="0" w:space="0" w:color="auto"/>
        <w:bottom w:val="none" w:sz="0" w:space="0" w:color="auto"/>
        <w:right w:val="none" w:sz="0" w:space="0" w:color="auto"/>
      </w:divBdr>
    </w:div>
    <w:div w:id="840585698">
      <w:bodyDiv w:val="1"/>
      <w:marLeft w:val="0"/>
      <w:marRight w:val="0"/>
      <w:marTop w:val="0"/>
      <w:marBottom w:val="0"/>
      <w:divBdr>
        <w:top w:val="none" w:sz="0" w:space="0" w:color="auto"/>
        <w:left w:val="none" w:sz="0" w:space="0" w:color="auto"/>
        <w:bottom w:val="none" w:sz="0" w:space="0" w:color="auto"/>
        <w:right w:val="none" w:sz="0" w:space="0" w:color="auto"/>
      </w:divBdr>
    </w:div>
    <w:div w:id="856381873">
      <w:bodyDiv w:val="1"/>
      <w:marLeft w:val="0"/>
      <w:marRight w:val="0"/>
      <w:marTop w:val="0"/>
      <w:marBottom w:val="0"/>
      <w:divBdr>
        <w:top w:val="none" w:sz="0" w:space="0" w:color="auto"/>
        <w:left w:val="none" w:sz="0" w:space="0" w:color="auto"/>
        <w:bottom w:val="none" w:sz="0" w:space="0" w:color="auto"/>
        <w:right w:val="none" w:sz="0" w:space="0" w:color="auto"/>
      </w:divBdr>
    </w:div>
    <w:div w:id="862400133">
      <w:bodyDiv w:val="1"/>
      <w:marLeft w:val="0"/>
      <w:marRight w:val="0"/>
      <w:marTop w:val="0"/>
      <w:marBottom w:val="0"/>
      <w:divBdr>
        <w:top w:val="none" w:sz="0" w:space="0" w:color="auto"/>
        <w:left w:val="none" w:sz="0" w:space="0" w:color="auto"/>
        <w:bottom w:val="none" w:sz="0" w:space="0" w:color="auto"/>
        <w:right w:val="none" w:sz="0" w:space="0" w:color="auto"/>
      </w:divBdr>
    </w:div>
    <w:div w:id="862594822">
      <w:bodyDiv w:val="1"/>
      <w:marLeft w:val="0"/>
      <w:marRight w:val="0"/>
      <w:marTop w:val="0"/>
      <w:marBottom w:val="0"/>
      <w:divBdr>
        <w:top w:val="none" w:sz="0" w:space="0" w:color="auto"/>
        <w:left w:val="none" w:sz="0" w:space="0" w:color="auto"/>
        <w:bottom w:val="none" w:sz="0" w:space="0" w:color="auto"/>
        <w:right w:val="none" w:sz="0" w:space="0" w:color="auto"/>
      </w:divBdr>
    </w:div>
    <w:div w:id="871726162">
      <w:bodyDiv w:val="1"/>
      <w:marLeft w:val="0"/>
      <w:marRight w:val="0"/>
      <w:marTop w:val="0"/>
      <w:marBottom w:val="0"/>
      <w:divBdr>
        <w:top w:val="none" w:sz="0" w:space="0" w:color="auto"/>
        <w:left w:val="none" w:sz="0" w:space="0" w:color="auto"/>
        <w:bottom w:val="none" w:sz="0" w:space="0" w:color="auto"/>
        <w:right w:val="none" w:sz="0" w:space="0" w:color="auto"/>
      </w:divBdr>
    </w:div>
    <w:div w:id="886457584">
      <w:bodyDiv w:val="1"/>
      <w:marLeft w:val="0"/>
      <w:marRight w:val="0"/>
      <w:marTop w:val="0"/>
      <w:marBottom w:val="0"/>
      <w:divBdr>
        <w:top w:val="none" w:sz="0" w:space="0" w:color="auto"/>
        <w:left w:val="none" w:sz="0" w:space="0" w:color="auto"/>
        <w:bottom w:val="none" w:sz="0" w:space="0" w:color="auto"/>
        <w:right w:val="none" w:sz="0" w:space="0" w:color="auto"/>
      </w:divBdr>
    </w:div>
    <w:div w:id="888999489">
      <w:bodyDiv w:val="1"/>
      <w:marLeft w:val="0"/>
      <w:marRight w:val="0"/>
      <w:marTop w:val="0"/>
      <w:marBottom w:val="0"/>
      <w:divBdr>
        <w:top w:val="none" w:sz="0" w:space="0" w:color="auto"/>
        <w:left w:val="none" w:sz="0" w:space="0" w:color="auto"/>
        <w:bottom w:val="none" w:sz="0" w:space="0" w:color="auto"/>
        <w:right w:val="none" w:sz="0" w:space="0" w:color="auto"/>
      </w:divBdr>
    </w:div>
    <w:div w:id="894778965">
      <w:bodyDiv w:val="1"/>
      <w:marLeft w:val="0"/>
      <w:marRight w:val="0"/>
      <w:marTop w:val="0"/>
      <w:marBottom w:val="0"/>
      <w:divBdr>
        <w:top w:val="none" w:sz="0" w:space="0" w:color="auto"/>
        <w:left w:val="none" w:sz="0" w:space="0" w:color="auto"/>
        <w:bottom w:val="none" w:sz="0" w:space="0" w:color="auto"/>
        <w:right w:val="none" w:sz="0" w:space="0" w:color="auto"/>
      </w:divBdr>
    </w:div>
    <w:div w:id="942419799">
      <w:bodyDiv w:val="1"/>
      <w:marLeft w:val="0"/>
      <w:marRight w:val="0"/>
      <w:marTop w:val="0"/>
      <w:marBottom w:val="0"/>
      <w:divBdr>
        <w:top w:val="none" w:sz="0" w:space="0" w:color="auto"/>
        <w:left w:val="none" w:sz="0" w:space="0" w:color="auto"/>
        <w:bottom w:val="none" w:sz="0" w:space="0" w:color="auto"/>
        <w:right w:val="none" w:sz="0" w:space="0" w:color="auto"/>
      </w:divBdr>
    </w:div>
    <w:div w:id="951014909">
      <w:bodyDiv w:val="1"/>
      <w:marLeft w:val="0"/>
      <w:marRight w:val="0"/>
      <w:marTop w:val="0"/>
      <w:marBottom w:val="0"/>
      <w:divBdr>
        <w:top w:val="none" w:sz="0" w:space="0" w:color="auto"/>
        <w:left w:val="none" w:sz="0" w:space="0" w:color="auto"/>
        <w:bottom w:val="none" w:sz="0" w:space="0" w:color="auto"/>
        <w:right w:val="none" w:sz="0" w:space="0" w:color="auto"/>
      </w:divBdr>
    </w:div>
    <w:div w:id="981887095">
      <w:bodyDiv w:val="1"/>
      <w:marLeft w:val="0"/>
      <w:marRight w:val="0"/>
      <w:marTop w:val="0"/>
      <w:marBottom w:val="0"/>
      <w:divBdr>
        <w:top w:val="none" w:sz="0" w:space="0" w:color="auto"/>
        <w:left w:val="none" w:sz="0" w:space="0" w:color="auto"/>
        <w:bottom w:val="none" w:sz="0" w:space="0" w:color="auto"/>
        <w:right w:val="none" w:sz="0" w:space="0" w:color="auto"/>
      </w:divBdr>
    </w:div>
    <w:div w:id="987242902">
      <w:bodyDiv w:val="1"/>
      <w:marLeft w:val="0"/>
      <w:marRight w:val="0"/>
      <w:marTop w:val="0"/>
      <w:marBottom w:val="0"/>
      <w:divBdr>
        <w:top w:val="none" w:sz="0" w:space="0" w:color="auto"/>
        <w:left w:val="none" w:sz="0" w:space="0" w:color="auto"/>
        <w:bottom w:val="none" w:sz="0" w:space="0" w:color="auto"/>
        <w:right w:val="none" w:sz="0" w:space="0" w:color="auto"/>
      </w:divBdr>
      <w:divsChild>
        <w:div w:id="165750298">
          <w:marLeft w:val="0"/>
          <w:marRight w:val="0"/>
          <w:marTop w:val="0"/>
          <w:marBottom w:val="0"/>
          <w:divBdr>
            <w:top w:val="none" w:sz="0" w:space="0" w:color="auto"/>
            <w:left w:val="none" w:sz="0" w:space="0" w:color="auto"/>
            <w:bottom w:val="none" w:sz="0" w:space="0" w:color="auto"/>
            <w:right w:val="none" w:sz="0" w:space="0" w:color="auto"/>
          </w:divBdr>
          <w:divsChild>
            <w:div w:id="296960909">
              <w:marLeft w:val="0"/>
              <w:marRight w:val="0"/>
              <w:marTop w:val="0"/>
              <w:marBottom w:val="0"/>
              <w:divBdr>
                <w:top w:val="none" w:sz="0" w:space="0" w:color="auto"/>
                <w:left w:val="none" w:sz="0" w:space="0" w:color="auto"/>
                <w:bottom w:val="none" w:sz="0" w:space="0" w:color="auto"/>
                <w:right w:val="none" w:sz="0" w:space="0" w:color="auto"/>
              </w:divBdr>
              <w:divsChild>
                <w:div w:id="19075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5119">
      <w:bodyDiv w:val="1"/>
      <w:marLeft w:val="0"/>
      <w:marRight w:val="0"/>
      <w:marTop w:val="0"/>
      <w:marBottom w:val="0"/>
      <w:divBdr>
        <w:top w:val="none" w:sz="0" w:space="0" w:color="auto"/>
        <w:left w:val="none" w:sz="0" w:space="0" w:color="auto"/>
        <w:bottom w:val="none" w:sz="0" w:space="0" w:color="auto"/>
        <w:right w:val="none" w:sz="0" w:space="0" w:color="auto"/>
      </w:divBdr>
    </w:div>
    <w:div w:id="1014066206">
      <w:bodyDiv w:val="1"/>
      <w:marLeft w:val="0"/>
      <w:marRight w:val="0"/>
      <w:marTop w:val="0"/>
      <w:marBottom w:val="0"/>
      <w:divBdr>
        <w:top w:val="none" w:sz="0" w:space="0" w:color="auto"/>
        <w:left w:val="none" w:sz="0" w:space="0" w:color="auto"/>
        <w:bottom w:val="none" w:sz="0" w:space="0" w:color="auto"/>
        <w:right w:val="none" w:sz="0" w:space="0" w:color="auto"/>
      </w:divBdr>
    </w:div>
    <w:div w:id="1016269851">
      <w:bodyDiv w:val="1"/>
      <w:marLeft w:val="0"/>
      <w:marRight w:val="0"/>
      <w:marTop w:val="0"/>
      <w:marBottom w:val="0"/>
      <w:divBdr>
        <w:top w:val="none" w:sz="0" w:space="0" w:color="auto"/>
        <w:left w:val="none" w:sz="0" w:space="0" w:color="auto"/>
        <w:bottom w:val="none" w:sz="0" w:space="0" w:color="auto"/>
        <w:right w:val="none" w:sz="0" w:space="0" w:color="auto"/>
      </w:divBdr>
    </w:div>
    <w:div w:id="1048263730">
      <w:bodyDiv w:val="1"/>
      <w:marLeft w:val="0"/>
      <w:marRight w:val="0"/>
      <w:marTop w:val="0"/>
      <w:marBottom w:val="0"/>
      <w:divBdr>
        <w:top w:val="none" w:sz="0" w:space="0" w:color="auto"/>
        <w:left w:val="none" w:sz="0" w:space="0" w:color="auto"/>
        <w:bottom w:val="none" w:sz="0" w:space="0" w:color="auto"/>
        <w:right w:val="none" w:sz="0" w:space="0" w:color="auto"/>
      </w:divBdr>
    </w:div>
    <w:div w:id="1050619154">
      <w:bodyDiv w:val="1"/>
      <w:marLeft w:val="0"/>
      <w:marRight w:val="0"/>
      <w:marTop w:val="0"/>
      <w:marBottom w:val="0"/>
      <w:divBdr>
        <w:top w:val="none" w:sz="0" w:space="0" w:color="auto"/>
        <w:left w:val="none" w:sz="0" w:space="0" w:color="auto"/>
        <w:bottom w:val="none" w:sz="0" w:space="0" w:color="auto"/>
        <w:right w:val="none" w:sz="0" w:space="0" w:color="auto"/>
      </w:divBdr>
    </w:div>
    <w:div w:id="1058430505">
      <w:bodyDiv w:val="1"/>
      <w:marLeft w:val="0"/>
      <w:marRight w:val="0"/>
      <w:marTop w:val="0"/>
      <w:marBottom w:val="0"/>
      <w:divBdr>
        <w:top w:val="none" w:sz="0" w:space="0" w:color="auto"/>
        <w:left w:val="none" w:sz="0" w:space="0" w:color="auto"/>
        <w:bottom w:val="none" w:sz="0" w:space="0" w:color="auto"/>
        <w:right w:val="none" w:sz="0" w:space="0" w:color="auto"/>
      </w:divBdr>
    </w:div>
    <w:div w:id="1127578618">
      <w:bodyDiv w:val="1"/>
      <w:marLeft w:val="0"/>
      <w:marRight w:val="0"/>
      <w:marTop w:val="0"/>
      <w:marBottom w:val="0"/>
      <w:divBdr>
        <w:top w:val="none" w:sz="0" w:space="0" w:color="auto"/>
        <w:left w:val="none" w:sz="0" w:space="0" w:color="auto"/>
        <w:bottom w:val="none" w:sz="0" w:space="0" w:color="auto"/>
        <w:right w:val="none" w:sz="0" w:space="0" w:color="auto"/>
      </w:divBdr>
    </w:div>
    <w:div w:id="1129586659">
      <w:bodyDiv w:val="1"/>
      <w:marLeft w:val="0"/>
      <w:marRight w:val="0"/>
      <w:marTop w:val="0"/>
      <w:marBottom w:val="0"/>
      <w:divBdr>
        <w:top w:val="none" w:sz="0" w:space="0" w:color="auto"/>
        <w:left w:val="none" w:sz="0" w:space="0" w:color="auto"/>
        <w:bottom w:val="none" w:sz="0" w:space="0" w:color="auto"/>
        <w:right w:val="none" w:sz="0" w:space="0" w:color="auto"/>
      </w:divBdr>
    </w:div>
    <w:div w:id="1142889412">
      <w:bodyDiv w:val="1"/>
      <w:marLeft w:val="0"/>
      <w:marRight w:val="0"/>
      <w:marTop w:val="0"/>
      <w:marBottom w:val="0"/>
      <w:divBdr>
        <w:top w:val="none" w:sz="0" w:space="0" w:color="auto"/>
        <w:left w:val="none" w:sz="0" w:space="0" w:color="auto"/>
        <w:bottom w:val="none" w:sz="0" w:space="0" w:color="auto"/>
        <w:right w:val="none" w:sz="0" w:space="0" w:color="auto"/>
      </w:divBdr>
    </w:div>
    <w:div w:id="1150053854">
      <w:bodyDiv w:val="1"/>
      <w:marLeft w:val="0"/>
      <w:marRight w:val="0"/>
      <w:marTop w:val="0"/>
      <w:marBottom w:val="0"/>
      <w:divBdr>
        <w:top w:val="none" w:sz="0" w:space="0" w:color="auto"/>
        <w:left w:val="none" w:sz="0" w:space="0" w:color="auto"/>
        <w:bottom w:val="none" w:sz="0" w:space="0" w:color="auto"/>
        <w:right w:val="none" w:sz="0" w:space="0" w:color="auto"/>
      </w:divBdr>
    </w:div>
    <w:div w:id="1151024209">
      <w:bodyDiv w:val="1"/>
      <w:marLeft w:val="0"/>
      <w:marRight w:val="0"/>
      <w:marTop w:val="0"/>
      <w:marBottom w:val="0"/>
      <w:divBdr>
        <w:top w:val="none" w:sz="0" w:space="0" w:color="auto"/>
        <w:left w:val="none" w:sz="0" w:space="0" w:color="auto"/>
        <w:bottom w:val="none" w:sz="0" w:space="0" w:color="auto"/>
        <w:right w:val="none" w:sz="0" w:space="0" w:color="auto"/>
      </w:divBdr>
    </w:div>
    <w:div w:id="1153331216">
      <w:bodyDiv w:val="1"/>
      <w:marLeft w:val="0"/>
      <w:marRight w:val="0"/>
      <w:marTop w:val="0"/>
      <w:marBottom w:val="0"/>
      <w:divBdr>
        <w:top w:val="none" w:sz="0" w:space="0" w:color="auto"/>
        <w:left w:val="none" w:sz="0" w:space="0" w:color="auto"/>
        <w:bottom w:val="none" w:sz="0" w:space="0" w:color="auto"/>
        <w:right w:val="none" w:sz="0" w:space="0" w:color="auto"/>
      </w:divBdr>
    </w:div>
    <w:div w:id="1160802906">
      <w:bodyDiv w:val="1"/>
      <w:marLeft w:val="0"/>
      <w:marRight w:val="0"/>
      <w:marTop w:val="0"/>
      <w:marBottom w:val="0"/>
      <w:divBdr>
        <w:top w:val="none" w:sz="0" w:space="0" w:color="auto"/>
        <w:left w:val="none" w:sz="0" w:space="0" w:color="auto"/>
        <w:bottom w:val="none" w:sz="0" w:space="0" w:color="auto"/>
        <w:right w:val="none" w:sz="0" w:space="0" w:color="auto"/>
      </w:divBdr>
    </w:div>
    <w:div w:id="1165828414">
      <w:bodyDiv w:val="1"/>
      <w:marLeft w:val="0"/>
      <w:marRight w:val="0"/>
      <w:marTop w:val="0"/>
      <w:marBottom w:val="0"/>
      <w:divBdr>
        <w:top w:val="none" w:sz="0" w:space="0" w:color="auto"/>
        <w:left w:val="none" w:sz="0" w:space="0" w:color="auto"/>
        <w:bottom w:val="none" w:sz="0" w:space="0" w:color="auto"/>
        <w:right w:val="none" w:sz="0" w:space="0" w:color="auto"/>
      </w:divBdr>
    </w:div>
    <w:div w:id="1187452242">
      <w:bodyDiv w:val="1"/>
      <w:marLeft w:val="0"/>
      <w:marRight w:val="0"/>
      <w:marTop w:val="0"/>
      <w:marBottom w:val="0"/>
      <w:divBdr>
        <w:top w:val="none" w:sz="0" w:space="0" w:color="auto"/>
        <w:left w:val="none" w:sz="0" w:space="0" w:color="auto"/>
        <w:bottom w:val="none" w:sz="0" w:space="0" w:color="auto"/>
        <w:right w:val="none" w:sz="0" w:space="0" w:color="auto"/>
      </w:divBdr>
    </w:div>
    <w:div w:id="1195848234">
      <w:bodyDiv w:val="1"/>
      <w:marLeft w:val="0"/>
      <w:marRight w:val="0"/>
      <w:marTop w:val="0"/>
      <w:marBottom w:val="0"/>
      <w:divBdr>
        <w:top w:val="none" w:sz="0" w:space="0" w:color="auto"/>
        <w:left w:val="none" w:sz="0" w:space="0" w:color="auto"/>
        <w:bottom w:val="none" w:sz="0" w:space="0" w:color="auto"/>
        <w:right w:val="none" w:sz="0" w:space="0" w:color="auto"/>
      </w:divBdr>
    </w:div>
    <w:div w:id="1246375282">
      <w:bodyDiv w:val="1"/>
      <w:marLeft w:val="0"/>
      <w:marRight w:val="0"/>
      <w:marTop w:val="0"/>
      <w:marBottom w:val="0"/>
      <w:divBdr>
        <w:top w:val="none" w:sz="0" w:space="0" w:color="auto"/>
        <w:left w:val="none" w:sz="0" w:space="0" w:color="auto"/>
        <w:bottom w:val="none" w:sz="0" w:space="0" w:color="auto"/>
        <w:right w:val="none" w:sz="0" w:space="0" w:color="auto"/>
      </w:divBdr>
    </w:div>
    <w:div w:id="1333755775">
      <w:bodyDiv w:val="1"/>
      <w:marLeft w:val="0"/>
      <w:marRight w:val="0"/>
      <w:marTop w:val="0"/>
      <w:marBottom w:val="0"/>
      <w:divBdr>
        <w:top w:val="none" w:sz="0" w:space="0" w:color="auto"/>
        <w:left w:val="none" w:sz="0" w:space="0" w:color="auto"/>
        <w:bottom w:val="none" w:sz="0" w:space="0" w:color="auto"/>
        <w:right w:val="none" w:sz="0" w:space="0" w:color="auto"/>
      </w:divBdr>
    </w:div>
    <w:div w:id="1333989109">
      <w:bodyDiv w:val="1"/>
      <w:marLeft w:val="0"/>
      <w:marRight w:val="0"/>
      <w:marTop w:val="0"/>
      <w:marBottom w:val="0"/>
      <w:divBdr>
        <w:top w:val="none" w:sz="0" w:space="0" w:color="auto"/>
        <w:left w:val="none" w:sz="0" w:space="0" w:color="auto"/>
        <w:bottom w:val="none" w:sz="0" w:space="0" w:color="auto"/>
        <w:right w:val="none" w:sz="0" w:space="0" w:color="auto"/>
      </w:divBdr>
    </w:div>
    <w:div w:id="1341853361">
      <w:bodyDiv w:val="1"/>
      <w:marLeft w:val="0"/>
      <w:marRight w:val="0"/>
      <w:marTop w:val="0"/>
      <w:marBottom w:val="0"/>
      <w:divBdr>
        <w:top w:val="none" w:sz="0" w:space="0" w:color="auto"/>
        <w:left w:val="none" w:sz="0" w:space="0" w:color="auto"/>
        <w:bottom w:val="none" w:sz="0" w:space="0" w:color="auto"/>
        <w:right w:val="none" w:sz="0" w:space="0" w:color="auto"/>
      </w:divBdr>
    </w:div>
    <w:div w:id="1352685457">
      <w:bodyDiv w:val="1"/>
      <w:marLeft w:val="0"/>
      <w:marRight w:val="0"/>
      <w:marTop w:val="0"/>
      <w:marBottom w:val="0"/>
      <w:divBdr>
        <w:top w:val="none" w:sz="0" w:space="0" w:color="auto"/>
        <w:left w:val="none" w:sz="0" w:space="0" w:color="auto"/>
        <w:bottom w:val="none" w:sz="0" w:space="0" w:color="auto"/>
        <w:right w:val="none" w:sz="0" w:space="0" w:color="auto"/>
      </w:divBdr>
    </w:div>
    <w:div w:id="1358510146">
      <w:bodyDiv w:val="1"/>
      <w:marLeft w:val="0"/>
      <w:marRight w:val="0"/>
      <w:marTop w:val="0"/>
      <w:marBottom w:val="0"/>
      <w:divBdr>
        <w:top w:val="none" w:sz="0" w:space="0" w:color="auto"/>
        <w:left w:val="none" w:sz="0" w:space="0" w:color="auto"/>
        <w:bottom w:val="none" w:sz="0" w:space="0" w:color="auto"/>
        <w:right w:val="none" w:sz="0" w:space="0" w:color="auto"/>
      </w:divBdr>
    </w:div>
    <w:div w:id="1364089984">
      <w:bodyDiv w:val="1"/>
      <w:marLeft w:val="0"/>
      <w:marRight w:val="0"/>
      <w:marTop w:val="0"/>
      <w:marBottom w:val="0"/>
      <w:divBdr>
        <w:top w:val="none" w:sz="0" w:space="0" w:color="auto"/>
        <w:left w:val="none" w:sz="0" w:space="0" w:color="auto"/>
        <w:bottom w:val="none" w:sz="0" w:space="0" w:color="auto"/>
        <w:right w:val="none" w:sz="0" w:space="0" w:color="auto"/>
      </w:divBdr>
    </w:div>
    <w:div w:id="1367751554">
      <w:bodyDiv w:val="1"/>
      <w:marLeft w:val="0"/>
      <w:marRight w:val="0"/>
      <w:marTop w:val="0"/>
      <w:marBottom w:val="0"/>
      <w:divBdr>
        <w:top w:val="none" w:sz="0" w:space="0" w:color="auto"/>
        <w:left w:val="none" w:sz="0" w:space="0" w:color="auto"/>
        <w:bottom w:val="none" w:sz="0" w:space="0" w:color="auto"/>
        <w:right w:val="none" w:sz="0" w:space="0" w:color="auto"/>
      </w:divBdr>
    </w:div>
    <w:div w:id="1378357851">
      <w:bodyDiv w:val="1"/>
      <w:marLeft w:val="0"/>
      <w:marRight w:val="0"/>
      <w:marTop w:val="0"/>
      <w:marBottom w:val="0"/>
      <w:divBdr>
        <w:top w:val="none" w:sz="0" w:space="0" w:color="auto"/>
        <w:left w:val="none" w:sz="0" w:space="0" w:color="auto"/>
        <w:bottom w:val="none" w:sz="0" w:space="0" w:color="auto"/>
        <w:right w:val="none" w:sz="0" w:space="0" w:color="auto"/>
      </w:divBdr>
    </w:div>
    <w:div w:id="1379549327">
      <w:bodyDiv w:val="1"/>
      <w:marLeft w:val="0"/>
      <w:marRight w:val="0"/>
      <w:marTop w:val="0"/>
      <w:marBottom w:val="0"/>
      <w:divBdr>
        <w:top w:val="none" w:sz="0" w:space="0" w:color="auto"/>
        <w:left w:val="none" w:sz="0" w:space="0" w:color="auto"/>
        <w:bottom w:val="none" w:sz="0" w:space="0" w:color="auto"/>
        <w:right w:val="none" w:sz="0" w:space="0" w:color="auto"/>
      </w:divBdr>
    </w:div>
    <w:div w:id="1381324704">
      <w:bodyDiv w:val="1"/>
      <w:marLeft w:val="0"/>
      <w:marRight w:val="0"/>
      <w:marTop w:val="0"/>
      <w:marBottom w:val="0"/>
      <w:divBdr>
        <w:top w:val="none" w:sz="0" w:space="0" w:color="auto"/>
        <w:left w:val="none" w:sz="0" w:space="0" w:color="auto"/>
        <w:bottom w:val="none" w:sz="0" w:space="0" w:color="auto"/>
        <w:right w:val="none" w:sz="0" w:space="0" w:color="auto"/>
      </w:divBdr>
    </w:div>
    <w:div w:id="1388338396">
      <w:bodyDiv w:val="1"/>
      <w:marLeft w:val="0"/>
      <w:marRight w:val="0"/>
      <w:marTop w:val="0"/>
      <w:marBottom w:val="0"/>
      <w:divBdr>
        <w:top w:val="none" w:sz="0" w:space="0" w:color="auto"/>
        <w:left w:val="none" w:sz="0" w:space="0" w:color="auto"/>
        <w:bottom w:val="none" w:sz="0" w:space="0" w:color="auto"/>
        <w:right w:val="none" w:sz="0" w:space="0" w:color="auto"/>
      </w:divBdr>
    </w:div>
    <w:div w:id="1389457480">
      <w:bodyDiv w:val="1"/>
      <w:marLeft w:val="0"/>
      <w:marRight w:val="0"/>
      <w:marTop w:val="0"/>
      <w:marBottom w:val="0"/>
      <w:divBdr>
        <w:top w:val="none" w:sz="0" w:space="0" w:color="auto"/>
        <w:left w:val="none" w:sz="0" w:space="0" w:color="auto"/>
        <w:bottom w:val="none" w:sz="0" w:space="0" w:color="auto"/>
        <w:right w:val="none" w:sz="0" w:space="0" w:color="auto"/>
      </w:divBdr>
    </w:div>
    <w:div w:id="1404988878">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48811390">
      <w:bodyDiv w:val="1"/>
      <w:marLeft w:val="0"/>
      <w:marRight w:val="0"/>
      <w:marTop w:val="0"/>
      <w:marBottom w:val="0"/>
      <w:divBdr>
        <w:top w:val="none" w:sz="0" w:space="0" w:color="auto"/>
        <w:left w:val="none" w:sz="0" w:space="0" w:color="auto"/>
        <w:bottom w:val="none" w:sz="0" w:space="0" w:color="auto"/>
        <w:right w:val="none" w:sz="0" w:space="0" w:color="auto"/>
      </w:divBdr>
    </w:div>
    <w:div w:id="1491097035">
      <w:bodyDiv w:val="1"/>
      <w:marLeft w:val="0"/>
      <w:marRight w:val="0"/>
      <w:marTop w:val="0"/>
      <w:marBottom w:val="0"/>
      <w:divBdr>
        <w:top w:val="none" w:sz="0" w:space="0" w:color="auto"/>
        <w:left w:val="none" w:sz="0" w:space="0" w:color="auto"/>
        <w:bottom w:val="none" w:sz="0" w:space="0" w:color="auto"/>
        <w:right w:val="none" w:sz="0" w:space="0" w:color="auto"/>
      </w:divBdr>
    </w:div>
    <w:div w:id="1492677122">
      <w:bodyDiv w:val="1"/>
      <w:marLeft w:val="0"/>
      <w:marRight w:val="0"/>
      <w:marTop w:val="0"/>
      <w:marBottom w:val="0"/>
      <w:divBdr>
        <w:top w:val="none" w:sz="0" w:space="0" w:color="auto"/>
        <w:left w:val="none" w:sz="0" w:space="0" w:color="auto"/>
        <w:bottom w:val="none" w:sz="0" w:space="0" w:color="auto"/>
        <w:right w:val="none" w:sz="0" w:space="0" w:color="auto"/>
      </w:divBdr>
    </w:div>
    <w:div w:id="1496141091">
      <w:bodyDiv w:val="1"/>
      <w:marLeft w:val="0"/>
      <w:marRight w:val="0"/>
      <w:marTop w:val="0"/>
      <w:marBottom w:val="0"/>
      <w:divBdr>
        <w:top w:val="none" w:sz="0" w:space="0" w:color="auto"/>
        <w:left w:val="none" w:sz="0" w:space="0" w:color="auto"/>
        <w:bottom w:val="none" w:sz="0" w:space="0" w:color="auto"/>
        <w:right w:val="none" w:sz="0" w:space="0" w:color="auto"/>
      </w:divBdr>
    </w:div>
    <w:div w:id="1504122534">
      <w:bodyDiv w:val="1"/>
      <w:marLeft w:val="0"/>
      <w:marRight w:val="0"/>
      <w:marTop w:val="0"/>
      <w:marBottom w:val="0"/>
      <w:divBdr>
        <w:top w:val="none" w:sz="0" w:space="0" w:color="auto"/>
        <w:left w:val="none" w:sz="0" w:space="0" w:color="auto"/>
        <w:bottom w:val="none" w:sz="0" w:space="0" w:color="auto"/>
        <w:right w:val="none" w:sz="0" w:space="0" w:color="auto"/>
      </w:divBdr>
    </w:div>
    <w:div w:id="1510290061">
      <w:bodyDiv w:val="1"/>
      <w:marLeft w:val="0"/>
      <w:marRight w:val="0"/>
      <w:marTop w:val="0"/>
      <w:marBottom w:val="0"/>
      <w:divBdr>
        <w:top w:val="none" w:sz="0" w:space="0" w:color="auto"/>
        <w:left w:val="none" w:sz="0" w:space="0" w:color="auto"/>
        <w:bottom w:val="none" w:sz="0" w:space="0" w:color="auto"/>
        <w:right w:val="none" w:sz="0" w:space="0" w:color="auto"/>
      </w:divBdr>
    </w:div>
    <w:div w:id="1511144709">
      <w:bodyDiv w:val="1"/>
      <w:marLeft w:val="0"/>
      <w:marRight w:val="0"/>
      <w:marTop w:val="0"/>
      <w:marBottom w:val="0"/>
      <w:divBdr>
        <w:top w:val="none" w:sz="0" w:space="0" w:color="auto"/>
        <w:left w:val="none" w:sz="0" w:space="0" w:color="auto"/>
        <w:bottom w:val="none" w:sz="0" w:space="0" w:color="auto"/>
        <w:right w:val="none" w:sz="0" w:space="0" w:color="auto"/>
      </w:divBdr>
    </w:div>
    <w:div w:id="1546522416">
      <w:bodyDiv w:val="1"/>
      <w:marLeft w:val="0"/>
      <w:marRight w:val="0"/>
      <w:marTop w:val="0"/>
      <w:marBottom w:val="0"/>
      <w:divBdr>
        <w:top w:val="none" w:sz="0" w:space="0" w:color="auto"/>
        <w:left w:val="none" w:sz="0" w:space="0" w:color="auto"/>
        <w:bottom w:val="none" w:sz="0" w:space="0" w:color="auto"/>
        <w:right w:val="none" w:sz="0" w:space="0" w:color="auto"/>
      </w:divBdr>
    </w:div>
    <w:div w:id="1569539208">
      <w:bodyDiv w:val="1"/>
      <w:marLeft w:val="0"/>
      <w:marRight w:val="0"/>
      <w:marTop w:val="0"/>
      <w:marBottom w:val="0"/>
      <w:divBdr>
        <w:top w:val="none" w:sz="0" w:space="0" w:color="auto"/>
        <w:left w:val="none" w:sz="0" w:space="0" w:color="auto"/>
        <w:bottom w:val="none" w:sz="0" w:space="0" w:color="auto"/>
        <w:right w:val="none" w:sz="0" w:space="0" w:color="auto"/>
      </w:divBdr>
    </w:div>
    <w:div w:id="1596206543">
      <w:bodyDiv w:val="1"/>
      <w:marLeft w:val="0"/>
      <w:marRight w:val="0"/>
      <w:marTop w:val="0"/>
      <w:marBottom w:val="0"/>
      <w:divBdr>
        <w:top w:val="none" w:sz="0" w:space="0" w:color="auto"/>
        <w:left w:val="none" w:sz="0" w:space="0" w:color="auto"/>
        <w:bottom w:val="none" w:sz="0" w:space="0" w:color="auto"/>
        <w:right w:val="none" w:sz="0" w:space="0" w:color="auto"/>
      </w:divBdr>
    </w:div>
    <w:div w:id="1601839191">
      <w:bodyDiv w:val="1"/>
      <w:marLeft w:val="0"/>
      <w:marRight w:val="0"/>
      <w:marTop w:val="0"/>
      <w:marBottom w:val="0"/>
      <w:divBdr>
        <w:top w:val="none" w:sz="0" w:space="0" w:color="auto"/>
        <w:left w:val="none" w:sz="0" w:space="0" w:color="auto"/>
        <w:bottom w:val="none" w:sz="0" w:space="0" w:color="auto"/>
        <w:right w:val="none" w:sz="0" w:space="0" w:color="auto"/>
      </w:divBdr>
    </w:div>
    <w:div w:id="1612128373">
      <w:bodyDiv w:val="1"/>
      <w:marLeft w:val="0"/>
      <w:marRight w:val="0"/>
      <w:marTop w:val="0"/>
      <w:marBottom w:val="0"/>
      <w:divBdr>
        <w:top w:val="none" w:sz="0" w:space="0" w:color="auto"/>
        <w:left w:val="none" w:sz="0" w:space="0" w:color="auto"/>
        <w:bottom w:val="none" w:sz="0" w:space="0" w:color="auto"/>
        <w:right w:val="none" w:sz="0" w:space="0" w:color="auto"/>
      </w:divBdr>
    </w:div>
    <w:div w:id="1624075564">
      <w:bodyDiv w:val="1"/>
      <w:marLeft w:val="0"/>
      <w:marRight w:val="0"/>
      <w:marTop w:val="0"/>
      <w:marBottom w:val="0"/>
      <w:divBdr>
        <w:top w:val="none" w:sz="0" w:space="0" w:color="auto"/>
        <w:left w:val="none" w:sz="0" w:space="0" w:color="auto"/>
        <w:bottom w:val="none" w:sz="0" w:space="0" w:color="auto"/>
        <w:right w:val="none" w:sz="0" w:space="0" w:color="auto"/>
      </w:divBdr>
    </w:div>
    <w:div w:id="1635023512">
      <w:bodyDiv w:val="1"/>
      <w:marLeft w:val="0"/>
      <w:marRight w:val="0"/>
      <w:marTop w:val="0"/>
      <w:marBottom w:val="0"/>
      <w:divBdr>
        <w:top w:val="none" w:sz="0" w:space="0" w:color="auto"/>
        <w:left w:val="none" w:sz="0" w:space="0" w:color="auto"/>
        <w:bottom w:val="none" w:sz="0" w:space="0" w:color="auto"/>
        <w:right w:val="none" w:sz="0" w:space="0" w:color="auto"/>
      </w:divBdr>
    </w:div>
    <w:div w:id="1650405718">
      <w:bodyDiv w:val="1"/>
      <w:marLeft w:val="0"/>
      <w:marRight w:val="0"/>
      <w:marTop w:val="0"/>
      <w:marBottom w:val="0"/>
      <w:divBdr>
        <w:top w:val="none" w:sz="0" w:space="0" w:color="auto"/>
        <w:left w:val="none" w:sz="0" w:space="0" w:color="auto"/>
        <w:bottom w:val="none" w:sz="0" w:space="0" w:color="auto"/>
        <w:right w:val="none" w:sz="0" w:space="0" w:color="auto"/>
      </w:divBdr>
    </w:div>
    <w:div w:id="1675107217">
      <w:bodyDiv w:val="1"/>
      <w:marLeft w:val="0"/>
      <w:marRight w:val="0"/>
      <w:marTop w:val="0"/>
      <w:marBottom w:val="0"/>
      <w:divBdr>
        <w:top w:val="none" w:sz="0" w:space="0" w:color="auto"/>
        <w:left w:val="none" w:sz="0" w:space="0" w:color="auto"/>
        <w:bottom w:val="none" w:sz="0" w:space="0" w:color="auto"/>
        <w:right w:val="none" w:sz="0" w:space="0" w:color="auto"/>
      </w:divBdr>
    </w:div>
    <w:div w:id="1692952603">
      <w:bodyDiv w:val="1"/>
      <w:marLeft w:val="0"/>
      <w:marRight w:val="0"/>
      <w:marTop w:val="0"/>
      <w:marBottom w:val="0"/>
      <w:divBdr>
        <w:top w:val="none" w:sz="0" w:space="0" w:color="auto"/>
        <w:left w:val="none" w:sz="0" w:space="0" w:color="auto"/>
        <w:bottom w:val="none" w:sz="0" w:space="0" w:color="auto"/>
        <w:right w:val="none" w:sz="0" w:space="0" w:color="auto"/>
      </w:divBdr>
    </w:div>
    <w:div w:id="1709379498">
      <w:bodyDiv w:val="1"/>
      <w:marLeft w:val="0"/>
      <w:marRight w:val="0"/>
      <w:marTop w:val="0"/>
      <w:marBottom w:val="0"/>
      <w:divBdr>
        <w:top w:val="none" w:sz="0" w:space="0" w:color="auto"/>
        <w:left w:val="none" w:sz="0" w:space="0" w:color="auto"/>
        <w:bottom w:val="none" w:sz="0" w:space="0" w:color="auto"/>
        <w:right w:val="none" w:sz="0" w:space="0" w:color="auto"/>
      </w:divBdr>
    </w:div>
    <w:div w:id="1726106441">
      <w:bodyDiv w:val="1"/>
      <w:marLeft w:val="0"/>
      <w:marRight w:val="0"/>
      <w:marTop w:val="0"/>
      <w:marBottom w:val="0"/>
      <w:divBdr>
        <w:top w:val="none" w:sz="0" w:space="0" w:color="auto"/>
        <w:left w:val="none" w:sz="0" w:space="0" w:color="auto"/>
        <w:bottom w:val="none" w:sz="0" w:space="0" w:color="auto"/>
        <w:right w:val="none" w:sz="0" w:space="0" w:color="auto"/>
      </w:divBdr>
    </w:div>
    <w:div w:id="1730033274">
      <w:bodyDiv w:val="1"/>
      <w:marLeft w:val="0"/>
      <w:marRight w:val="0"/>
      <w:marTop w:val="0"/>
      <w:marBottom w:val="0"/>
      <w:divBdr>
        <w:top w:val="none" w:sz="0" w:space="0" w:color="auto"/>
        <w:left w:val="none" w:sz="0" w:space="0" w:color="auto"/>
        <w:bottom w:val="none" w:sz="0" w:space="0" w:color="auto"/>
        <w:right w:val="none" w:sz="0" w:space="0" w:color="auto"/>
      </w:divBdr>
    </w:div>
    <w:div w:id="1739210765">
      <w:bodyDiv w:val="1"/>
      <w:marLeft w:val="0"/>
      <w:marRight w:val="0"/>
      <w:marTop w:val="0"/>
      <w:marBottom w:val="0"/>
      <w:divBdr>
        <w:top w:val="none" w:sz="0" w:space="0" w:color="auto"/>
        <w:left w:val="none" w:sz="0" w:space="0" w:color="auto"/>
        <w:bottom w:val="none" w:sz="0" w:space="0" w:color="auto"/>
        <w:right w:val="none" w:sz="0" w:space="0" w:color="auto"/>
      </w:divBdr>
    </w:div>
    <w:div w:id="1766613524">
      <w:bodyDiv w:val="1"/>
      <w:marLeft w:val="0"/>
      <w:marRight w:val="0"/>
      <w:marTop w:val="0"/>
      <w:marBottom w:val="0"/>
      <w:divBdr>
        <w:top w:val="none" w:sz="0" w:space="0" w:color="auto"/>
        <w:left w:val="none" w:sz="0" w:space="0" w:color="auto"/>
        <w:bottom w:val="none" w:sz="0" w:space="0" w:color="auto"/>
        <w:right w:val="none" w:sz="0" w:space="0" w:color="auto"/>
      </w:divBdr>
    </w:div>
    <w:div w:id="1768229561">
      <w:bodyDiv w:val="1"/>
      <w:marLeft w:val="0"/>
      <w:marRight w:val="0"/>
      <w:marTop w:val="0"/>
      <w:marBottom w:val="0"/>
      <w:divBdr>
        <w:top w:val="none" w:sz="0" w:space="0" w:color="auto"/>
        <w:left w:val="none" w:sz="0" w:space="0" w:color="auto"/>
        <w:bottom w:val="none" w:sz="0" w:space="0" w:color="auto"/>
        <w:right w:val="none" w:sz="0" w:space="0" w:color="auto"/>
      </w:divBdr>
    </w:div>
    <w:div w:id="1802651516">
      <w:bodyDiv w:val="1"/>
      <w:marLeft w:val="0"/>
      <w:marRight w:val="0"/>
      <w:marTop w:val="0"/>
      <w:marBottom w:val="0"/>
      <w:divBdr>
        <w:top w:val="none" w:sz="0" w:space="0" w:color="auto"/>
        <w:left w:val="none" w:sz="0" w:space="0" w:color="auto"/>
        <w:bottom w:val="none" w:sz="0" w:space="0" w:color="auto"/>
        <w:right w:val="none" w:sz="0" w:space="0" w:color="auto"/>
      </w:divBdr>
    </w:div>
    <w:div w:id="1809786816">
      <w:bodyDiv w:val="1"/>
      <w:marLeft w:val="0"/>
      <w:marRight w:val="0"/>
      <w:marTop w:val="0"/>
      <w:marBottom w:val="0"/>
      <w:divBdr>
        <w:top w:val="none" w:sz="0" w:space="0" w:color="auto"/>
        <w:left w:val="none" w:sz="0" w:space="0" w:color="auto"/>
        <w:bottom w:val="none" w:sz="0" w:space="0" w:color="auto"/>
        <w:right w:val="none" w:sz="0" w:space="0" w:color="auto"/>
      </w:divBdr>
    </w:div>
    <w:div w:id="1850291472">
      <w:bodyDiv w:val="1"/>
      <w:marLeft w:val="0"/>
      <w:marRight w:val="0"/>
      <w:marTop w:val="0"/>
      <w:marBottom w:val="0"/>
      <w:divBdr>
        <w:top w:val="none" w:sz="0" w:space="0" w:color="auto"/>
        <w:left w:val="none" w:sz="0" w:space="0" w:color="auto"/>
        <w:bottom w:val="none" w:sz="0" w:space="0" w:color="auto"/>
        <w:right w:val="none" w:sz="0" w:space="0" w:color="auto"/>
      </w:divBdr>
    </w:div>
    <w:div w:id="1852180200">
      <w:bodyDiv w:val="1"/>
      <w:marLeft w:val="0"/>
      <w:marRight w:val="0"/>
      <w:marTop w:val="0"/>
      <w:marBottom w:val="0"/>
      <w:divBdr>
        <w:top w:val="none" w:sz="0" w:space="0" w:color="auto"/>
        <w:left w:val="none" w:sz="0" w:space="0" w:color="auto"/>
        <w:bottom w:val="none" w:sz="0" w:space="0" w:color="auto"/>
        <w:right w:val="none" w:sz="0" w:space="0" w:color="auto"/>
      </w:divBdr>
    </w:div>
    <w:div w:id="1869567288">
      <w:bodyDiv w:val="1"/>
      <w:marLeft w:val="0"/>
      <w:marRight w:val="0"/>
      <w:marTop w:val="0"/>
      <w:marBottom w:val="0"/>
      <w:divBdr>
        <w:top w:val="none" w:sz="0" w:space="0" w:color="auto"/>
        <w:left w:val="none" w:sz="0" w:space="0" w:color="auto"/>
        <w:bottom w:val="none" w:sz="0" w:space="0" w:color="auto"/>
        <w:right w:val="none" w:sz="0" w:space="0" w:color="auto"/>
      </w:divBdr>
    </w:div>
    <w:div w:id="1902860102">
      <w:bodyDiv w:val="1"/>
      <w:marLeft w:val="0"/>
      <w:marRight w:val="0"/>
      <w:marTop w:val="0"/>
      <w:marBottom w:val="0"/>
      <w:divBdr>
        <w:top w:val="none" w:sz="0" w:space="0" w:color="auto"/>
        <w:left w:val="none" w:sz="0" w:space="0" w:color="auto"/>
        <w:bottom w:val="none" w:sz="0" w:space="0" w:color="auto"/>
        <w:right w:val="none" w:sz="0" w:space="0" w:color="auto"/>
      </w:divBdr>
    </w:div>
    <w:div w:id="1928532651">
      <w:bodyDiv w:val="1"/>
      <w:marLeft w:val="0"/>
      <w:marRight w:val="0"/>
      <w:marTop w:val="0"/>
      <w:marBottom w:val="0"/>
      <w:divBdr>
        <w:top w:val="none" w:sz="0" w:space="0" w:color="auto"/>
        <w:left w:val="none" w:sz="0" w:space="0" w:color="auto"/>
        <w:bottom w:val="none" w:sz="0" w:space="0" w:color="auto"/>
        <w:right w:val="none" w:sz="0" w:space="0" w:color="auto"/>
      </w:divBdr>
    </w:div>
    <w:div w:id="1932544183">
      <w:bodyDiv w:val="1"/>
      <w:marLeft w:val="0"/>
      <w:marRight w:val="0"/>
      <w:marTop w:val="0"/>
      <w:marBottom w:val="0"/>
      <w:divBdr>
        <w:top w:val="none" w:sz="0" w:space="0" w:color="auto"/>
        <w:left w:val="none" w:sz="0" w:space="0" w:color="auto"/>
        <w:bottom w:val="none" w:sz="0" w:space="0" w:color="auto"/>
        <w:right w:val="none" w:sz="0" w:space="0" w:color="auto"/>
      </w:divBdr>
    </w:div>
    <w:div w:id="1961376646">
      <w:bodyDiv w:val="1"/>
      <w:marLeft w:val="0"/>
      <w:marRight w:val="0"/>
      <w:marTop w:val="0"/>
      <w:marBottom w:val="0"/>
      <w:divBdr>
        <w:top w:val="none" w:sz="0" w:space="0" w:color="auto"/>
        <w:left w:val="none" w:sz="0" w:space="0" w:color="auto"/>
        <w:bottom w:val="none" w:sz="0" w:space="0" w:color="auto"/>
        <w:right w:val="none" w:sz="0" w:space="0" w:color="auto"/>
      </w:divBdr>
    </w:div>
    <w:div w:id="1972977404">
      <w:bodyDiv w:val="1"/>
      <w:marLeft w:val="0"/>
      <w:marRight w:val="0"/>
      <w:marTop w:val="0"/>
      <w:marBottom w:val="0"/>
      <w:divBdr>
        <w:top w:val="none" w:sz="0" w:space="0" w:color="auto"/>
        <w:left w:val="none" w:sz="0" w:space="0" w:color="auto"/>
        <w:bottom w:val="none" w:sz="0" w:space="0" w:color="auto"/>
        <w:right w:val="none" w:sz="0" w:space="0" w:color="auto"/>
      </w:divBdr>
    </w:div>
    <w:div w:id="1975452807">
      <w:bodyDiv w:val="1"/>
      <w:marLeft w:val="0"/>
      <w:marRight w:val="0"/>
      <w:marTop w:val="0"/>
      <w:marBottom w:val="0"/>
      <w:divBdr>
        <w:top w:val="none" w:sz="0" w:space="0" w:color="auto"/>
        <w:left w:val="none" w:sz="0" w:space="0" w:color="auto"/>
        <w:bottom w:val="none" w:sz="0" w:space="0" w:color="auto"/>
        <w:right w:val="none" w:sz="0" w:space="0" w:color="auto"/>
      </w:divBdr>
    </w:div>
    <w:div w:id="1992980597">
      <w:bodyDiv w:val="1"/>
      <w:marLeft w:val="0"/>
      <w:marRight w:val="0"/>
      <w:marTop w:val="0"/>
      <w:marBottom w:val="0"/>
      <w:divBdr>
        <w:top w:val="none" w:sz="0" w:space="0" w:color="auto"/>
        <w:left w:val="none" w:sz="0" w:space="0" w:color="auto"/>
        <w:bottom w:val="none" w:sz="0" w:space="0" w:color="auto"/>
        <w:right w:val="none" w:sz="0" w:space="0" w:color="auto"/>
      </w:divBdr>
    </w:div>
    <w:div w:id="2025282955">
      <w:bodyDiv w:val="1"/>
      <w:marLeft w:val="0"/>
      <w:marRight w:val="0"/>
      <w:marTop w:val="0"/>
      <w:marBottom w:val="0"/>
      <w:divBdr>
        <w:top w:val="none" w:sz="0" w:space="0" w:color="auto"/>
        <w:left w:val="none" w:sz="0" w:space="0" w:color="auto"/>
        <w:bottom w:val="none" w:sz="0" w:space="0" w:color="auto"/>
        <w:right w:val="none" w:sz="0" w:space="0" w:color="auto"/>
      </w:divBdr>
    </w:div>
    <w:div w:id="2029211377">
      <w:bodyDiv w:val="1"/>
      <w:marLeft w:val="0"/>
      <w:marRight w:val="0"/>
      <w:marTop w:val="0"/>
      <w:marBottom w:val="0"/>
      <w:divBdr>
        <w:top w:val="none" w:sz="0" w:space="0" w:color="auto"/>
        <w:left w:val="none" w:sz="0" w:space="0" w:color="auto"/>
        <w:bottom w:val="none" w:sz="0" w:space="0" w:color="auto"/>
        <w:right w:val="none" w:sz="0" w:space="0" w:color="auto"/>
      </w:divBdr>
    </w:div>
    <w:div w:id="2041003921">
      <w:bodyDiv w:val="1"/>
      <w:marLeft w:val="0"/>
      <w:marRight w:val="0"/>
      <w:marTop w:val="0"/>
      <w:marBottom w:val="0"/>
      <w:divBdr>
        <w:top w:val="none" w:sz="0" w:space="0" w:color="auto"/>
        <w:left w:val="none" w:sz="0" w:space="0" w:color="auto"/>
        <w:bottom w:val="none" w:sz="0" w:space="0" w:color="auto"/>
        <w:right w:val="none" w:sz="0" w:space="0" w:color="auto"/>
      </w:divBdr>
    </w:div>
    <w:div w:id="2063433403">
      <w:bodyDiv w:val="1"/>
      <w:marLeft w:val="0"/>
      <w:marRight w:val="0"/>
      <w:marTop w:val="0"/>
      <w:marBottom w:val="0"/>
      <w:divBdr>
        <w:top w:val="none" w:sz="0" w:space="0" w:color="auto"/>
        <w:left w:val="none" w:sz="0" w:space="0" w:color="auto"/>
        <w:bottom w:val="none" w:sz="0" w:space="0" w:color="auto"/>
        <w:right w:val="none" w:sz="0" w:space="0" w:color="auto"/>
      </w:divBdr>
    </w:div>
    <w:div w:id="2084139035">
      <w:bodyDiv w:val="1"/>
      <w:marLeft w:val="0"/>
      <w:marRight w:val="0"/>
      <w:marTop w:val="0"/>
      <w:marBottom w:val="0"/>
      <w:divBdr>
        <w:top w:val="none" w:sz="0" w:space="0" w:color="auto"/>
        <w:left w:val="none" w:sz="0" w:space="0" w:color="auto"/>
        <w:bottom w:val="none" w:sz="0" w:space="0" w:color="auto"/>
        <w:right w:val="none" w:sz="0" w:space="0" w:color="auto"/>
      </w:divBdr>
    </w:div>
    <w:div w:id="2084142343">
      <w:bodyDiv w:val="1"/>
      <w:marLeft w:val="0"/>
      <w:marRight w:val="0"/>
      <w:marTop w:val="0"/>
      <w:marBottom w:val="0"/>
      <w:divBdr>
        <w:top w:val="none" w:sz="0" w:space="0" w:color="auto"/>
        <w:left w:val="none" w:sz="0" w:space="0" w:color="auto"/>
        <w:bottom w:val="none" w:sz="0" w:space="0" w:color="auto"/>
        <w:right w:val="none" w:sz="0" w:space="0" w:color="auto"/>
      </w:divBdr>
    </w:div>
    <w:div w:id="2105372370">
      <w:bodyDiv w:val="1"/>
      <w:marLeft w:val="0"/>
      <w:marRight w:val="0"/>
      <w:marTop w:val="0"/>
      <w:marBottom w:val="0"/>
      <w:divBdr>
        <w:top w:val="none" w:sz="0" w:space="0" w:color="auto"/>
        <w:left w:val="none" w:sz="0" w:space="0" w:color="auto"/>
        <w:bottom w:val="none" w:sz="0" w:space="0" w:color="auto"/>
        <w:right w:val="none" w:sz="0" w:space="0" w:color="auto"/>
      </w:divBdr>
    </w:div>
    <w:div w:id="2116124481">
      <w:bodyDiv w:val="1"/>
      <w:marLeft w:val="0"/>
      <w:marRight w:val="0"/>
      <w:marTop w:val="0"/>
      <w:marBottom w:val="0"/>
      <w:divBdr>
        <w:top w:val="none" w:sz="0" w:space="0" w:color="auto"/>
        <w:left w:val="none" w:sz="0" w:space="0" w:color="auto"/>
        <w:bottom w:val="none" w:sz="0" w:space="0" w:color="auto"/>
        <w:right w:val="none" w:sz="0" w:space="0" w:color="auto"/>
      </w:divBdr>
    </w:div>
    <w:div w:id="2127970014">
      <w:bodyDiv w:val="1"/>
      <w:marLeft w:val="0"/>
      <w:marRight w:val="0"/>
      <w:marTop w:val="0"/>
      <w:marBottom w:val="0"/>
      <w:divBdr>
        <w:top w:val="none" w:sz="0" w:space="0" w:color="auto"/>
        <w:left w:val="none" w:sz="0" w:space="0" w:color="auto"/>
        <w:bottom w:val="none" w:sz="0" w:space="0" w:color="auto"/>
        <w:right w:val="none" w:sz="0" w:space="0" w:color="auto"/>
      </w:divBdr>
    </w:div>
    <w:div w:id="2133817090">
      <w:bodyDiv w:val="1"/>
      <w:marLeft w:val="0"/>
      <w:marRight w:val="0"/>
      <w:marTop w:val="0"/>
      <w:marBottom w:val="0"/>
      <w:divBdr>
        <w:top w:val="none" w:sz="0" w:space="0" w:color="auto"/>
        <w:left w:val="none" w:sz="0" w:space="0" w:color="auto"/>
        <w:bottom w:val="none" w:sz="0" w:space="0" w:color="auto"/>
        <w:right w:val="none" w:sz="0" w:space="0" w:color="auto"/>
      </w:divBdr>
      <w:divsChild>
        <w:div w:id="980423468">
          <w:marLeft w:val="446"/>
          <w:marRight w:val="0"/>
          <w:marTop w:val="0"/>
          <w:marBottom w:val="0"/>
          <w:divBdr>
            <w:top w:val="none" w:sz="0" w:space="0" w:color="auto"/>
            <w:left w:val="none" w:sz="0" w:space="0" w:color="auto"/>
            <w:bottom w:val="none" w:sz="0" w:space="0" w:color="auto"/>
            <w:right w:val="none" w:sz="0" w:space="0" w:color="auto"/>
          </w:divBdr>
        </w:div>
      </w:divsChild>
    </w:div>
    <w:div w:id="214330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hyperlink" Target="mailto:xxxx.xxxx@synechron.com" TargetMode="External"/><Relationship Id="rId27" Type="http://schemas.openxmlformats.org/officeDocument/2006/relationships/fontTable" Target="fontTable.xml"/><Relationship Id="rId30"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wetak\Downloads\Synechron%20Template_Word%202003%20Compatib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994BC-6393-460C-ABF7-8E9A28792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Synechron Template_Word 2003 Compatible</Template>
  <TotalTime>2819</TotalTime>
  <Pages>16</Pages>
  <Words>3628</Words>
  <Characters>20683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White Paper</vt:lpstr>
    </vt:vector>
  </TitlesOfParts>
  <Manager>Swarup Tamhane</Manager>
  <Company/>
  <LinksUpToDate>false</LinksUpToDate>
  <CharactersWithSpaces>24263</CharactersWithSpaces>
  <SharedDoc>false</SharedDoc>
  <HLinks>
    <vt:vector size="30" baseType="variant">
      <vt:variant>
        <vt:i4>1441845</vt:i4>
      </vt:variant>
      <vt:variant>
        <vt:i4>32</vt:i4>
      </vt:variant>
      <vt:variant>
        <vt:i4>0</vt:i4>
      </vt:variant>
      <vt:variant>
        <vt:i4>5</vt:i4>
      </vt:variant>
      <vt:variant>
        <vt:lpwstr/>
      </vt:variant>
      <vt:variant>
        <vt:lpwstr>_Toc346126226</vt:lpwstr>
      </vt:variant>
      <vt:variant>
        <vt:i4>1376311</vt:i4>
      </vt:variant>
      <vt:variant>
        <vt:i4>23</vt:i4>
      </vt:variant>
      <vt:variant>
        <vt:i4>0</vt:i4>
      </vt:variant>
      <vt:variant>
        <vt:i4>5</vt:i4>
      </vt:variant>
      <vt:variant>
        <vt:lpwstr/>
      </vt:variant>
      <vt:variant>
        <vt:lpwstr>_Toc346126011</vt:lpwstr>
      </vt:variant>
      <vt:variant>
        <vt:i4>1376311</vt:i4>
      </vt:variant>
      <vt:variant>
        <vt:i4>17</vt:i4>
      </vt:variant>
      <vt:variant>
        <vt:i4>0</vt:i4>
      </vt:variant>
      <vt:variant>
        <vt:i4>5</vt:i4>
      </vt:variant>
      <vt:variant>
        <vt:lpwstr/>
      </vt:variant>
      <vt:variant>
        <vt:lpwstr>_Toc346126010</vt:lpwstr>
      </vt:variant>
      <vt:variant>
        <vt:i4>1310782</vt:i4>
      </vt:variant>
      <vt:variant>
        <vt:i4>8</vt:i4>
      </vt:variant>
      <vt:variant>
        <vt:i4>0</vt:i4>
      </vt:variant>
      <vt:variant>
        <vt:i4>5</vt:i4>
      </vt:variant>
      <vt:variant>
        <vt:lpwstr/>
      </vt:variant>
      <vt:variant>
        <vt:lpwstr>_Toc346125938</vt:lpwstr>
      </vt:variant>
      <vt:variant>
        <vt:i4>1310782</vt:i4>
      </vt:variant>
      <vt:variant>
        <vt:i4>2</vt:i4>
      </vt:variant>
      <vt:variant>
        <vt:i4>0</vt:i4>
      </vt:variant>
      <vt:variant>
        <vt:i4>5</vt:i4>
      </vt:variant>
      <vt:variant>
        <vt:lpwstr/>
      </vt:variant>
      <vt:variant>
        <vt:lpwstr>_Toc346125937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Paper</dc:title>
  <dc:subject>L-1B Individual Visa </dc:subject>
  <dc:creator>Asma Doni</dc:creator>
  <cp:lastModifiedBy>Bhardwaj, Vishal</cp:lastModifiedBy>
  <cp:revision>113</cp:revision>
  <cp:lastPrinted>2014-10-10T11:28:00Z</cp:lastPrinted>
  <dcterms:created xsi:type="dcterms:W3CDTF">2017-01-27T10:36:00Z</dcterms:created>
  <dcterms:modified xsi:type="dcterms:W3CDTF">2017-02-01T14:27:00Z</dcterms:modified>
</cp:coreProperties>
</file>